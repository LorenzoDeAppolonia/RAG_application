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53823" w14:textId="77777777" w:rsidR="001209A1" w:rsidRDefault="001209A1" w:rsidP="00D1677C">
      <w:pPr>
        <w:spacing w:after="0" w:line="360" w:lineRule="auto"/>
        <w:jc w:val="both"/>
        <w:rPr>
          <w:rFonts w:cstheme="minorHAnsi"/>
          <w:b/>
          <w:bCs/>
          <w:sz w:val="20"/>
          <w:szCs w:val="20"/>
        </w:rPr>
      </w:pPr>
    </w:p>
    <w:p w14:paraId="29524F53" w14:textId="4BA42CB2" w:rsidR="007268DC" w:rsidRPr="00B120AA" w:rsidRDefault="007268DC" w:rsidP="003A6219">
      <w:pPr>
        <w:spacing w:after="0" w:line="360" w:lineRule="auto"/>
        <w:jc w:val="right"/>
        <w:rPr>
          <w:rFonts w:cstheme="minorHAnsi"/>
          <w:b/>
          <w:bCs/>
          <w:i/>
          <w:iCs/>
          <w:sz w:val="20"/>
          <w:szCs w:val="20"/>
        </w:rPr>
      </w:pPr>
      <w:r w:rsidRPr="00B120AA">
        <w:rPr>
          <w:rFonts w:cstheme="minorHAnsi"/>
          <w:b/>
          <w:bCs/>
          <w:i/>
          <w:iCs/>
          <w:sz w:val="20"/>
          <w:szCs w:val="20"/>
        </w:rPr>
        <w:t xml:space="preserve">ALLEGATO </w:t>
      </w:r>
      <w:r w:rsidR="00795871" w:rsidRPr="00B120AA">
        <w:rPr>
          <w:rFonts w:cstheme="minorHAnsi"/>
          <w:b/>
          <w:bCs/>
          <w:i/>
          <w:iCs/>
          <w:sz w:val="20"/>
          <w:szCs w:val="20"/>
        </w:rPr>
        <w:t>E.4</w:t>
      </w:r>
    </w:p>
    <w:p w14:paraId="17110B6E" w14:textId="75DFE49D" w:rsidR="00D17D82" w:rsidRPr="00B120AA" w:rsidRDefault="007268DC" w:rsidP="003A6219">
      <w:pPr>
        <w:spacing w:after="0" w:line="360" w:lineRule="auto"/>
        <w:jc w:val="right"/>
        <w:rPr>
          <w:rFonts w:cstheme="minorHAnsi"/>
          <w:b/>
          <w:bCs/>
          <w:i/>
          <w:iCs/>
          <w:sz w:val="20"/>
          <w:szCs w:val="20"/>
        </w:rPr>
      </w:pPr>
      <w:r w:rsidRPr="00B120AA">
        <w:rPr>
          <w:rFonts w:cstheme="minorHAnsi"/>
          <w:b/>
          <w:bCs/>
          <w:i/>
          <w:iCs/>
          <w:sz w:val="20"/>
          <w:szCs w:val="20"/>
        </w:rPr>
        <w:t>FORMAT DI ORDINE DI ATTIVAZIONE</w:t>
      </w:r>
    </w:p>
    <w:p w14:paraId="25BA98A2" w14:textId="0CE7EF3D" w:rsidR="007268DC" w:rsidRPr="00B120AA" w:rsidRDefault="007268DC" w:rsidP="00D1677C">
      <w:pPr>
        <w:spacing w:after="0" w:line="360" w:lineRule="auto"/>
        <w:jc w:val="both"/>
        <w:rPr>
          <w:rFonts w:cstheme="minorHAnsi"/>
          <w:b/>
          <w:bCs/>
          <w:sz w:val="20"/>
          <w:szCs w:val="20"/>
        </w:rPr>
      </w:pPr>
    </w:p>
    <w:tbl>
      <w:tblPr>
        <w:tblStyle w:val="Grigliatabella"/>
        <w:tblW w:w="9030" w:type="dxa"/>
        <w:jc w:val="center"/>
        <w:tblBorders>
          <w:top w:val="triple" w:sz="4" w:space="0" w:color="FF0000"/>
          <w:left w:val="triple" w:sz="4" w:space="0" w:color="FF0000"/>
          <w:bottom w:val="triple" w:sz="4" w:space="0" w:color="FF0000"/>
          <w:right w:val="triple" w:sz="4" w:space="0" w:color="FF0000"/>
          <w:insideH w:val="triple" w:sz="4" w:space="0" w:color="FF0000"/>
          <w:insideV w:val="triple" w:sz="4" w:space="0" w:color="FF0000"/>
        </w:tblBorders>
        <w:tblLook w:val="04A0" w:firstRow="1" w:lastRow="0" w:firstColumn="1" w:lastColumn="0" w:noHBand="0" w:noVBand="1"/>
      </w:tblPr>
      <w:tblGrid>
        <w:gridCol w:w="9030"/>
      </w:tblGrid>
      <w:tr w:rsidR="001A6030" w:rsidRPr="00B120AA" w14:paraId="78B2286F" w14:textId="77777777" w:rsidTr="00BC6C43">
        <w:trPr>
          <w:trHeight w:val="2247"/>
          <w:jc w:val="center"/>
        </w:trPr>
        <w:tc>
          <w:tcPr>
            <w:tcW w:w="9030"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shd w:val="clear" w:color="auto" w:fill="auto"/>
            <w:vAlign w:val="center"/>
          </w:tcPr>
          <w:p w14:paraId="430ADED9" w14:textId="77777777" w:rsidR="00EA529D" w:rsidRPr="00B120AA" w:rsidRDefault="00EA529D" w:rsidP="00EA529D">
            <w:pPr>
              <w:spacing w:after="120" w:line="280" w:lineRule="exact"/>
              <w:ind w:left="567" w:right="23" w:hanging="578"/>
              <w:jc w:val="center"/>
              <w:textAlignment w:val="baseline"/>
              <w:rPr>
                <w:rFonts w:eastAsia="Times New Roman" w:cstheme="minorHAnsi"/>
                <w:b/>
                <w:bCs/>
                <w:lang w:eastAsia="it-IT"/>
              </w:rPr>
            </w:pPr>
            <w:r w:rsidRPr="00B120AA">
              <w:rPr>
                <w:rFonts w:eastAsia="Times New Roman" w:cstheme="minorHAnsi"/>
                <w:b/>
                <w:bCs/>
                <w:lang w:eastAsia="it-IT"/>
              </w:rPr>
              <w:t>PIANO NAZIONALE DI RIPRESA E RESILIENZA (PNRR) </w:t>
            </w:r>
          </w:p>
          <w:p w14:paraId="13140B91" w14:textId="77777777" w:rsidR="00EA529D" w:rsidRPr="00B120AA" w:rsidRDefault="00EA529D" w:rsidP="00EA529D">
            <w:pPr>
              <w:spacing w:after="120" w:line="280" w:lineRule="exact"/>
              <w:ind w:left="567" w:right="22" w:hanging="579"/>
              <w:jc w:val="center"/>
              <w:textAlignment w:val="baseline"/>
              <w:rPr>
                <w:rFonts w:eastAsia="Times New Roman" w:cstheme="minorHAnsi"/>
                <w:b/>
                <w:bCs/>
                <w:lang w:eastAsia="it-IT"/>
              </w:rPr>
            </w:pPr>
            <w:r w:rsidRPr="00B120AA">
              <w:rPr>
                <w:rFonts w:eastAsia="Times New Roman" w:cstheme="minorHAnsi"/>
                <w:b/>
                <w:bCs/>
                <w:lang w:eastAsia="it-IT"/>
              </w:rPr>
              <w:t>MISSIONE 5 - COMPONENTE 2 - INVESTIMENTO 2.2 </w:t>
            </w:r>
          </w:p>
          <w:p w14:paraId="030C8043" w14:textId="3DFF7325" w:rsidR="00EA529D" w:rsidRPr="00B120AA" w:rsidRDefault="00EA529D" w:rsidP="00EA529D">
            <w:pPr>
              <w:spacing w:after="120" w:line="280" w:lineRule="exact"/>
              <w:ind w:left="567" w:right="22" w:hanging="579"/>
              <w:jc w:val="center"/>
              <w:textAlignment w:val="baseline"/>
              <w:rPr>
                <w:rFonts w:eastAsia="Times New Roman" w:cstheme="minorHAnsi"/>
                <w:b/>
                <w:bCs/>
                <w:lang w:eastAsia="it-IT"/>
              </w:rPr>
            </w:pPr>
            <w:r w:rsidRPr="00B120AA">
              <w:rPr>
                <w:rFonts w:eastAsia="Times New Roman" w:cstheme="minorHAnsi"/>
                <w:b/>
                <w:bCs/>
                <w:lang w:eastAsia="it-IT"/>
              </w:rPr>
              <w:t>PIANI URBANI INTEGRATI [M5C2I2.2] </w:t>
            </w:r>
          </w:p>
          <w:p w14:paraId="23FB3F25" w14:textId="497D2B5F" w:rsidR="001A6030" w:rsidRPr="00B120AA" w:rsidRDefault="00EA529D" w:rsidP="00EA529D">
            <w:pPr>
              <w:spacing w:line="280" w:lineRule="exact"/>
              <w:ind w:right="22"/>
              <w:jc w:val="both"/>
              <w:textAlignment w:val="baseline"/>
              <w:rPr>
                <w:rFonts w:eastAsia="Times New Roman" w:cstheme="minorHAnsi"/>
                <w:b/>
                <w:bCs/>
                <w:sz w:val="18"/>
                <w:szCs w:val="18"/>
                <w:lang w:eastAsia="it-IT"/>
              </w:rPr>
            </w:pPr>
            <w:r w:rsidRPr="00B120AA">
              <w:rPr>
                <w:rFonts w:eastAsia="Times New Roman" w:cstheme="minorHAnsi"/>
                <w:b/>
                <w:bCs/>
                <w:lang w:eastAsia="it-IT"/>
              </w:rPr>
              <w:t>Obiettivo T2 – 2026</w:t>
            </w:r>
            <w:r w:rsidRPr="00B120AA">
              <w:rPr>
                <w:rFonts w:eastAsia="Times New Roman" w:cstheme="minorHAnsi"/>
                <w:lang w:eastAsia="it-IT"/>
              </w:rPr>
              <w:t xml:space="preserve">: Entro il 30 giugno 2026 completamento delle azioni di pianificazione integrata delle Città </w:t>
            </w:r>
            <w:r w:rsidR="00F2639A" w:rsidRPr="00B120AA">
              <w:rPr>
                <w:rFonts w:eastAsia="Times New Roman" w:cstheme="minorHAnsi"/>
                <w:lang w:eastAsia="it-IT"/>
              </w:rPr>
              <w:t>M</w:t>
            </w:r>
            <w:r w:rsidRPr="00B120AA">
              <w:rPr>
                <w:rFonts w:eastAsia="Times New Roman" w:cstheme="minorHAnsi"/>
                <w:lang w:eastAsia="it-IT"/>
              </w:rPr>
              <w:t>etropolitane</w:t>
            </w:r>
            <w:r w:rsidRPr="00B120AA">
              <w:rPr>
                <w:rFonts w:eastAsia="Times New Roman" w:cstheme="minorHAnsi"/>
                <w:b/>
                <w:bCs/>
                <w:lang w:eastAsia="it-IT"/>
              </w:rPr>
              <w:t>.</w:t>
            </w:r>
          </w:p>
        </w:tc>
      </w:tr>
    </w:tbl>
    <w:p w14:paraId="72721AE7" w14:textId="0C28857F" w:rsidR="00D17D82" w:rsidRPr="00B120AA" w:rsidRDefault="00582534" w:rsidP="00D1677C">
      <w:pPr>
        <w:spacing w:after="0" w:line="360" w:lineRule="auto"/>
        <w:jc w:val="both"/>
        <w:rPr>
          <w:rFonts w:cstheme="minorHAnsi"/>
          <w:b/>
          <w:bCs/>
          <w:sz w:val="20"/>
          <w:szCs w:val="20"/>
        </w:rPr>
      </w:pPr>
      <w:r w:rsidRPr="00B120AA">
        <w:rPr>
          <w:rFonts w:cstheme="minorHAnsi"/>
          <w:b/>
          <w:bCs/>
          <w:noProof/>
          <w:sz w:val="20"/>
          <w:szCs w:val="20"/>
        </w:rPr>
        <mc:AlternateContent>
          <mc:Choice Requires="wps">
            <w:drawing>
              <wp:anchor distT="0" distB="0" distL="114300" distR="114300" simplePos="0" relativeHeight="251658240" behindDoc="0" locked="0" layoutInCell="1" allowOverlap="1" wp14:anchorId="09961768" wp14:editId="3957C3EF">
                <wp:simplePos x="0" y="0"/>
                <wp:positionH relativeFrom="column">
                  <wp:posOffset>-993140</wp:posOffset>
                </wp:positionH>
                <wp:positionV relativeFrom="paragraph">
                  <wp:posOffset>327660</wp:posOffset>
                </wp:positionV>
                <wp:extent cx="7543800" cy="0"/>
                <wp:effectExtent l="0" t="0" r="0" b="0"/>
                <wp:wrapNone/>
                <wp:docPr id="2" name="Connettore diritto 2"/>
                <wp:cNvGraphicFramePr/>
                <a:graphic xmlns:a="http://schemas.openxmlformats.org/drawingml/2006/main">
                  <a:graphicData uri="http://schemas.microsoft.com/office/word/2010/wordprocessingShape">
                    <wps:wsp>
                      <wps:cNvCnPr/>
                      <wps:spPr>
                        <a:xfrm>
                          <a:off x="0" y="0"/>
                          <a:ext cx="7543800" cy="0"/>
                        </a:xfrm>
                        <a:prstGeom prst="line">
                          <a:avLst/>
                        </a:prstGeom>
                        <a:ln w="25400">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6E3A50" id="Connettore diritto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78.2pt,25.8pt" to="515.8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" strokecolor="#4472c4 [3204]" strokeweight="2pt">
                <v:stroke dashstyle="dash" joinstyle="miter"/>
              </v:line>
            </w:pict>
          </mc:Fallback>
        </mc:AlternateContent>
      </w:r>
    </w:p>
    <w:p w14:paraId="387F77D4" w14:textId="0326B339" w:rsidR="00D17D82" w:rsidRPr="00B120AA" w:rsidRDefault="00D17D82" w:rsidP="003A6219">
      <w:pPr>
        <w:spacing w:after="0" w:line="240" w:lineRule="exact"/>
        <w:jc w:val="both"/>
        <w:rPr>
          <w:rFonts w:cstheme="minorHAnsi"/>
          <w:b/>
          <w:bCs/>
          <w:sz w:val="20"/>
          <w:szCs w:val="20"/>
        </w:rPr>
      </w:pPr>
    </w:p>
    <w:p w14:paraId="7EB63ECF" w14:textId="2445F861" w:rsidR="00E210F0" w:rsidRPr="00B120AA" w:rsidRDefault="00982854" w:rsidP="003A6219">
      <w:pPr>
        <w:spacing w:after="0" w:line="240" w:lineRule="exact"/>
        <w:jc w:val="right"/>
        <w:rPr>
          <w:rFonts w:cstheme="minorHAnsi"/>
          <w:b/>
          <w:bCs/>
          <w:color w:val="2F5496" w:themeColor="accent1" w:themeShade="BF"/>
          <w:sz w:val="20"/>
          <w:szCs w:val="20"/>
        </w:rPr>
      </w:pPr>
      <w:r w:rsidRPr="00B120AA">
        <w:rPr>
          <w:rFonts w:cstheme="minorHAnsi"/>
          <w:b/>
          <w:bCs/>
          <w:color w:val="2F5496" w:themeColor="accent1" w:themeShade="BF"/>
          <w:sz w:val="20"/>
          <w:szCs w:val="20"/>
        </w:rPr>
        <w:t xml:space="preserve">COMPILAZIONE A CURA DEL </w:t>
      </w:r>
      <w:r w:rsidR="00F119C0" w:rsidRPr="00B120AA">
        <w:rPr>
          <w:rFonts w:cstheme="minorHAnsi"/>
          <w:b/>
          <w:bCs/>
          <w:color w:val="2F5496" w:themeColor="accent1" w:themeShade="BF"/>
          <w:sz w:val="20"/>
          <w:szCs w:val="20"/>
        </w:rPr>
        <w:t xml:space="preserve">SOGGETTO ATTUATORE </w:t>
      </w:r>
    </w:p>
    <w:p w14:paraId="10FFE479" w14:textId="77777777" w:rsidR="00A441BB" w:rsidRPr="00B120AA" w:rsidRDefault="00A441BB" w:rsidP="003A6219">
      <w:pPr>
        <w:spacing w:after="0" w:line="360" w:lineRule="auto"/>
        <w:jc w:val="right"/>
        <w:rPr>
          <w:rFonts w:cstheme="minorHAnsi"/>
          <w:b/>
          <w:bCs/>
          <w:sz w:val="20"/>
          <w:szCs w:val="20"/>
        </w:rPr>
      </w:pPr>
    </w:p>
    <w:p w14:paraId="0319683F" w14:textId="773F7080" w:rsidR="00D060B0" w:rsidRPr="00B120AA" w:rsidRDefault="00C90491" w:rsidP="00D060B0">
      <w:pPr>
        <w:spacing w:after="0" w:line="360" w:lineRule="auto"/>
        <w:jc w:val="both"/>
        <w:rPr>
          <w:rFonts w:cstheme="minorHAnsi"/>
          <w:b/>
          <w:bCs/>
          <w:sz w:val="20"/>
          <w:szCs w:val="20"/>
        </w:rPr>
      </w:pPr>
      <w:r w:rsidRPr="00B120AA">
        <w:rPr>
          <w:rFonts w:cstheme="minorHAnsi"/>
          <w:b/>
          <w:bCs/>
          <w:sz w:val="20"/>
          <w:szCs w:val="20"/>
        </w:rPr>
        <w:t>ACCORDO QUADRO CON PIU’ OPERATORI ECONOMICI PER L’AFFIDAMENTO DI LAVORI (</w:t>
      </w:r>
      <w:r w:rsidR="00FF54C7" w:rsidRPr="00B120AA">
        <w:rPr>
          <w:rFonts w:cstheme="minorHAnsi"/>
          <w:b/>
          <w:bCs/>
          <w:sz w:val="20"/>
          <w:szCs w:val="20"/>
        </w:rPr>
        <w:t xml:space="preserve">OG1 – OG11) </w:t>
      </w:r>
      <w:r w:rsidRPr="00B120AA">
        <w:rPr>
          <w:rFonts w:cstheme="minorHAnsi"/>
          <w:b/>
          <w:bCs/>
          <w:sz w:val="20"/>
          <w:szCs w:val="20"/>
        </w:rPr>
        <w:t xml:space="preserve">E SERVIZI DI INGEGNERIA E ARCHITETTURA </w:t>
      </w:r>
      <w:r w:rsidR="007C1929" w:rsidRPr="00B120AA">
        <w:rPr>
          <w:rFonts w:cstheme="minorHAnsi"/>
          <w:b/>
          <w:bCs/>
          <w:sz w:val="20"/>
          <w:szCs w:val="20"/>
        </w:rPr>
        <w:t>(E.20 – E.13 – S.03 – IA.02 – IA.04)</w:t>
      </w:r>
      <w:r w:rsidRPr="00B120AA">
        <w:rPr>
          <w:rFonts w:cstheme="minorHAnsi"/>
          <w:b/>
          <w:bCs/>
          <w:sz w:val="20"/>
          <w:szCs w:val="20"/>
        </w:rPr>
        <w:t xml:space="preserve"> </w:t>
      </w:r>
      <w:r w:rsidR="00E64334" w:rsidRPr="00B120AA">
        <w:rPr>
          <w:rFonts w:cstheme="minorHAnsi"/>
          <w:b/>
          <w:bCs/>
          <w:sz w:val="20"/>
          <w:szCs w:val="20"/>
        </w:rPr>
        <w:t>PER LA RISTRUTTURAZIONE, LA MANUTENZIONE E LA RIFUNZIONALIZZAZIONE ECOSOSTENIBILE DI STRUTTURE EDILIZIE PUBBLICHE ESISTENTI.</w:t>
      </w:r>
    </w:p>
    <w:p w14:paraId="57CBCD05" w14:textId="77777777" w:rsidR="006374EB" w:rsidRPr="00B120AA" w:rsidRDefault="006374EB" w:rsidP="00D060B0">
      <w:pPr>
        <w:spacing w:after="0" w:line="360" w:lineRule="auto"/>
        <w:jc w:val="both"/>
        <w:rPr>
          <w:rFonts w:cstheme="minorHAnsi"/>
          <w:b/>
          <w:bCs/>
          <w:sz w:val="20"/>
          <w:szCs w:val="20"/>
        </w:rPr>
      </w:pPr>
    </w:p>
    <w:p w14:paraId="0CE557D0" w14:textId="54C4D692" w:rsidR="009D6FFC" w:rsidRPr="00B120AA" w:rsidRDefault="009D6FFC" w:rsidP="00D060B0">
      <w:pPr>
        <w:spacing w:after="0" w:line="360" w:lineRule="auto"/>
        <w:jc w:val="both"/>
        <w:rPr>
          <w:rFonts w:cstheme="minorHAnsi"/>
          <w:b/>
          <w:bCs/>
          <w:sz w:val="20"/>
          <w:szCs w:val="20"/>
        </w:rPr>
      </w:pPr>
      <w:r w:rsidRPr="00B120AA">
        <w:rPr>
          <w:rFonts w:cstheme="minorHAnsi"/>
          <w:b/>
          <w:bCs/>
          <w:sz w:val="20"/>
          <w:szCs w:val="20"/>
        </w:rPr>
        <w:t xml:space="preserve">CIG DELL’ACCORDO QUADRO: </w:t>
      </w:r>
      <w:ins w:id="0" w:author="Autore">
        <w:r w:rsidR="00E05F2A" w:rsidRPr="00E05F2A">
          <w:rPr>
            <w:rFonts w:cstheme="minorHAnsi"/>
            <w:b/>
            <w:bCs/>
            <w:sz w:val="20"/>
            <w:szCs w:val="20"/>
          </w:rPr>
          <w:t>9424776332</w:t>
        </w:r>
      </w:ins>
      <w:del w:id="1" w:author="Autore">
        <w:r w:rsidRPr="00B120AA" w:rsidDel="00E05F2A">
          <w:rPr>
            <w:rFonts w:cstheme="minorHAnsi"/>
            <w:b/>
            <w:bCs/>
            <w:sz w:val="20"/>
            <w:szCs w:val="20"/>
          </w:rPr>
          <w:delText>____________________________</w:delText>
        </w:r>
        <w:r w:rsidR="00D02EE9" w:rsidRPr="00B120AA" w:rsidDel="00E05F2A">
          <w:rPr>
            <w:rFonts w:cstheme="minorHAnsi"/>
            <w:b/>
            <w:bCs/>
            <w:sz w:val="20"/>
            <w:szCs w:val="20"/>
          </w:rPr>
          <w:delText>;</w:delText>
        </w:r>
      </w:del>
    </w:p>
    <w:p w14:paraId="5723BF4A" w14:textId="6689A845" w:rsidR="009D6FFC" w:rsidRPr="00B120AA" w:rsidRDefault="007268DC" w:rsidP="00D1677C">
      <w:pPr>
        <w:spacing w:after="0" w:line="360" w:lineRule="auto"/>
        <w:jc w:val="both"/>
        <w:rPr>
          <w:rFonts w:cstheme="minorHAnsi"/>
          <w:b/>
          <w:bCs/>
          <w:sz w:val="20"/>
          <w:szCs w:val="20"/>
        </w:rPr>
      </w:pPr>
      <w:r w:rsidRPr="00B120AA">
        <w:rPr>
          <w:rFonts w:cstheme="minorHAnsi"/>
          <w:b/>
          <w:bCs/>
          <w:sz w:val="20"/>
          <w:szCs w:val="20"/>
        </w:rPr>
        <w:t xml:space="preserve">LOTTO GEOGRAFICO: </w:t>
      </w:r>
      <w:ins w:id="2" w:author="Autore">
        <w:r w:rsidR="00E05F2A" w:rsidRPr="00390402">
          <w:rPr>
            <w:rFonts w:cstheme="minorHAnsi"/>
            <w:b/>
            <w:bCs/>
            <w:sz w:val="20"/>
            <w:szCs w:val="20"/>
          </w:rPr>
          <w:t>CAGLIARI</w:t>
        </w:r>
      </w:ins>
      <w:del w:id="3" w:author="Autore">
        <w:r w:rsidRPr="00B120AA" w:rsidDel="00E05F2A">
          <w:rPr>
            <w:rFonts w:cstheme="minorHAnsi"/>
            <w:b/>
            <w:bCs/>
            <w:sz w:val="20"/>
            <w:szCs w:val="20"/>
          </w:rPr>
          <w:delText>______________________</w:delText>
        </w:r>
        <w:r w:rsidR="009D6FFC" w:rsidRPr="00B120AA" w:rsidDel="00E05F2A">
          <w:rPr>
            <w:rFonts w:cstheme="minorHAnsi"/>
            <w:b/>
            <w:bCs/>
            <w:sz w:val="20"/>
            <w:szCs w:val="20"/>
          </w:rPr>
          <w:delText xml:space="preserve">; </w:delText>
        </w:r>
      </w:del>
    </w:p>
    <w:p w14:paraId="3DFC00BE" w14:textId="258A0AC3" w:rsidR="001061D8" w:rsidRPr="00B120AA" w:rsidRDefault="009D6FFC" w:rsidP="00D1677C">
      <w:pPr>
        <w:spacing w:after="0" w:line="360" w:lineRule="auto"/>
        <w:jc w:val="both"/>
        <w:rPr>
          <w:rFonts w:cstheme="minorHAnsi"/>
          <w:b/>
          <w:bCs/>
          <w:sz w:val="20"/>
          <w:szCs w:val="20"/>
        </w:rPr>
      </w:pPr>
      <w:r w:rsidRPr="00B120AA">
        <w:rPr>
          <w:rFonts w:cstheme="minorHAnsi"/>
          <w:b/>
          <w:bCs/>
          <w:sz w:val="20"/>
          <w:szCs w:val="20"/>
        </w:rPr>
        <w:t>SUB</w:t>
      </w:r>
      <w:r w:rsidR="000D7D83" w:rsidRPr="00B120AA">
        <w:rPr>
          <w:rFonts w:cstheme="minorHAnsi"/>
          <w:b/>
          <w:bCs/>
          <w:sz w:val="20"/>
          <w:szCs w:val="20"/>
        </w:rPr>
        <w:t xml:space="preserve"> </w:t>
      </w:r>
      <w:r w:rsidRPr="00B120AA">
        <w:rPr>
          <w:rFonts w:cstheme="minorHAnsi"/>
          <w:b/>
          <w:bCs/>
          <w:sz w:val="20"/>
          <w:szCs w:val="20"/>
        </w:rPr>
        <w:t>-</w:t>
      </w:r>
      <w:r w:rsidR="000D7D83" w:rsidRPr="00B120AA">
        <w:rPr>
          <w:rFonts w:cstheme="minorHAnsi"/>
          <w:b/>
          <w:bCs/>
          <w:sz w:val="20"/>
          <w:szCs w:val="20"/>
        </w:rPr>
        <w:t xml:space="preserve"> </w:t>
      </w:r>
      <w:r w:rsidRPr="00B120AA">
        <w:rPr>
          <w:rFonts w:cstheme="minorHAnsi"/>
          <w:b/>
          <w:bCs/>
          <w:sz w:val="20"/>
          <w:szCs w:val="20"/>
        </w:rPr>
        <w:t xml:space="preserve">LOTTO PRESTAZIONALE </w:t>
      </w:r>
      <w:r w:rsidR="00147A1D" w:rsidRPr="00B120AA">
        <w:rPr>
          <w:rFonts w:cstheme="minorHAnsi"/>
          <w:b/>
          <w:bCs/>
          <w:sz w:val="20"/>
          <w:szCs w:val="20"/>
        </w:rPr>
        <w:t>4</w:t>
      </w:r>
      <w:r w:rsidRPr="00B120AA">
        <w:rPr>
          <w:rFonts w:cstheme="minorHAnsi"/>
          <w:b/>
          <w:bCs/>
          <w:sz w:val="20"/>
          <w:szCs w:val="20"/>
        </w:rPr>
        <w:t>:</w:t>
      </w:r>
      <w:r w:rsidRPr="00B120AA">
        <w:t xml:space="preserve"> </w:t>
      </w:r>
      <w:r w:rsidR="00542EED" w:rsidRPr="00B120AA">
        <w:rPr>
          <w:rFonts w:cstheme="minorHAnsi"/>
          <w:b/>
          <w:bCs/>
          <w:sz w:val="20"/>
          <w:szCs w:val="20"/>
        </w:rPr>
        <w:t>Lavori in</w:t>
      </w:r>
      <w:r w:rsidR="00542EED" w:rsidRPr="00B120AA">
        <w:t xml:space="preserve"> </w:t>
      </w:r>
      <w:r w:rsidR="000D7D83" w:rsidRPr="00B120AA">
        <w:rPr>
          <w:rFonts w:cstheme="minorHAnsi"/>
          <w:b/>
          <w:bCs/>
          <w:sz w:val="20"/>
          <w:szCs w:val="20"/>
        </w:rPr>
        <w:t>Appalto Integrato</w:t>
      </w:r>
      <w:r w:rsidR="003A07C8" w:rsidRPr="00B120AA">
        <w:rPr>
          <w:rFonts w:cstheme="minorHAnsi"/>
          <w:b/>
          <w:bCs/>
          <w:sz w:val="20"/>
          <w:szCs w:val="20"/>
        </w:rPr>
        <w:t>.</w:t>
      </w:r>
    </w:p>
    <w:p w14:paraId="24416E89" w14:textId="77777777" w:rsidR="007268DC" w:rsidRPr="00B120AA" w:rsidRDefault="007268DC" w:rsidP="00D1677C">
      <w:pPr>
        <w:spacing w:after="0" w:line="360" w:lineRule="auto"/>
        <w:jc w:val="both"/>
        <w:rPr>
          <w:b/>
          <w:sz w:val="20"/>
          <w:szCs w:val="20"/>
        </w:rPr>
      </w:pPr>
    </w:p>
    <w:p w14:paraId="7B29202A" w14:textId="6F1FB87E" w:rsidR="00D060B0" w:rsidRPr="00B120AA" w:rsidRDefault="00D060B0" w:rsidP="00D060B0">
      <w:pPr>
        <w:spacing w:after="120" w:line="280" w:lineRule="exact"/>
        <w:jc w:val="center"/>
        <w:rPr>
          <w:rFonts w:cstheme="minorHAnsi"/>
          <w:b/>
          <w:bCs/>
          <w:sz w:val="20"/>
          <w:szCs w:val="20"/>
        </w:rPr>
      </w:pPr>
      <w:r w:rsidRPr="00B120AA">
        <w:rPr>
          <w:rFonts w:cstheme="minorHAnsi"/>
          <w:b/>
          <w:bCs/>
          <w:sz w:val="20"/>
          <w:szCs w:val="20"/>
        </w:rPr>
        <w:t>ORDINE DI ATTIVAZIONE DI CONTRATTO SPECIFICO N</w:t>
      </w:r>
      <w:ins w:id="4" w:author="Autore">
        <w:r w:rsidR="00E05F2A">
          <w:rPr>
            <w:rFonts w:cstheme="minorHAnsi"/>
            <w:b/>
            <w:bCs/>
            <w:sz w:val="20"/>
            <w:szCs w:val="20"/>
          </w:rPr>
          <w:t xml:space="preserve">. </w:t>
        </w:r>
      </w:ins>
      <w:del w:id="5" w:author="Autore">
        <w:r w:rsidRPr="00B120AA" w:rsidDel="00E05F2A">
          <w:rPr>
            <w:rFonts w:cstheme="minorHAnsi"/>
            <w:b/>
            <w:bCs/>
            <w:sz w:val="20"/>
            <w:szCs w:val="20"/>
          </w:rPr>
          <w:delText xml:space="preserve">._____ </w:delText>
        </w:r>
      </w:del>
      <w:ins w:id="6" w:author="Autore">
        <w:r w:rsidR="00E05F2A">
          <w:rPr>
            <w:rFonts w:cstheme="minorHAnsi"/>
            <w:b/>
            <w:bCs/>
            <w:sz w:val="20"/>
            <w:szCs w:val="20"/>
          </w:rPr>
          <w:t>1</w:t>
        </w:r>
        <w:r w:rsidR="00E05F2A" w:rsidRPr="00B120AA">
          <w:rPr>
            <w:rFonts w:cstheme="minorHAnsi"/>
            <w:b/>
            <w:bCs/>
            <w:sz w:val="20"/>
            <w:szCs w:val="20"/>
          </w:rPr>
          <w:t xml:space="preserve"> </w:t>
        </w:r>
      </w:ins>
    </w:p>
    <w:p w14:paraId="73C3DC06" w14:textId="16B2FD2A" w:rsidR="00D060B0" w:rsidRPr="00B120AA" w:rsidRDefault="00D060B0" w:rsidP="00D060B0">
      <w:pPr>
        <w:spacing w:after="120" w:line="280" w:lineRule="exact"/>
        <w:jc w:val="center"/>
        <w:rPr>
          <w:rFonts w:cstheme="minorHAnsi"/>
          <w:b/>
          <w:bCs/>
          <w:sz w:val="20"/>
          <w:szCs w:val="20"/>
        </w:rPr>
      </w:pPr>
      <w:r w:rsidRPr="00B120AA">
        <w:rPr>
          <w:rFonts w:cstheme="minorHAnsi"/>
          <w:b/>
          <w:bCs/>
          <w:sz w:val="20"/>
          <w:szCs w:val="20"/>
        </w:rPr>
        <w:t xml:space="preserve">DENOMINAZIONE INTERVENTO: </w:t>
      </w:r>
      <w:bookmarkStart w:id="7" w:name="_Hlk156390579"/>
      <w:ins w:id="8" w:author="Autore">
        <w:r w:rsidR="00E05F2A" w:rsidRPr="000022B1">
          <w:rPr>
            <w:rFonts w:cstheme="minorHAnsi"/>
            <w:b/>
            <w:bCs/>
            <w:sz w:val="20"/>
            <w:szCs w:val="20"/>
          </w:rPr>
          <w:t>INTERVENTI DI MIGLIORAMENTO DELLA QUALITÀ AMBIENTALE DEL TERRITORIO - FASCIA LAGUNA SANTA GILLA</w:t>
        </w:r>
        <w:bookmarkEnd w:id="7"/>
        <w:r w:rsidR="00E05F2A" w:rsidRPr="00B120AA" w:rsidDel="00E05F2A">
          <w:rPr>
            <w:rFonts w:cstheme="minorHAnsi"/>
            <w:b/>
            <w:bCs/>
            <w:sz w:val="20"/>
            <w:szCs w:val="20"/>
          </w:rPr>
          <w:t xml:space="preserve"> </w:t>
        </w:r>
      </w:ins>
      <w:del w:id="9" w:author="Autore">
        <w:r w:rsidRPr="00B120AA" w:rsidDel="00E05F2A">
          <w:rPr>
            <w:rFonts w:cstheme="minorHAnsi"/>
            <w:b/>
            <w:bCs/>
            <w:sz w:val="20"/>
            <w:szCs w:val="20"/>
          </w:rPr>
          <w:delText>______________;</w:delText>
        </w:r>
      </w:del>
    </w:p>
    <w:p w14:paraId="3BDCBA41" w14:textId="529080D0" w:rsidR="00D060B0" w:rsidRPr="00B120AA" w:rsidRDefault="00D060B0" w:rsidP="00D060B0">
      <w:pPr>
        <w:spacing w:after="120" w:line="280" w:lineRule="exact"/>
        <w:jc w:val="center"/>
        <w:rPr>
          <w:rFonts w:cstheme="minorHAnsi"/>
          <w:b/>
          <w:bCs/>
          <w:sz w:val="20"/>
          <w:szCs w:val="20"/>
        </w:rPr>
      </w:pPr>
      <w:r w:rsidRPr="00B120AA">
        <w:rPr>
          <w:rFonts w:cstheme="minorHAnsi"/>
          <w:b/>
          <w:bCs/>
          <w:sz w:val="20"/>
          <w:szCs w:val="20"/>
        </w:rPr>
        <w:t xml:space="preserve">CUP DELL’INTERVENTO: </w:t>
      </w:r>
      <w:bookmarkStart w:id="10" w:name="_Hlk156390584"/>
      <w:ins w:id="11" w:author="Autore">
        <w:r w:rsidR="00E05F2A" w:rsidRPr="000022B1">
          <w:rPr>
            <w:rFonts w:cstheme="minorHAnsi"/>
            <w:b/>
            <w:bCs/>
            <w:sz w:val="20"/>
            <w:szCs w:val="20"/>
          </w:rPr>
          <w:t>I24H22000010006</w:t>
        </w:r>
      </w:ins>
      <w:bookmarkEnd w:id="10"/>
      <w:del w:id="12" w:author="Autore">
        <w:r w:rsidRPr="00B120AA" w:rsidDel="00E05F2A">
          <w:rPr>
            <w:rFonts w:cstheme="minorHAnsi"/>
            <w:b/>
            <w:bCs/>
            <w:sz w:val="20"/>
            <w:szCs w:val="20"/>
          </w:rPr>
          <w:delText xml:space="preserve">_________; </w:delText>
        </w:r>
      </w:del>
    </w:p>
    <w:p w14:paraId="1DE234FE" w14:textId="4E841C7D" w:rsidR="00D060B0" w:rsidRPr="00B120AA" w:rsidRDefault="00D060B0" w:rsidP="00D060B0">
      <w:pPr>
        <w:spacing w:after="120" w:line="280" w:lineRule="exact"/>
        <w:jc w:val="center"/>
        <w:rPr>
          <w:rFonts w:cstheme="minorHAnsi"/>
          <w:b/>
          <w:bCs/>
          <w:sz w:val="20"/>
          <w:szCs w:val="20"/>
        </w:rPr>
      </w:pPr>
      <w:r w:rsidRPr="00B120AA">
        <w:rPr>
          <w:rFonts w:cstheme="minorHAnsi"/>
          <w:b/>
          <w:bCs/>
          <w:sz w:val="20"/>
          <w:szCs w:val="20"/>
        </w:rPr>
        <w:t xml:space="preserve">CIG DEL CONTRATTO SPECIFICO: </w:t>
      </w:r>
      <w:ins w:id="13" w:author="Autore">
        <w:r w:rsidR="00E05F2A" w:rsidRPr="00E05F2A">
          <w:rPr>
            <w:rFonts w:cstheme="minorHAnsi"/>
            <w:b/>
            <w:bCs/>
            <w:sz w:val="20"/>
            <w:szCs w:val="20"/>
          </w:rPr>
          <w:t>A04A768EC5</w:t>
        </w:r>
      </w:ins>
      <w:del w:id="14" w:author="Autore">
        <w:r w:rsidRPr="00B120AA" w:rsidDel="00E05F2A">
          <w:rPr>
            <w:rFonts w:cstheme="minorHAnsi"/>
            <w:b/>
            <w:bCs/>
            <w:sz w:val="20"/>
            <w:szCs w:val="20"/>
          </w:rPr>
          <w:delText>________________;</w:delText>
        </w:r>
      </w:del>
    </w:p>
    <w:p w14:paraId="7770E386" w14:textId="77777777" w:rsidR="00E05F2A" w:rsidRPr="000022B1" w:rsidRDefault="00D060B0" w:rsidP="00E05F2A">
      <w:pPr>
        <w:spacing w:after="120" w:line="280" w:lineRule="exact"/>
        <w:jc w:val="center"/>
        <w:rPr>
          <w:ins w:id="15" w:author="Autore"/>
          <w:rFonts w:cstheme="minorHAnsi"/>
          <w:b/>
          <w:bCs/>
          <w:sz w:val="20"/>
          <w:szCs w:val="20"/>
        </w:rPr>
      </w:pPr>
      <w:r w:rsidRPr="00B120AA">
        <w:rPr>
          <w:rFonts w:cstheme="minorHAnsi"/>
          <w:b/>
          <w:bCs/>
          <w:sz w:val="20"/>
          <w:szCs w:val="20"/>
        </w:rPr>
        <w:t xml:space="preserve">PIANO URBANO INTEGRATO CITTA’ METROPOLITANA DI </w:t>
      </w:r>
      <w:bookmarkStart w:id="16" w:name="_Hlk154043177"/>
      <w:ins w:id="17" w:author="Autore">
        <w:r w:rsidR="00E05F2A" w:rsidRPr="000022B1">
          <w:rPr>
            <w:rFonts w:cstheme="minorHAnsi"/>
            <w:b/>
            <w:bCs/>
            <w:sz w:val="20"/>
            <w:szCs w:val="20"/>
          </w:rPr>
          <w:t xml:space="preserve">CAGLIARI </w:t>
        </w:r>
        <w:bookmarkEnd w:id="16"/>
        <w:r w:rsidR="00E05F2A">
          <w:rPr>
            <w:rFonts w:cstheme="minorHAnsi"/>
            <w:b/>
            <w:bCs/>
            <w:sz w:val="20"/>
            <w:szCs w:val="20"/>
          </w:rPr>
          <w:t>-</w:t>
        </w:r>
        <w:r w:rsidR="00E05F2A" w:rsidRPr="000022B1">
          <w:rPr>
            <w:rFonts w:cstheme="minorHAnsi"/>
            <w:b/>
            <w:bCs/>
            <w:sz w:val="20"/>
            <w:szCs w:val="20"/>
          </w:rPr>
          <w:t xml:space="preserve"> “ANELLO SOSTENIBILE PIANO URBANO</w:t>
        </w:r>
      </w:ins>
    </w:p>
    <w:p w14:paraId="0A17C4E6" w14:textId="613CE057" w:rsidR="00D060B0" w:rsidRDefault="00E05F2A" w:rsidP="00E05F2A">
      <w:pPr>
        <w:spacing w:after="120" w:line="280" w:lineRule="exact"/>
        <w:jc w:val="center"/>
        <w:rPr>
          <w:ins w:id="18" w:author="Autore"/>
          <w:rFonts w:cstheme="minorHAnsi"/>
          <w:b/>
          <w:bCs/>
          <w:sz w:val="20"/>
          <w:szCs w:val="20"/>
        </w:rPr>
      </w:pPr>
      <w:ins w:id="19" w:author="Autore">
        <w:r w:rsidRPr="000022B1">
          <w:rPr>
            <w:rFonts w:cstheme="minorHAnsi"/>
            <w:b/>
            <w:bCs/>
            <w:sz w:val="20"/>
            <w:szCs w:val="20"/>
          </w:rPr>
          <w:t>INTEGRATO DELLA CITTÀ METROPOLITANA DI CAGLIARI”</w:t>
        </w:r>
      </w:ins>
      <w:del w:id="20" w:author="Autore">
        <w:r w:rsidR="00D060B0" w:rsidRPr="00B120AA" w:rsidDel="00E05F2A">
          <w:rPr>
            <w:rFonts w:cstheme="minorHAnsi"/>
            <w:b/>
            <w:bCs/>
            <w:sz w:val="20"/>
            <w:szCs w:val="20"/>
          </w:rPr>
          <w:delText>______________ - “______________”;</w:delText>
        </w:r>
      </w:del>
    </w:p>
    <w:p w14:paraId="6E918D5B" w14:textId="77777777" w:rsidR="00E05F2A" w:rsidRPr="00B120AA" w:rsidRDefault="00E05F2A" w:rsidP="00E05F2A">
      <w:pPr>
        <w:spacing w:after="120" w:line="280" w:lineRule="exact"/>
        <w:jc w:val="center"/>
        <w:rPr>
          <w:rFonts w:cstheme="minorHAnsi"/>
          <w:b/>
          <w:bCs/>
          <w:sz w:val="20"/>
          <w:szCs w:val="20"/>
        </w:rPr>
      </w:pPr>
    </w:p>
    <w:p w14:paraId="41817A05" w14:textId="77777777" w:rsidR="007268DC" w:rsidRPr="00B120AA" w:rsidRDefault="007268DC" w:rsidP="00D33EE6">
      <w:pPr>
        <w:spacing w:after="0" w:line="360" w:lineRule="auto"/>
        <w:jc w:val="center"/>
        <w:rPr>
          <w:rFonts w:cstheme="minorHAnsi"/>
          <w:b/>
          <w:bCs/>
          <w:sz w:val="20"/>
          <w:szCs w:val="20"/>
        </w:rPr>
      </w:pPr>
    </w:p>
    <w:p w14:paraId="7770DD0D" w14:textId="77777777" w:rsidR="00D060B0" w:rsidRPr="00B120AA" w:rsidRDefault="00D060B0" w:rsidP="00D33EE6">
      <w:pPr>
        <w:spacing w:after="0" w:line="360" w:lineRule="auto"/>
        <w:jc w:val="center"/>
        <w:rPr>
          <w:rFonts w:cstheme="minorHAnsi"/>
          <w:b/>
          <w:bCs/>
          <w:sz w:val="20"/>
          <w:szCs w:val="20"/>
        </w:rPr>
      </w:pPr>
    </w:p>
    <w:p w14:paraId="0CAEE024" w14:textId="77777777" w:rsidR="00E05F2A" w:rsidRPr="00F01E24" w:rsidRDefault="00E05F2A" w:rsidP="00E05F2A">
      <w:pPr>
        <w:spacing w:after="120" w:line="280" w:lineRule="exact"/>
        <w:jc w:val="both"/>
        <w:rPr>
          <w:ins w:id="21" w:author="Autore"/>
          <w:rFonts w:cstheme="minorHAnsi"/>
          <w:i/>
          <w:iCs/>
          <w:sz w:val="20"/>
          <w:szCs w:val="20"/>
        </w:rPr>
      </w:pPr>
      <w:bookmarkStart w:id="22" w:name="_Hlk156390659"/>
      <w:ins w:id="23" w:author="Autore">
        <w:r w:rsidRPr="00F01E24">
          <w:rPr>
            <w:rFonts w:cstheme="minorHAnsi"/>
            <w:sz w:val="20"/>
            <w:szCs w:val="20"/>
          </w:rPr>
          <w:lastRenderedPageBreak/>
          <w:t>Il sottoscritt</w:t>
        </w:r>
        <w:r>
          <w:rPr>
            <w:rFonts w:cstheme="minorHAnsi"/>
            <w:sz w:val="20"/>
            <w:szCs w:val="20"/>
          </w:rPr>
          <w:t>o</w:t>
        </w:r>
        <w:r w:rsidRPr="00F01E24">
          <w:rPr>
            <w:rFonts w:cstheme="minorHAnsi"/>
            <w:sz w:val="20"/>
            <w:szCs w:val="20"/>
          </w:rPr>
          <w:t xml:space="preserve"> </w:t>
        </w:r>
        <w:r>
          <w:rPr>
            <w:rFonts w:cstheme="minorHAnsi"/>
            <w:sz w:val="20"/>
            <w:szCs w:val="20"/>
          </w:rPr>
          <w:t>Roberto Spina</w:t>
        </w:r>
        <w:r w:rsidRPr="00F01E24">
          <w:rPr>
            <w:rFonts w:cstheme="minorHAnsi"/>
            <w:sz w:val="20"/>
            <w:szCs w:val="20"/>
          </w:rPr>
          <w:t xml:space="preserve"> in qualità di </w:t>
        </w:r>
        <w:r>
          <w:rPr>
            <w:rFonts w:cstheme="minorHAnsi"/>
            <w:sz w:val="20"/>
            <w:szCs w:val="20"/>
          </w:rPr>
          <w:t>Responsabile</w:t>
        </w:r>
        <w:r w:rsidRPr="00F01E24">
          <w:rPr>
            <w:rFonts w:cstheme="minorHAnsi"/>
            <w:sz w:val="20"/>
            <w:szCs w:val="20"/>
          </w:rPr>
          <w:t xml:space="preserve"> d</w:t>
        </w:r>
        <w:r>
          <w:rPr>
            <w:rFonts w:cstheme="minorHAnsi"/>
            <w:sz w:val="20"/>
            <w:szCs w:val="20"/>
          </w:rPr>
          <w:t xml:space="preserve">el Settore III Lavori Pubblici, Patrimonio ed Espropriazioni di Comune di Elmas </w:t>
        </w:r>
        <w:r w:rsidRPr="00F01E24">
          <w:rPr>
            <w:rFonts w:cstheme="minorHAnsi"/>
            <w:sz w:val="20"/>
            <w:szCs w:val="20"/>
          </w:rPr>
          <w:t>(di seguito, “</w:t>
        </w:r>
        <w:r w:rsidRPr="00F01E24">
          <w:rPr>
            <w:rFonts w:cstheme="minorHAnsi"/>
            <w:b/>
            <w:i/>
            <w:iCs/>
            <w:sz w:val="20"/>
            <w:szCs w:val="20"/>
          </w:rPr>
          <w:t xml:space="preserve">Soggetto </w:t>
        </w:r>
        <w:r w:rsidRPr="00F01E24">
          <w:rPr>
            <w:rFonts w:cstheme="minorHAnsi"/>
            <w:b/>
            <w:bCs/>
            <w:i/>
            <w:iCs/>
            <w:sz w:val="20"/>
            <w:szCs w:val="20"/>
          </w:rPr>
          <w:t>Attuatore</w:t>
        </w:r>
        <w:r w:rsidRPr="00F01E24">
          <w:rPr>
            <w:rFonts w:cstheme="minorHAnsi"/>
            <w:sz w:val="20"/>
            <w:szCs w:val="20"/>
          </w:rPr>
          <w:t xml:space="preserve">”) con sede in </w:t>
        </w:r>
        <w:r>
          <w:rPr>
            <w:rFonts w:cstheme="minorHAnsi"/>
            <w:sz w:val="20"/>
            <w:szCs w:val="20"/>
          </w:rPr>
          <w:t>Elmas (CA) 09067,</w:t>
        </w:r>
        <w:r w:rsidRPr="00F01E24">
          <w:rPr>
            <w:rFonts w:cstheme="minorHAnsi"/>
            <w:sz w:val="20"/>
            <w:szCs w:val="20"/>
          </w:rPr>
          <w:t xml:space="preserve"> Via </w:t>
        </w:r>
        <w:r>
          <w:rPr>
            <w:rFonts w:cstheme="minorHAnsi"/>
            <w:sz w:val="20"/>
            <w:szCs w:val="20"/>
          </w:rPr>
          <w:t>del Pino Solitario</w:t>
        </w:r>
        <w:r w:rsidRPr="00F01E24">
          <w:rPr>
            <w:rFonts w:cstheme="minorHAnsi"/>
            <w:sz w:val="20"/>
            <w:szCs w:val="20"/>
          </w:rPr>
          <w:t xml:space="preserve"> Codice Fiscale/Partita IVA </w:t>
        </w:r>
        <w:r w:rsidRPr="000022B1">
          <w:rPr>
            <w:rFonts w:cstheme="minorHAnsi"/>
            <w:sz w:val="20"/>
            <w:szCs w:val="20"/>
          </w:rPr>
          <w:t>92027670923</w:t>
        </w:r>
        <w:r>
          <w:rPr>
            <w:rFonts w:cstheme="minorHAnsi"/>
            <w:sz w:val="20"/>
            <w:szCs w:val="20"/>
          </w:rPr>
          <w:t>/</w:t>
        </w:r>
        <w:r w:rsidRPr="000022B1">
          <w:rPr>
            <w:rFonts w:cstheme="minorHAnsi"/>
            <w:sz w:val="20"/>
            <w:szCs w:val="20"/>
          </w:rPr>
          <w:t>02379700921</w:t>
        </w:r>
        <w:r>
          <w:rPr>
            <w:rFonts w:cstheme="minorHAnsi"/>
            <w:sz w:val="20"/>
            <w:szCs w:val="20"/>
          </w:rPr>
          <w:t>;</w:t>
        </w:r>
      </w:ins>
    </w:p>
    <w:bookmarkEnd w:id="22"/>
    <w:p w14:paraId="661955C8" w14:textId="680B1844" w:rsidR="00F705E4" w:rsidRPr="00B120AA" w:rsidDel="00E05F2A" w:rsidRDefault="00F705E4" w:rsidP="00F705E4">
      <w:pPr>
        <w:spacing w:after="0" w:line="360" w:lineRule="auto"/>
        <w:jc w:val="both"/>
        <w:rPr>
          <w:del w:id="24" w:author="Autore"/>
          <w:rFonts w:cstheme="minorHAnsi"/>
          <w:i/>
          <w:iCs/>
          <w:sz w:val="20"/>
          <w:szCs w:val="20"/>
        </w:rPr>
      </w:pPr>
      <w:del w:id="25" w:author="Autore">
        <w:r w:rsidRPr="00B120AA" w:rsidDel="00E05F2A">
          <w:rPr>
            <w:rFonts w:cstheme="minorHAnsi"/>
            <w:sz w:val="20"/>
            <w:szCs w:val="20"/>
          </w:rPr>
          <w:delText>Il</w:delText>
        </w:r>
        <w:r w:rsidR="009D6FFC" w:rsidRPr="00B120AA" w:rsidDel="00E05F2A">
          <w:rPr>
            <w:rFonts w:cstheme="minorHAnsi"/>
            <w:sz w:val="20"/>
            <w:szCs w:val="20"/>
          </w:rPr>
          <w:delText xml:space="preserve">/La </w:delText>
        </w:r>
        <w:r w:rsidRPr="00B120AA" w:rsidDel="00E05F2A">
          <w:rPr>
            <w:rFonts w:cstheme="minorHAnsi"/>
            <w:sz w:val="20"/>
            <w:szCs w:val="20"/>
          </w:rPr>
          <w:delText>sottoscritto</w:delText>
        </w:r>
        <w:r w:rsidR="009D6FFC" w:rsidRPr="00B120AA" w:rsidDel="00E05F2A">
          <w:rPr>
            <w:rFonts w:cstheme="minorHAnsi"/>
            <w:sz w:val="20"/>
            <w:szCs w:val="20"/>
          </w:rPr>
          <w:delText>/a</w:delText>
        </w:r>
        <w:r w:rsidRPr="00B120AA" w:rsidDel="00E05F2A">
          <w:rPr>
            <w:rFonts w:cstheme="minorHAnsi"/>
            <w:sz w:val="20"/>
            <w:szCs w:val="20"/>
          </w:rPr>
          <w:delText xml:space="preserve"> _______________________________________________________</w:delText>
        </w:r>
        <w:r w:rsidR="009D6FFC" w:rsidRPr="00B120AA" w:rsidDel="00E05F2A">
          <w:rPr>
            <w:rFonts w:cstheme="minorHAnsi"/>
            <w:sz w:val="20"/>
            <w:szCs w:val="20"/>
          </w:rPr>
          <w:delText>,</w:delText>
        </w:r>
        <w:r w:rsidRPr="00B120AA" w:rsidDel="00E05F2A">
          <w:rPr>
            <w:rFonts w:cstheme="minorHAnsi"/>
            <w:sz w:val="20"/>
            <w:szCs w:val="20"/>
          </w:rPr>
          <w:delText xml:space="preserve"> in qualità di _____________ di</w:delText>
        </w:r>
        <w:r w:rsidR="009D6FFC" w:rsidRPr="00B120AA" w:rsidDel="00E05F2A">
          <w:rPr>
            <w:rFonts w:cstheme="minorHAnsi"/>
            <w:sz w:val="20"/>
            <w:szCs w:val="20"/>
          </w:rPr>
          <w:delText xml:space="preserve"> </w:delText>
        </w:r>
        <w:r w:rsidRPr="00B120AA" w:rsidDel="00E05F2A">
          <w:rPr>
            <w:rFonts w:cstheme="minorHAnsi"/>
            <w:sz w:val="20"/>
            <w:szCs w:val="20"/>
          </w:rPr>
          <w:delText>______________________________ (di seguito, “</w:delText>
        </w:r>
        <w:r w:rsidR="00F119C0" w:rsidRPr="00B120AA" w:rsidDel="00E05F2A">
          <w:rPr>
            <w:rFonts w:cstheme="minorHAnsi"/>
            <w:b/>
            <w:i/>
            <w:iCs/>
            <w:sz w:val="20"/>
            <w:szCs w:val="20"/>
          </w:rPr>
          <w:delText>Soggetto Attuatore</w:delText>
        </w:r>
        <w:r w:rsidRPr="00B120AA" w:rsidDel="00E05F2A">
          <w:rPr>
            <w:rFonts w:cstheme="minorHAnsi"/>
            <w:sz w:val="20"/>
            <w:szCs w:val="20"/>
          </w:rPr>
          <w:delText>”)</w:delText>
        </w:r>
        <w:r w:rsidRPr="00B120AA" w:rsidDel="00E05F2A">
          <w:rPr>
            <w:sz w:val="20"/>
            <w:szCs w:val="20"/>
          </w:rPr>
          <w:delText xml:space="preserve"> con sede in _____________________________________</w:delText>
        </w:r>
        <w:r w:rsidR="00EF4B26" w:rsidRPr="00B120AA" w:rsidDel="00E05F2A">
          <w:rPr>
            <w:sz w:val="20"/>
            <w:szCs w:val="20"/>
          </w:rPr>
          <w:delText>,</w:delText>
        </w:r>
        <w:r w:rsidRPr="00B120AA" w:rsidDel="00E05F2A">
          <w:rPr>
            <w:sz w:val="20"/>
            <w:szCs w:val="20"/>
          </w:rPr>
          <w:delText xml:space="preserve"> </w:delText>
        </w:r>
        <w:r w:rsidR="00EF4B26" w:rsidRPr="00B120AA" w:rsidDel="00E05F2A">
          <w:rPr>
            <w:sz w:val="20"/>
            <w:szCs w:val="20"/>
          </w:rPr>
          <w:delText>V</w:delText>
        </w:r>
        <w:r w:rsidRPr="00B120AA" w:rsidDel="00E05F2A">
          <w:rPr>
            <w:sz w:val="20"/>
            <w:szCs w:val="20"/>
          </w:rPr>
          <w:delText>ia _________________________________________________</w:delText>
        </w:r>
        <w:r w:rsidR="00EF4B26" w:rsidRPr="00B120AA" w:rsidDel="00E05F2A">
          <w:rPr>
            <w:sz w:val="20"/>
            <w:szCs w:val="20"/>
          </w:rPr>
          <w:delText xml:space="preserve">, Codice Fiscale/Partita IVA ______________________, </w:delText>
        </w:r>
      </w:del>
    </w:p>
    <w:p w14:paraId="175840E8" w14:textId="77777777" w:rsidR="00DC7116" w:rsidRPr="00B120AA" w:rsidRDefault="00DC7116" w:rsidP="00DC7116">
      <w:pPr>
        <w:spacing w:after="120" w:line="280" w:lineRule="exact"/>
        <w:jc w:val="both"/>
        <w:rPr>
          <w:rFonts w:cstheme="minorHAnsi"/>
          <w:sz w:val="20"/>
          <w:szCs w:val="20"/>
        </w:rPr>
      </w:pPr>
      <w:r w:rsidRPr="00B120AA">
        <w:rPr>
          <w:rFonts w:cstheme="minorHAnsi"/>
          <w:b/>
          <w:sz w:val="20"/>
          <w:szCs w:val="20"/>
        </w:rPr>
        <w:t>VISTO</w:t>
      </w:r>
      <w:r w:rsidRPr="00B120AA">
        <w:rPr>
          <w:rFonts w:cstheme="minorHAnsi"/>
          <w:sz w:val="20"/>
          <w:szCs w:val="20"/>
        </w:rPr>
        <w:t xml:space="preserve"> il Piano Nazionale di Ripresa e Resilienza (di seguito, “</w:t>
      </w:r>
      <w:r w:rsidRPr="00B120AA">
        <w:rPr>
          <w:rFonts w:cstheme="minorHAnsi"/>
          <w:b/>
          <w:i/>
          <w:iCs/>
          <w:sz w:val="20"/>
          <w:szCs w:val="20"/>
        </w:rPr>
        <w:t>PNRR</w:t>
      </w:r>
      <w:r w:rsidRPr="00B120AA">
        <w:rPr>
          <w:rFonts w:cstheme="minorHAnsi"/>
          <w:b/>
          <w:bCs/>
          <w:i/>
          <w:iCs/>
          <w:sz w:val="20"/>
          <w:szCs w:val="20"/>
        </w:rPr>
        <w:t>”</w:t>
      </w:r>
      <w:r w:rsidRPr="00B120AA">
        <w:rPr>
          <w:rFonts w:cstheme="minorHAnsi"/>
          <w:sz w:val="20"/>
          <w:szCs w:val="20"/>
        </w:rPr>
        <w:t>) approvato con Decisione del Consiglio ECOFIN del 13 luglio 2021 e notificata all’Italia dal Segretariato generale del Consiglio con nota LT161/21, del 14 luglio 2021;</w:t>
      </w:r>
    </w:p>
    <w:p w14:paraId="2FBED2CF" w14:textId="2CEFD033" w:rsidR="00DC7116" w:rsidRPr="00B120AA" w:rsidRDefault="00DC7116" w:rsidP="00DC7116">
      <w:pPr>
        <w:spacing w:after="120" w:line="280" w:lineRule="exact"/>
        <w:jc w:val="both"/>
        <w:rPr>
          <w:rFonts w:cstheme="minorHAnsi"/>
          <w:sz w:val="20"/>
          <w:szCs w:val="20"/>
        </w:rPr>
      </w:pPr>
      <w:r w:rsidRPr="00B120AA">
        <w:rPr>
          <w:rFonts w:cstheme="minorHAnsi"/>
          <w:b/>
          <w:bCs/>
          <w:sz w:val="20"/>
          <w:szCs w:val="20"/>
        </w:rPr>
        <w:t xml:space="preserve">VISTA </w:t>
      </w:r>
      <w:r w:rsidRPr="00B120AA">
        <w:rPr>
          <w:rFonts w:cstheme="minorHAnsi"/>
          <w:sz w:val="20"/>
          <w:szCs w:val="20"/>
        </w:rPr>
        <w:t>la linea progettuale Missione 5 “Inclusione e Coesione”, Componente 2 “Infrastrutture sociali, famiglie, comunità e terzo settore”, Investimento 2.2. “Piani Urbani Integrati” [M5C2I2.</w:t>
      </w:r>
      <w:r w:rsidR="00F2639A" w:rsidRPr="00B120AA">
        <w:rPr>
          <w:rFonts w:cstheme="minorHAnsi"/>
          <w:sz w:val="20"/>
          <w:szCs w:val="20"/>
        </w:rPr>
        <w:t>2</w:t>
      </w:r>
      <w:r w:rsidRPr="00B120AA">
        <w:rPr>
          <w:rFonts w:cstheme="minorHAnsi"/>
          <w:sz w:val="20"/>
          <w:szCs w:val="20"/>
        </w:rPr>
        <w:t>] del PNRR;</w:t>
      </w:r>
    </w:p>
    <w:p w14:paraId="46AA1076" w14:textId="77777777" w:rsidR="00DC7116" w:rsidRPr="00B120AA" w:rsidRDefault="00DC7116" w:rsidP="00DC7116">
      <w:pPr>
        <w:spacing w:after="120" w:line="280" w:lineRule="exact"/>
        <w:jc w:val="both"/>
        <w:rPr>
          <w:rFonts w:cstheme="minorHAnsi"/>
          <w:sz w:val="20"/>
          <w:szCs w:val="20"/>
        </w:rPr>
      </w:pPr>
      <w:r w:rsidRPr="00B120AA">
        <w:rPr>
          <w:rFonts w:cstheme="minorHAnsi"/>
          <w:b/>
          <w:bCs/>
          <w:sz w:val="20"/>
          <w:szCs w:val="20"/>
        </w:rPr>
        <w:t>VISTO</w:t>
      </w:r>
      <w:r w:rsidRPr="00B120AA">
        <w:rPr>
          <w:rFonts w:cstheme="minorHAnsi"/>
          <w:sz w:val="20"/>
          <w:szCs w:val="20"/>
        </w:rPr>
        <w:t xml:space="preserve"> il Decreto del Ministro dell’interno, di concerto con il Ministro dell’Economia e delle Finanze, del 22 aprile 2022, con il quale si è provveduto all’assegnazione delle risorse per ciascun progetto urbano integrato ammesso a finanziamento e per i singoli interventi che ne fanno parte;</w:t>
      </w:r>
    </w:p>
    <w:p w14:paraId="054660BA" w14:textId="43C9FE07" w:rsidR="00DC7116" w:rsidRPr="00B120AA" w:rsidRDefault="00DC7116" w:rsidP="00DC7116">
      <w:pPr>
        <w:spacing w:after="120" w:line="280" w:lineRule="exact"/>
        <w:jc w:val="both"/>
        <w:rPr>
          <w:rFonts w:cstheme="minorHAnsi"/>
          <w:sz w:val="20"/>
          <w:szCs w:val="20"/>
        </w:rPr>
      </w:pPr>
      <w:r w:rsidRPr="00B120AA">
        <w:rPr>
          <w:rFonts w:cstheme="minorHAnsi"/>
          <w:b/>
          <w:bCs/>
          <w:sz w:val="20"/>
          <w:szCs w:val="20"/>
        </w:rPr>
        <w:t xml:space="preserve">VISTO </w:t>
      </w:r>
      <w:r w:rsidRPr="00B120AA">
        <w:rPr>
          <w:rFonts w:cstheme="minorHAnsi"/>
          <w:sz w:val="20"/>
          <w:szCs w:val="20"/>
        </w:rPr>
        <w:t xml:space="preserve">l’intervento denominato </w:t>
      </w:r>
      <w:bookmarkStart w:id="26" w:name="_Hlk156390696"/>
      <w:ins w:id="27" w:author="Autore">
        <w:r w:rsidR="00E05F2A">
          <w:rPr>
            <w:rFonts w:cstheme="minorHAnsi"/>
            <w:sz w:val="20"/>
            <w:szCs w:val="20"/>
          </w:rPr>
          <w:t>“</w:t>
        </w:r>
        <w:r w:rsidR="00E05F2A" w:rsidRPr="007A5F19">
          <w:rPr>
            <w:rFonts w:cstheme="minorHAnsi"/>
            <w:sz w:val="20"/>
            <w:szCs w:val="20"/>
          </w:rPr>
          <w:t>INTERVENTI DI MIGLIORAMENTO DELLA QUALITÀ AMBIENTALE DEL TERRITORIO - FASCIA LAGUNA SANTA GILLA</w:t>
        </w:r>
        <w:r w:rsidR="00E05F2A">
          <w:rPr>
            <w:rFonts w:cstheme="minorHAnsi"/>
            <w:sz w:val="20"/>
            <w:szCs w:val="20"/>
          </w:rPr>
          <w:t>”</w:t>
        </w:r>
        <w:r w:rsidR="00E05F2A" w:rsidRPr="00C46774">
          <w:rPr>
            <w:rFonts w:cstheme="minorHAnsi"/>
            <w:sz w:val="20"/>
            <w:szCs w:val="20"/>
          </w:rPr>
          <w:t xml:space="preserve">, </w:t>
        </w:r>
        <w:r w:rsidR="00E05F2A">
          <w:rPr>
            <w:rFonts w:cstheme="minorHAnsi"/>
            <w:sz w:val="20"/>
            <w:szCs w:val="20"/>
          </w:rPr>
          <w:t xml:space="preserve">contraddistinto con CUP </w:t>
        </w:r>
        <w:r w:rsidR="00E05F2A" w:rsidRPr="007A5F19">
          <w:rPr>
            <w:rFonts w:cstheme="minorHAnsi"/>
            <w:sz w:val="20"/>
            <w:szCs w:val="20"/>
          </w:rPr>
          <w:t>I24H22000010006</w:t>
        </w:r>
        <w:r w:rsidR="00E05F2A">
          <w:rPr>
            <w:rFonts w:cstheme="minorHAnsi"/>
            <w:sz w:val="20"/>
            <w:szCs w:val="20"/>
          </w:rPr>
          <w:t xml:space="preserve">, </w:t>
        </w:r>
        <w:r w:rsidR="00E05F2A" w:rsidRPr="00C46774">
          <w:rPr>
            <w:rFonts w:cstheme="minorHAnsi"/>
            <w:sz w:val="20"/>
            <w:szCs w:val="20"/>
          </w:rPr>
          <w:t xml:space="preserve">inserito nel Piano Urbano Integrato della Città Metropolitana di </w:t>
        </w:r>
        <w:r w:rsidR="00E05F2A" w:rsidRPr="007A5F19">
          <w:rPr>
            <w:rFonts w:cstheme="minorHAnsi"/>
            <w:sz w:val="20"/>
            <w:szCs w:val="20"/>
          </w:rPr>
          <w:t xml:space="preserve">CAGLIARI </w:t>
        </w:r>
        <w:r w:rsidR="00E05F2A">
          <w:rPr>
            <w:rFonts w:cstheme="minorHAnsi"/>
            <w:sz w:val="20"/>
            <w:szCs w:val="20"/>
          </w:rPr>
          <w:t xml:space="preserve">denominato </w:t>
        </w:r>
        <w:r w:rsidR="00E05F2A" w:rsidRPr="00C46774">
          <w:rPr>
            <w:rFonts w:cstheme="minorHAnsi"/>
            <w:sz w:val="20"/>
            <w:szCs w:val="20"/>
          </w:rPr>
          <w:t>“</w:t>
        </w:r>
        <w:r w:rsidR="00E05F2A" w:rsidRPr="007A5F19">
          <w:rPr>
            <w:rFonts w:cstheme="minorHAnsi"/>
            <w:sz w:val="20"/>
            <w:szCs w:val="20"/>
          </w:rPr>
          <w:t>ANELLO SOSTENIBILE PIANO URBANO</w:t>
        </w:r>
        <w:r w:rsidR="00E05F2A">
          <w:rPr>
            <w:rFonts w:cstheme="minorHAnsi"/>
            <w:sz w:val="20"/>
            <w:szCs w:val="20"/>
          </w:rPr>
          <w:t xml:space="preserve"> </w:t>
        </w:r>
        <w:r w:rsidR="00E05F2A" w:rsidRPr="007A5F19">
          <w:rPr>
            <w:rFonts w:cstheme="minorHAnsi"/>
            <w:sz w:val="20"/>
            <w:szCs w:val="20"/>
          </w:rPr>
          <w:t>INTEGRATO DELLA CITTÀ METROPOLITANA DI CAGLIARI</w:t>
        </w:r>
        <w:r w:rsidR="00E05F2A" w:rsidRPr="00C46774">
          <w:rPr>
            <w:rFonts w:cstheme="minorHAnsi"/>
            <w:sz w:val="20"/>
            <w:szCs w:val="20"/>
          </w:rPr>
          <w:t>”,</w:t>
        </w:r>
        <w:bookmarkEnd w:id="26"/>
        <w:r w:rsidR="00E05F2A" w:rsidRPr="00C46774">
          <w:rPr>
            <w:rFonts w:cstheme="minorHAnsi"/>
            <w:sz w:val="20"/>
            <w:szCs w:val="20"/>
          </w:rPr>
          <w:t xml:space="preserve"> </w:t>
        </w:r>
      </w:ins>
      <w:del w:id="28" w:author="Autore">
        <w:r w:rsidRPr="00B120AA" w:rsidDel="00E05F2A">
          <w:rPr>
            <w:rFonts w:cstheme="minorHAnsi"/>
            <w:sz w:val="20"/>
            <w:szCs w:val="20"/>
          </w:rPr>
          <w:delText xml:space="preserve">“…………”, contraddistinto con CUP ……………, inserito nel Piano Urbano Integrato della Città Metropolitana di ………. denominato “…………”, </w:delText>
        </w:r>
      </w:del>
      <w:r w:rsidRPr="00B120AA">
        <w:rPr>
          <w:rFonts w:cstheme="minorHAnsi"/>
          <w:sz w:val="20"/>
          <w:szCs w:val="20"/>
        </w:rPr>
        <w:t>ed ammesso definitivamente al finanziamento (in tutto o in parte) con le risorse PNRR e quelle ulteriori individuate dal richiamato decreto interministeriale</w:t>
      </w:r>
      <w:r w:rsidRPr="00B120AA">
        <w:rPr>
          <w:rFonts w:eastAsia="Times New Roman" w:cstheme="minorHAnsi"/>
          <w:sz w:val="20"/>
          <w:szCs w:val="20"/>
          <w:lang w:eastAsia="it-IT"/>
        </w:rPr>
        <w:t xml:space="preserve"> </w:t>
      </w:r>
      <w:r w:rsidRPr="00B120AA">
        <w:rPr>
          <w:rFonts w:cstheme="minorHAnsi"/>
          <w:sz w:val="20"/>
          <w:szCs w:val="20"/>
        </w:rPr>
        <w:t>(di seguito, “</w:t>
      </w:r>
      <w:r w:rsidRPr="00B120AA">
        <w:rPr>
          <w:rFonts w:cstheme="minorHAnsi"/>
          <w:b/>
          <w:bCs/>
          <w:i/>
          <w:iCs/>
          <w:sz w:val="20"/>
          <w:szCs w:val="20"/>
        </w:rPr>
        <w:t>Intervento</w:t>
      </w:r>
      <w:r w:rsidRPr="00B120AA">
        <w:rPr>
          <w:rFonts w:cstheme="minorHAnsi"/>
          <w:sz w:val="20"/>
          <w:szCs w:val="20"/>
        </w:rPr>
        <w:t>”);</w:t>
      </w:r>
    </w:p>
    <w:p w14:paraId="77F97B96" w14:textId="77777777" w:rsidR="00DC7116" w:rsidRPr="00B120AA" w:rsidRDefault="00DC7116" w:rsidP="00DC7116">
      <w:pPr>
        <w:spacing w:after="120" w:line="280" w:lineRule="exact"/>
        <w:jc w:val="both"/>
        <w:rPr>
          <w:rFonts w:cstheme="minorHAnsi"/>
          <w:sz w:val="20"/>
          <w:szCs w:val="20"/>
        </w:rPr>
      </w:pPr>
      <w:r w:rsidRPr="00B120AA">
        <w:rPr>
          <w:rFonts w:cstheme="minorHAnsi"/>
          <w:b/>
          <w:bCs/>
          <w:sz w:val="20"/>
          <w:szCs w:val="20"/>
        </w:rPr>
        <w:t xml:space="preserve">CONSIDERATO </w:t>
      </w:r>
      <w:r w:rsidRPr="00B120AA">
        <w:rPr>
          <w:rFonts w:cstheme="minorHAnsi"/>
          <w:sz w:val="20"/>
          <w:szCs w:val="20"/>
        </w:rPr>
        <w:t>che per l’attuazione dell’Intervento il Soggetto Attuatore necessita di ricorrere all’Accordo Quadro in epigrafe, stipulato dalla Centrale di Committenza INVITALIA con gli aggiudicatari della procedura d’appalto, all’uopo indetta per conto dello stesso Soggetto Attuatore;</w:t>
      </w:r>
    </w:p>
    <w:p w14:paraId="3907164A" w14:textId="77777777" w:rsidR="00DC7116" w:rsidRPr="00B120AA" w:rsidRDefault="00DC7116" w:rsidP="00DC7116">
      <w:pPr>
        <w:spacing w:after="120" w:line="280" w:lineRule="exact"/>
        <w:jc w:val="both"/>
        <w:rPr>
          <w:rFonts w:cstheme="minorHAnsi"/>
          <w:sz w:val="20"/>
          <w:szCs w:val="20"/>
        </w:rPr>
      </w:pPr>
      <w:r w:rsidRPr="00B120AA">
        <w:rPr>
          <w:rFonts w:cstheme="minorHAnsi"/>
          <w:b/>
          <w:bCs/>
          <w:sz w:val="20"/>
          <w:szCs w:val="20"/>
        </w:rPr>
        <w:t>CONSIDERATO</w:t>
      </w:r>
      <w:r w:rsidRPr="00B120AA">
        <w:rPr>
          <w:rFonts w:cstheme="minorHAnsi"/>
          <w:sz w:val="20"/>
          <w:szCs w:val="20"/>
        </w:rPr>
        <w:t xml:space="preserve"> che, specificamente, il Soggetto Attuatore si avvale dell’Accordo Quadro anzidetto per conseguire le prestazioni di seguito meglio individuate, che, per effetto del presente Ordine di Attivazione, saranno oggetto di apposito contratto specifico (di seguito, il </w:t>
      </w:r>
      <w:r w:rsidRPr="00B120AA">
        <w:rPr>
          <w:rFonts w:cstheme="minorHAnsi"/>
          <w:b/>
          <w:bCs/>
          <w:sz w:val="20"/>
          <w:szCs w:val="20"/>
        </w:rPr>
        <w:t>“</w:t>
      </w:r>
      <w:r w:rsidRPr="00B120AA">
        <w:rPr>
          <w:rFonts w:cstheme="minorHAnsi"/>
          <w:b/>
          <w:bCs/>
          <w:i/>
          <w:iCs/>
          <w:sz w:val="20"/>
          <w:szCs w:val="20"/>
        </w:rPr>
        <w:t>Contratto Specifico</w:t>
      </w:r>
      <w:r w:rsidRPr="00B120AA">
        <w:rPr>
          <w:rFonts w:cstheme="minorHAnsi"/>
          <w:b/>
          <w:bCs/>
          <w:sz w:val="20"/>
          <w:szCs w:val="20"/>
        </w:rPr>
        <w:t>”</w:t>
      </w:r>
      <w:r w:rsidRPr="00B120AA">
        <w:rPr>
          <w:rFonts w:cstheme="minorHAnsi"/>
          <w:sz w:val="20"/>
          <w:szCs w:val="20"/>
        </w:rPr>
        <w:t>).</w:t>
      </w:r>
    </w:p>
    <w:p w14:paraId="33B55C45" w14:textId="4601CBA9" w:rsidR="0019780F" w:rsidRPr="00B120AA" w:rsidRDefault="00CA4CEF" w:rsidP="00E05F2A">
      <w:pPr>
        <w:spacing w:before="120" w:after="120" w:line="360" w:lineRule="auto"/>
        <w:jc w:val="both"/>
        <w:rPr>
          <w:rFonts w:eastAsiaTheme="minorEastAsia" w:cstheme="minorHAnsi"/>
          <w:b/>
          <w:bCs/>
          <w:sz w:val="20"/>
          <w:szCs w:val="20"/>
        </w:rPr>
      </w:pPr>
      <w:r w:rsidRPr="00B120AA">
        <w:rPr>
          <w:rFonts w:eastAsiaTheme="minorEastAsia" w:cstheme="minorHAnsi"/>
          <w:b/>
          <w:bCs/>
          <w:sz w:val="20"/>
          <w:szCs w:val="20"/>
        </w:rPr>
        <w:t xml:space="preserve">Tutto quanto sopra premesso, </w:t>
      </w:r>
      <w:r w:rsidR="00F705E4" w:rsidRPr="00B120AA">
        <w:rPr>
          <w:rFonts w:eastAsiaTheme="minorEastAsia" w:cstheme="minorHAnsi"/>
          <w:b/>
          <w:bCs/>
          <w:sz w:val="20"/>
          <w:szCs w:val="20"/>
        </w:rPr>
        <w:t xml:space="preserve">il </w:t>
      </w:r>
      <w:r w:rsidR="00F119C0" w:rsidRPr="00B120AA">
        <w:rPr>
          <w:rFonts w:eastAsiaTheme="minorEastAsia" w:cstheme="minorHAnsi"/>
          <w:b/>
          <w:bCs/>
          <w:sz w:val="20"/>
          <w:szCs w:val="20"/>
        </w:rPr>
        <w:t xml:space="preserve">Soggetto Attuatore </w:t>
      </w:r>
      <w:r w:rsidRPr="00B120AA">
        <w:rPr>
          <w:rFonts w:eastAsiaTheme="minorEastAsia" w:cstheme="minorHAnsi"/>
          <w:b/>
          <w:bCs/>
          <w:sz w:val="20"/>
          <w:szCs w:val="20"/>
        </w:rPr>
        <w:t xml:space="preserve">trasmette </w:t>
      </w:r>
      <w:r w:rsidR="003A07C8" w:rsidRPr="00B120AA">
        <w:rPr>
          <w:rFonts w:eastAsiaTheme="minorEastAsia" w:cstheme="minorHAnsi"/>
          <w:b/>
          <w:bCs/>
          <w:sz w:val="20"/>
          <w:szCs w:val="20"/>
        </w:rPr>
        <w:t xml:space="preserve">a </w:t>
      </w:r>
      <w:ins w:id="29" w:author="Autore">
        <w:r w:rsidR="00E05F2A" w:rsidRPr="00E05F2A">
          <w:rPr>
            <w:rFonts w:eastAsiaTheme="minorEastAsia" w:cstheme="minorHAnsi"/>
            <w:b/>
            <w:bCs/>
            <w:sz w:val="20"/>
            <w:szCs w:val="20"/>
          </w:rPr>
          <w:t>PAOLO BELTRAMI COSTRUZIONI</w:t>
        </w:r>
        <w:r w:rsidR="00E05F2A">
          <w:rPr>
            <w:rFonts w:eastAsiaTheme="minorEastAsia" w:cstheme="minorHAnsi"/>
            <w:b/>
            <w:bCs/>
            <w:sz w:val="20"/>
            <w:szCs w:val="20"/>
          </w:rPr>
          <w:t xml:space="preserve"> </w:t>
        </w:r>
        <w:r w:rsidR="00E05F2A" w:rsidRPr="00E05F2A">
          <w:rPr>
            <w:rFonts w:eastAsiaTheme="minorEastAsia" w:cstheme="minorHAnsi"/>
            <w:b/>
            <w:bCs/>
            <w:sz w:val="20"/>
            <w:szCs w:val="20"/>
          </w:rPr>
          <w:t>SPA (Mandataria) - GEMMO SPA</w:t>
        </w:r>
        <w:r w:rsidR="00E05F2A">
          <w:rPr>
            <w:rFonts w:eastAsiaTheme="minorEastAsia" w:cstheme="minorHAnsi"/>
            <w:b/>
            <w:bCs/>
            <w:sz w:val="20"/>
            <w:szCs w:val="20"/>
          </w:rPr>
          <w:t xml:space="preserve"> </w:t>
        </w:r>
        <w:r w:rsidR="00E05F2A" w:rsidRPr="00E05F2A">
          <w:rPr>
            <w:rFonts w:eastAsiaTheme="minorEastAsia" w:cstheme="minorHAnsi"/>
            <w:b/>
            <w:bCs/>
            <w:sz w:val="20"/>
            <w:szCs w:val="20"/>
          </w:rPr>
          <w:t>(SOCIETA' CON UNICO SOCIO)</w:t>
        </w:r>
        <w:r w:rsidR="00E05F2A">
          <w:rPr>
            <w:rFonts w:eastAsiaTheme="minorEastAsia" w:cstheme="minorHAnsi"/>
            <w:b/>
            <w:bCs/>
            <w:sz w:val="20"/>
            <w:szCs w:val="20"/>
          </w:rPr>
          <w:t xml:space="preserve"> </w:t>
        </w:r>
        <w:r w:rsidR="00E05F2A" w:rsidRPr="00E05F2A">
          <w:rPr>
            <w:rFonts w:eastAsiaTheme="minorEastAsia" w:cstheme="minorHAnsi"/>
            <w:b/>
            <w:bCs/>
            <w:sz w:val="20"/>
            <w:szCs w:val="20"/>
          </w:rPr>
          <w:t>(Mandante)</w:t>
        </w:r>
        <w:r w:rsidR="00E05F2A">
          <w:rPr>
            <w:rFonts w:eastAsiaTheme="minorEastAsia" w:cstheme="minorHAnsi"/>
            <w:b/>
            <w:bCs/>
            <w:sz w:val="20"/>
            <w:szCs w:val="20"/>
          </w:rPr>
          <w:t xml:space="preserve">, </w:t>
        </w:r>
      </w:ins>
      <w:del w:id="30" w:author="Autore">
        <w:r w:rsidR="003A07C8" w:rsidRPr="00B120AA" w:rsidDel="00E05F2A">
          <w:rPr>
            <w:rFonts w:eastAsiaTheme="minorEastAsia" w:cstheme="minorHAnsi"/>
            <w:b/>
            <w:bCs/>
            <w:sz w:val="20"/>
            <w:szCs w:val="20"/>
          </w:rPr>
          <w:delText xml:space="preserve"> ________________________________, </w:delText>
        </w:r>
        <w:r w:rsidR="003A07C8" w:rsidRPr="00B120AA" w:rsidDel="00E05F2A">
          <w:rPr>
            <w:rFonts w:eastAsiaTheme="minorEastAsia" w:cstheme="minorHAnsi"/>
            <w:i/>
            <w:iCs/>
            <w:color w:val="FF0000"/>
            <w:sz w:val="20"/>
            <w:szCs w:val="20"/>
          </w:rPr>
          <w:delText>[inserire i dati relativi all’Aggiudicatario del Cluster, per il Lotto Geografico e il Sub-lotto Prestazionale di riferimento],</w:delText>
        </w:r>
        <w:r w:rsidR="003A07C8" w:rsidRPr="00B120AA" w:rsidDel="00E05F2A">
          <w:rPr>
            <w:rFonts w:eastAsiaTheme="minorEastAsia" w:cstheme="minorHAnsi"/>
            <w:b/>
            <w:bCs/>
            <w:color w:val="FF0000"/>
            <w:sz w:val="20"/>
            <w:szCs w:val="20"/>
          </w:rPr>
          <w:delText xml:space="preserve"> </w:delText>
        </w:r>
      </w:del>
      <w:r w:rsidRPr="00B120AA">
        <w:rPr>
          <w:rFonts w:eastAsiaTheme="minorEastAsia" w:cstheme="minorHAnsi"/>
          <w:b/>
          <w:bCs/>
          <w:sz w:val="20"/>
          <w:szCs w:val="20"/>
        </w:rPr>
        <w:t>il seguente</w:t>
      </w:r>
    </w:p>
    <w:tbl>
      <w:tblPr>
        <w:tblStyle w:val="Grigliatabella"/>
        <w:tblW w:w="9776" w:type="dxa"/>
        <w:jc w:val="center"/>
        <w:tblLook w:val="04A0" w:firstRow="1" w:lastRow="0" w:firstColumn="1" w:lastColumn="0" w:noHBand="0" w:noVBand="1"/>
      </w:tblPr>
      <w:tblGrid>
        <w:gridCol w:w="4259"/>
        <w:gridCol w:w="116"/>
        <w:gridCol w:w="638"/>
        <w:gridCol w:w="483"/>
        <w:gridCol w:w="753"/>
        <w:gridCol w:w="461"/>
        <w:gridCol w:w="84"/>
        <w:gridCol w:w="1326"/>
        <w:gridCol w:w="201"/>
        <w:gridCol w:w="721"/>
        <w:gridCol w:w="1760"/>
        <w:tblGridChange w:id="31">
          <w:tblGrid>
            <w:gridCol w:w="3468"/>
            <w:gridCol w:w="61"/>
            <w:gridCol w:w="673"/>
            <w:gridCol w:w="422"/>
            <w:gridCol w:w="787"/>
            <w:gridCol w:w="377"/>
            <w:gridCol w:w="69"/>
            <w:gridCol w:w="1277"/>
            <w:gridCol w:w="493"/>
            <w:gridCol w:w="407"/>
            <w:gridCol w:w="1742"/>
            <w:gridCol w:w="1026"/>
          </w:tblGrid>
        </w:tblGridChange>
      </w:tblGrid>
      <w:tr w:rsidR="00733238" w:rsidRPr="00B120AA" w14:paraId="15291FD6" w14:textId="77777777" w:rsidTr="00491A84">
        <w:trPr>
          <w:trHeight w:val="475"/>
          <w:jc w:val="center"/>
        </w:trPr>
        <w:tc>
          <w:tcPr>
            <w:tcW w:w="9776" w:type="dxa"/>
            <w:gridSpan w:val="11"/>
            <w:shd w:val="clear" w:color="auto" w:fill="ACB9CA" w:themeFill="text2" w:themeFillTint="66"/>
            <w:vAlign w:val="center"/>
          </w:tcPr>
          <w:p w14:paraId="251441B2" w14:textId="77777777" w:rsidR="00733238" w:rsidRPr="00B120AA" w:rsidRDefault="00733238" w:rsidP="00491A84">
            <w:pPr>
              <w:contextualSpacing/>
              <w:jc w:val="center"/>
              <w:rPr>
                <w:rFonts w:eastAsia="Calibri" w:cstheme="minorHAnsi"/>
                <w:b/>
                <w:bCs/>
                <w:sz w:val="20"/>
                <w:szCs w:val="20"/>
              </w:rPr>
            </w:pPr>
            <w:r w:rsidRPr="00B120AA">
              <w:rPr>
                <w:rFonts w:eastAsia="Calibri" w:cstheme="minorHAnsi"/>
                <w:b/>
                <w:bCs/>
                <w:sz w:val="20"/>
                <w:szCs w:val="20"/>
              </w:rPr>
              <w:t>ORDINE DI ATTIVAZIONE (ODA)</w:t>
            </w:r>
          </w:p>
        </w:tc>
      </w:tr>
      <w:tr w:rsidR="00733238" w:rsidRPr="00B120AA" w14:paraId="116F5B30" w14:textId="77777777" w:rsidTr="00C10118">
        <w:tblPrEx>
          <w:tblW w:w="9776" w:type="dxa"/>
          <w:jc w:val="center"/>
          <w:tblPrExChange w:id="32" w:author="Autore">
            <w:tblPrEx>
              <w:tblW w:w="9776" w:type="dxa"/>
              <w:jc w:val="center"/>
            </w:tblPrEx>
          </w:tblPrExChange>
        </w:tblPrEx>
        <w:trPr>
          <w:jc w:val="center"/>
          <w:trPrChange w:id="33" w:author="Autore">
            <w:trPr>
              <w:gridAfter w:val="0"/>
              <w:jc w:val="center"/>
            </w:trPr>
          </w:trPrChange>
        </w:trPr>
        <w:tc>
          <w:tcPr>
            <w:tcW w:w="5411" w:type="dxa"/>
            <w:gridSpan w:val="5"/>
            <w:tcPrChange w:id="34" w:author="Autore">
              <w:tcPr>
                <w:tcW w:w="4511" w:type="dxa"/>
                <w:gridSpan w:val="5"/>
              </w:tcPr>
            </w:tcPrChange>
          </w:tcPr>
          <w:p w14:paraId="65B703DF" w14:textId="0E40E7BC" w:rsidR="00733238" w:rsidRPr="00B120AA" w:rsidRDefault="00733238" w:rsidP="00491A84">
            <w:pPr>
              <w:contextualSpacing/>
              <w:jc w:val="both"/>
              <w:rPr>
                <w:rFonts w:cstheme="minorHAnsi"/>
                <w:b/>
                <w:sz w:val="20"/>
                <w:szCs w:val="20"/>
              </w:rPr>
            </w:pPr>
            <w:r w:rsidRPr="00B120AA">
              <w:rPr>
                <w:rFonts w:cstheme="minorHAnsi"/>
                <w:b/>
                <w:sz w:val="20"/>
                <w:szCs w:val="20"/>
              </w:rPr>
              <w:t xml:space="preserve">numero documento </w:t>
            </w:r>
            <w:ins w:id="35" w:author="Autore">
              <w:r w:rsidR="00E05F2A">
                <w:rPr>
                  <w:rFonts w:cstheme="minorHAnsi"/>
                  <w:b/>
                  <w:sz w:val="20"/>
                  <w:szCs w:val="20"/>
                </w:rPr>
                <w:t>1</w:t>
              </w:r>
            </w:ins>
          </w:p>
        </w:tc>
        <w:tc>
          <w:tcPr>
            <w:tcW w:w="4365" w:type="dxa"/>
            <w:gridSpan w:val="6"/>
            <w:tcPrChange w:id="36" w:author="Autore">
              <w:tcPr>
                <w:tcW w:w="5265" w:type="dxa"/>
                <w:gridSpan w:val="6"/>
              </w:tcPr>
            </w:tcPrChange>
          </w:tcPr>
          <w:p w14:paraId="391C6584" w14:textId="6C3964C1" w:rsidR="00733238" w:rsidRPr="00B120AA" w:rsidRDefault="00733238" w:rsidP="00491A84">
            <w:pPr>
              <w:contextualSpacing/>
              <w:jc w:val="both"/>
              <w:rPr>
                <w:rFonts w:cstheme="minorHAnsi"/>
                <w:b/>
                <w:sz w:val="20"/>
                <w:szCs w:val="20"/>
              </w:rPr>
            </w:pPr>
            <w:r w:rsidRPr="00B120AA">
              <w:rPr>
                <w:rFonts w:cstheme="minorHAnsi"/>
                <w:b/>
                <w:sz w:val="20"/>
                <w:szCs w:val="20"/>
              </w:rPr>
              <w:t xml:space="preserve">data </w:t>
            </w:r>
            <w:ins w:id="37" w:author="Autore">
              <w:r w:rsidR="00E05F2A">
                <w:rPr>
                  <w:rFonts w:cstheme="minorHAnsi"/>
                  <w:b/>
                  <w:sz w:val="20"/>
                  <w:szCs w:val="20"/>
                </w:rPr>
                <w:t>18/01/2024</w:t>
              </w:r>
            </w:ins>
          </w:p>
        </w:tc>
      </w:tr>
      <w:tr w:rsidR="00733238" w:rsidRPr="00B120AA" w14:paraId="58BC8859" w14:textId="77777777" w:rsidTr="00C10118">
        <w:tblPrEx>
          <w:tblW w:w="9776" w:type="dxa"/>
          <w:jc w:val="center"/>
          <w:tblPrExChange w:id="38" w:author="Autore">
            <w:tblPrEx>
              <w:tblW w:w="9776" w:type="dxa"/>
              <w:jc w:val="center"/>
            </w:tblPrEx>
          </w:tblPrExChange>
        </w:tblPrEx>
        <w:trPr>
          <w:jc w:val="center"/>
          <w:trPrChange w:id="39" w:author="Autore">
            <w:trPr>
              <w:gridAfter w:val="0"/>
              <w:jc w:val="center"/>
            </w:trPr>
          </w:trPrChange>
        </w:trPr>
        <w:tc>
          <w:tcPr>
            <w:tcW w:w="5411" w:type="dxa"/>
            <w:gridSpan w:val="5"/>
            <w:tcPrChange w:id="40" w:author="Autore">
              <w:tcPr>
                <w:tcW w:w="4511" w:type="dxa"/>
                <w:gridSpan w:val="5"/>
              </w:tcPr>
            </w:tcPrChange>
          </w:tcPr>
          <w:p w14:paraId="7809F8EE" w14:textId="77777777" w:rsidR="00733238" w:rsidRPr="00B120AA" w:rsidRDefault="00733238" w:rsidP="00491A84">
            <w:pPr>
              <w:contextualSpacing/>
              <w:jc w:val="both"/>
              <w:rPr>
                <w:rFonts w:cstheme="minorHAnsi"/>
                <w:bCs/>
                <w:sz w:val="20"/>
                <w:szCs w:val="20"/>
              </w:rPr>
            </w:pPr>
          </w:p>
        </w:tc>
        <w:tc>
          <w:tcPr>
            <w:tcW w:w="4365" w:type="dxa"/>
            <w:gridSpan w:val="6"/>
            <w:tcPrChange w:id="41" w:author="Autore">
              <w:tcPr>
                <w:tcW w:w="5265" w:type="dxa"/>
                <w:gridSpan w:val="6"/>
              </w:tcPr>
            </w:tcPrChange>
          </w:tcPr>
          <w:p w14:paraId="319FC104" w14:textId="77777777" w:rsidR="00733238" w:rsidRPr="00B120AA" w:rsidRDefault="00733238" w:rsidP="00491A84">
            <w:pPr>
              <w:contextualSpacing/>
              <w:jc w:val="both"/>
              <w:rPr>
                <w:rFonts w:cstheme="minorHAnsi"/>
                <w:bCs/>
                <w:sz w:val="20"/>
                <w:szCs w:val="20"/>
              </w:rPr>
            </w:pPr>
          </w:p>
        </w:tc>
      </w:tr>
      <w:tr w:rsidR="00733238" w:rsidRPr="00B120AA" w14:paraId="2E365E5A" w14:textId="77777777" w:rsidTr="00491A84">
        <w:trPr>
          <w:jc w:val="center"/>
        </w:trPr>
        <w:tc>
          <w:tcPr>
            <w:tcW w:w="9776" w:type="dxa"/>
            <w:gridSpan w:val="11"/>
            <w:shd w:val="clear" w:color="auto" w:fill="ACB9CA" w:themeFill="text2" w:themeFillTint="66"/>
          </w:tcPr>
          <w:p w14:paraId="53C7ACA0" w14:textId="43FFDB30" w:rsidR="00733238" w:rsidRPr="00B120AA" w:rsidRDefault="00733238" w:rsidP="00491A84">
            <w:pPr>
              <w:contextualSpacing/>
              <w:jc w:val="center"/>
              <w:rPr>
                <w:rFonts w:cstheme="minorHAnsi"/>
                <w:b/>
                <w:bCs/>
                <w:sz w:val="20"/>
                <w:szCs w:val="20"/>
              </w:rPr>
            </w:pPr>
            <w:r w:rsidRPr="00B120AA">
              <w:rPr>
                <w:rFonts w:cstheme="minorHAnsi"/>
                <w:b/>
                <w:bCs/>
                <w:sz w:val="20"/>
                <w:szCs w:val="20"/>
              </w:rPr>
              <w:t xml:space="preserve">SOGGETTO ATTUATORE </w:t>
            </w:r>
          </w:p>
        </w:tc>
      </w:tr>
      <w:tr w:rsidR="00E05F2A" w:rsidRPr="00B120AA" w14:paraId="5437F899" w14:textId="77777777" w:rsidTr="00C10118">
        <w:tblPrEx>
          <w:tblW w:w="9776" w:type="dxa"/>
          <w:jc w:val="center"/>
          <w:tblPrExChange w:id="42" w:author="Autore">
            <w:tblPrEx>
              <w:tblW w:w="9776" w:type="dxa"/>
              <w:jc w:val="center"/>
            </w:tblPrEx>
          </w:tblPrExChange>
        </w:tblPrEx>
        <w:trPr>
          <w:trHeight w:val="240"/>
          <w:jc w:val="center"/>
          <w:trPrChange w:id="43" w:author="Autore">
            <w:trPr>
              <w:gridAfter w:val="0"/>
              <w:trHeight w:val="240"/>
              <w:jc w:val="center"/>
            </w:trPr>
          </w:trPrChange>
        </w:trPr>
        <w:tc>
          <w:tcPr>
            <w:tcW w:w="3681" w:type="dxa"/>
            <w:gridSpan w:val="2"/>
            <w:tcPrChange w:id="44" w:author="Autore">
              <w:tcPr>
                <w:tcW w:w="2383" w:type="dxa"/>
              </w:tcPr>
            </w:tcPrChange>
          </w:tcPr>
          <w:p w14:paraId="76CE6F92" w14:textId="3B638D47" w:rsidR="00E05F2A" w:rsidRPr="00B120AA" w:rsidRDefault="00E05F2A" w:rsidP="00E05F2A">
            <w:pPr>
              <w:contextualSpacing/>
              <w:jc w:val="both"/>
              <w:rPr>
                <w:rFonts w:cstheme="minorHAnsi"/>
                <w:b/>
                <w:sz w:val="20"/>
                <w:szCs w:val="20"/>
              </w:rPr>
            </w:pPr>
            <w:ins w:id="45" w:author="Autore">
              <w:r w:rsidRPr="00F01E24">
                <w:rPr>
                  <w:rFonts w:cstheme="minorHAnsi"/>
                  <w:b/>
                  <w:sz w:val="20"/>
                  <w:szCs w:val="20"/>
                </w:rPr>
                <w:t xml:space="preserve">denominazione </w:t>
              </w:r>
            </w:ins>
            <w:del w:id="46" w:author="Autore">
              <w:r w:rsidRPr="00B120AA" w:rsidDel="002E3AC0">
                <w:rPr>
                  <w:rFonts w:cstheme="minorHAnsi"/>
                  <w:b/>
                  <w:sz w:val="20"/>
                  <w:szCs w:val="20"/>
                </w:rPr>
                <w:delText xml:space="preserve">denominazione </w:delText>
              </w:r>
            </w:del>
          </w:p>
        </w:tc>
        <w:tc>
          <w:tcPr>
            <w:tcW w:w="1730" w:type="dxa"/>
            <w:gridSpan w:val="3"/>
            <w:tcPrChange w:id="47" w:author="Autore">
              <w:tcPr>
                <w:tcW w:w="2128" w:type="dxa"/>
                <w:gridSpan w:val="4"/>
              </w:tcPr>
            </w:tcPrChange>
          </w:tcPr>
          <w:p w14:paraId="689B1BD0" w14:textId="77777777" w:rsidR="00E05F2A" w:rsidRPr="00B120AA" w:rsidRDefault="00E05F2A" w:rsidP="00E05F2A">
            <w:pPr>
              <w:contextualSpacing/>
              <w:jc w:val="both"/>
              <w:rPr>
                <w:rFonts w:cstheme="minorHAnsi"/>
                <w:b/>
                <w:sz w:val="20"/>
                <w:szCs w:val="20"/>
              </w:rPr>
            </w:pPr>
            <w:r w:rsidRPr="00B120AA">
              <w:rPr>
                <w:rFonts w:cstheme="minorHAnsi"/>
                <w:b/>
                <w:sz w:val="20"/>
                <w:szCs w:val="20"/>
              </w:rPr>
              <w:t xml:space="preserve">codice fiscale </w:t>
            </w:r>
          </w:p>
        </w:tc>
        <w:tc>
          <w:tcPr>
            <w:tcW w:w="1530" w:type="dxa"/>
            <w:gridSpan w:val="3"/>
            <w:tcPrChange w:id="48" w:author="Autore">
              <w:tcPr>
                <w:tcW w:w="2231" w:type="dxa"/>
                <w:gridSpan w:val="4"/>
              </w:tcPr>
            </w:tcPrChange>
          </w:tcPr>
          <w:p w14:paraId="2186EA6F" w14:textId="77777777" w:rsidR="00E05F2A" w:rsidRPr="00B120AA" w:rsidRDefault="00E05F2A" w:rsidP="00E05F2A">
            <w:pPr>
              <w:contextualSpacing/>
              <w:jc w:val="both"/>
              <w:rPr>
                <w:rFonts w:cstheme="minorHAnsi"/>
                <w:b/>
                <w:sz w:val="20"/>
                <w:szCs w:val="20"/>
              </w:rPr>
            </w:pPr>
            <w:r w:rsidRPr="00B120AA">
              <w:rPr>
                <w:rFonts w:cstheme="minorHAnsi"/>
                <w:b/>
                <w:sz w:val="20"/>
                <w:szCs w:val="20"/>
              </w:rPr>
              <w:t>partita IVA</w:t>
            </w:r>
          </w:p>
        </w:tc>
        <w:tc>
          <w:tcPr>
            <w:tcW w:w="2835" w:type="dxa"/>
            <w:gridSpan w:val="3"/>
            <w:tcPrChange w:id="49" w:author="Autore">
              <w:tcPr>
                <w:tcW w:w="3034" w:type="dxa"/>
                <w:gridSpan w:val="2"/>
              </w:tcPr>
            </w:tcPrChange>
          </w:tcPr>
          <w:p w14:paraId="4FDC5F11" w14:textId="77777777" w:rsidR="00E05F2A" w:rsidRPr="00B120AA" w:rsidRDefault="00E05F2A" w:rsidP="00E05F2A">
            <w:pPr>
              <w:contextualSpacing/>
              <w:jc w:val="both"/>
              <w:rPr>
                <w:rFonts w:cstheme="minorHAnsi"/>
                <w:b/>
                <w:sz w:val="20"/>
                <w:szCs w:val="20"/>
              </w:rPr>
            </w:pPr>
            <w:r w:rsidRPr="00B120AA">
              <w:rPr>
                <w:rFonts w:cstheme="minorHAnsi"/>
                <w:b/>
                <w:sz w:val="20"/>
                <w:szCs w:val="20"/>
              </w:rPr>
              <w:t>sede</w:t>
            </w:r>
          </w:p>
        </w:tc>
      </w:tr>
      <w:tr w:rsidR="00E05F2A" w:rsidRPr="00B120AA" w14:paraId="1F7E728C" w14:textId="77777777" w:rsidTr="00C10118">
        <w:tblPrEx>
          <w:tblW w:w="9776" w:type="dxa"/>
          <w:jc w:val="center"/>
          <w:tblPrExChange w:id="50" w:author="Autore">
            <w:tblPrEx>
              <w:tblW w:w="9776" w:type="dxa"/>
              <w:jc w:val="center"/>
            </w:tblPrEx>
          </w:tblPrExChange>
        </w:tblPrEx>
        <w:trPr>
          <w:trHeight w:val="240"/>
          <w:jc w:val="center"/>
          <w:trPrChange w:id="51" w:author="Autore">
            <w:trPr>
              <w:gridAfter w:val="0"/>
              <w:trHeight w:val="240"/>
              <w:jc w:val="center"/>
            </w:trPr>
          </w:trPrChange>
        </w:trPr>
        <w:tc>
          <w:tcPr>
            <w:tcW w:w="3681" w:type="dxa"/>
            <w:gridSpan w:val="2"/>
            <w:tcPrChange w:id="52" w:author="Autore">
              <w:tcPr>
                <w:tcW w:w="2383" w:type="dxa"/>
              </w:tcPr>
            </w:tcPrChange>
          </w:tcPr>
          <w:p w14:paraId="0248F53B" w14:textId="752FB641" w:rsidR="00E05F2A" w:rsidRPr="00B120AA" w:rsidRDefault="00E05F2A" w:rsidP="00E05F2A">
            <w:pPr>
              <w:contextualSpacing/>
              <w:jc w:val="both"/>
              <w:rPr>
                <w:rFonts w:cstheme="minorHAnsi"/>
                <w:bCs/>
                <w:sz w:val="20"/>
                <w:szCs w:val="20"/>
              </w:rPr>
            </w:pPr>
            <w:ins w:id="53" w:author="Autore">
              <w:r>
                <w:rPr>
                  <w:rFonts w:cstheme="minorHAnsi"/>
                  <w:bCs/>
                  <w:sz w:val="20"/>
                  <w:szCs w:val="20"/>
                </w:rPr>
                <w:t>Comune di Elmas</w:t>
              </w:r>
            </w:ins>
          </w:p>
        </w:tc>
        <w:tc>
          <w:tcPr>
            <w:tcW w:w="1730" w:type="dxa"/>
            <w:gridSpan w:val="3"/>
            <w:tcPrChange w:id="54" w:author="Autore">
              <w:tcPr>
                <w:tcW w:w="2128" w:type="dxa"/>
                <w:gridSpan w:val="4"/>
              </w:tcPr>
            </w:tcPrChange>
          </w:tcPr>
          <w:p w14:paraId="43F47E46" w14:textId="49185AE4" w:rsidR="00E05F2A" w:rsidRPr="00B120AA" w:rsidRDefault="00E05F2A" w:rsidP="00E05F2A">
            <w:pPr>
              <w:contextualSpacing/>
              <w:jc w:val="both"/>
              <w:rPr>
                <w:rFonts w:cstheme="minorHAnsi"/>
                <w:bCs/>
                <w:sz w:val="20"/>
                <w:szCs w:val="20"/>
              </w:rPr>
            </w:pPr>
            <w:ins w:id="55" w:author="Autore">
              <w:r w:rsidRPr="002D2592">
                <w:rPr>
                  <w:rFonts w:cstheme="minorHAnsi"/>
                  <w:bCs/>
                  <w:sz w:val="20"/>
                  <w:szCs w:val="20"/>
                </w:rPr>
                <w:t>92027670923</w:t>
              </w:r>
            </w:ins>
          </w:p>
        </w:tc>
        <w:tc>
          <w:tcPr>
            <w:tcW w:w="1530" w:type="dxa"/>
            <w:gridSpan w:val="3"/>
            <w:tcPrChange w:id="56" w:author="Autore">
              <w:tcPr>
                <w:tcW w:w="2231" w:type="dxa"/>
                <w:gridSpan w:val="4"/>
              </w:tcPr>
            </w:tcPrChange>
          </w:tcPr>
          <w:p w14:paraId="159D12DC" w14:textId="4663A895" w:rsidR="00E05F2A" w:rsidRPr="00B120AA" w:rsidRDefault="00E05F2A" w:rsidP="00E05F2A">
            <w:pPr>
              <w:contextualSpacing/>
              <w:jc w:val="both"/>
              <w:rPr>
                <w:rFonts w:cstheme="minorHAnsi"/>
                <w:bCs/>
                <w:sz w:val="20"/>
                <w:szCs w:val="20"/>
              </w:rPr>
            </w:pPr>
            <w:ins w:id="57" w:author="Autore">
              <w:r w:rsidRPr="000022B1">
                <w:rPr>
                  <w:rFonts w:cstheme="minorHAnsi"/>
                  <w:sz w:val="20"/>
                  <w:szCs w:val="20"/>
                </w:rPr>
                <w:t>02379700921</w:t>
              </w:r>
            </w:ins>
          </w:p>
        </w:tc>
        <w:tc>
          <w:tcPr>
            <w:tcW w:w="2835" w:type="dxa"/>
            <w:gridSpan w:val="3"/>
            <w:tcPrChange w:id="58" w:author="Autore">
              <w:tcPr>
                <w:tcW w:w="3034" w:type="dxa"/>
                <w:gridSpan w:val="2"/>
              </w:tcPr>
            </w:tcPrChange>
          </w:tcPr>
          <w:p w14:paraId="45E93AB8" w14:textId="7847281A" w:rsidR="00E05F2A" w:rsidRPr="00B120AA" w:rsidRDefault="00E05F2A" w:rsidP="00E05F2A">
            <w:pPr>
              <w:contextualSpacing/>
              <w:jc w:val="both"/>
              <w:rPr>
                <w:rFonts w:cstheme="minorHAnsi"/>
                <w:sz w:val="20"/>
                <w:szCs w:val="20"/>
              </w:rPr>
            </w:pPr>
            <w:ins w:id="59" w:author="Autore">
              <w:r w:rsidRPr="00F01E24">
                <w:rPr>
                  <w:rFonts w:cstheme="minorHAnsi"/>
                  <w:sz w:val="20"/>
                  <w:szCs w:val="20"/>
                </w:rPr>
                <w:t xml:space="preserve">Via </w:t>
              </w:r>
              <w:r>
                <w:rPr>
                  <w:rFonts w:cstheme="minorHAnsi"/>
                  <w:sz w:val="20"/>
                  <w:szCs w:val="20"/>
                </w:rPr>
                <w:t>del Pino Solitario, Elmas (CA)</w:t>
              </w:r>
            </w:ins>
          </w:p>
        </w:tc>
      </w:tr>
      <w:tr w:rsidR="00E05F2A" w:rsidRPr="00B120AA" w14:paraId="4E90AC2B" w14:textId="77777777" w:rsidTr="00C10118">
        <w:tblPrEx>
          <w:tblW w:w="9776" w:type="dxa"/>
          <w:jc w:val="center"/>
          <w:tblPrExChange w:id="60" w:author="Autore">
            <w:tblPrEx>
              <w:tblW w:w="9776" w:type="dxa"/>
              <w:jc w:val="center"/>
            </w:tblPrEx>
          </w:tblPrExChange>
        </w:tblPrEx>
        <w:trPr>
          <w:trHeight w:val="240"/>
          <w:jc w:val="center"/>
          <w:trPrChange w:id="61" w:author="Autore">
            <w:trPr>
              <w:gridAfter w:val="0"/>
              <w:trHeight w:val="240"/>
              <w:jc w:val="center"/>
            </w:trPr>
          </w:trPrChange>
        </w:trPr>
        <w:tc>
          <w:tcPr>
            <w:tcW w:w="3681" w:type="dxa"/>
            <w:gridSpan w:val="2"/>
            <w:tcPrChange w:id="62" w:author="Autore">
              <w:tcPr>
                <w:tcW w:w="2383" w:type="dxa"/>
              </w:tcPr>
            </w:tcPrChange>
          </w:tcPr>
          <w:p w14:paraId="50FD2632" w14:textId="579E7AB1" w:rsidR="00E05F2A" w:rsidRPr="00B120AA" w:rsidRDefault="00E05F2A" w:rsidP="00E05F2A">
            <w:pPr>
              <w:contextualSpacing/>
              <w:jc w:val="both"/>
              <w:rPr>
                <w:rFonts w:cstheme="minorHAnsi"/>
                <w:b/>
                <w:sz w:val="20"/>
                <w:szCs w:val="20"/>
              </w:rPr>
            </w:pPr>
            <w:ins w:id="63" w:author="Autore">
              <w:r w:rsidRPr="00F01E24">
                <w:rPr>
                  <w:rFonts w:cstheme="minorHAnsi"/>
                  <w:b/>
                  <w:sz w:val="20"/>
                  <w:szCs w:val="20"/>
                </w:rPr>
                <w:t>RUP intervento</w:t>
              </w:r>
            </w:ins>
            <w:del w:id="64" w:author="Autore">
              <w:r w:rsidRPr="00B120AA" w:rsidDel="002E3AC0">
                <w:rPr>
                  <w:rFonts w:cstheme="minorHAnsi"/>
                  <w:b/>
                  <w:sz w:val="20"/>
                  <w:szCs w:val="20"/>
                </w:rPr>
                <w:delText>RUP intervento</w:delText>
              </w:r>
            </w:del>
          </w:p>
        </w:tc>
        <w:tc>
          <w:tcPr>
            <w:tcW w:w="6095" w:type="dxa"/>
            <w:gridSpan w:val="9"/>
            <w:tcPrChange w:id="65" w:author="Autore">
              <w:tcPr>
                <w:tcW w:w="7393" w:type="dxa"/>
                <w:gridSpan w:val="10"/>
              </w:tcPr>
            </w:tcPrChange>
          </w:tcPr>
          <w:p w14:paraId="1AAF34FE" w14:textId="77777777" w:rsidR="00E05F2A" w:rsidRPr="00B120AA" w:rsidRDefault="00E05F2A" w:rsidP="00E05F2A">
            <w:pPr>
              <w:contextualSpacing/>
              <w:jc w:val="both"/>
              <w:rPr>
                <w:rFonts w:cstheme="minorHAnsi"/>
                <w:b/>
                <w:sz w:val="20"/>
                <w:szCs w:val="20"/>
              </w:rPr>
            </w:pPr>
            <w:r w:rsidRPr="00B120AA">
              <w:rPr>
                <w:rFonts w:cstheme="minorHAnsi"/>
                <w:b/>
                <w:sz w:val="20"/>
                <w:szCs w:val="20"/>
              </w:rPr>
              <w:t xml:space="preserve">provvedimento di nomina </w:t>
            </w:r>
          </w:p>
        </w:tc>
      </w:tr>
      <w:tr w:rsidR="00E05F2A" w:rsidRPr="00B120AA" w14:paraId="67E4FE50" w14:textId="77777777" w:rsidTr="00C10118">
        <w:tblPrEx>
          <w:tblW w:w="9776" w:type="dxa"/>
          <w:jc w:val="center"/>
          <w:tblPrExChange w:id="66" w:author="Autore">
            <w:tblPrEx>
              <w:tblW w:w="9776" w:type="dxa"/>
              <w:jc w:val="center"/>
            </w:tblPrEx>
          </w:tblPrExChange>
        </w:tblPrEx>
        <w:trPr>
          <w:trHeight w:val="240"/>
          <w:jc w:val="center"/>
          <w:trPrChange w:id="67" w:author="Autore">
            <w:trPr>
              <w:gridAfter w:val="0"/>
              <w:trHeight w:val="240"/>
              <w:jc w:val="center"/>
            </w:trPr>
          </w:trPrChange>
        </w:trPr>
        <w:tc>
          <w:tcPr>
            <w:tcW w:w="3681" w:type="dxa"/>
            <w:gridSpan w:val="2"/>
            <w:tcPrChange w:id="68" w:author="Autore">
              <w:tcPr>
                <w:tcW w:w="2383" w:type="dxa"/>
              </w:tcPr>
            </w:tcPrChange>
          </w:tcPr>
          <w:p w14:paraId="1F29DACB" w14:textId="75D5AB9E" w:rsidR="00E05F2A" w:rsidRPr="00B120AA" w:rsidRDefault="00E05F2A" w:rsidP="00E05F2A">
            <w:pPr>
              <w:contextualSpacing/>
              <w:jc w:val="both"/>
              <w:rPr>
                <w:rFonts w:cstheme="minorHAnsi"/>
                <w:bCs/>
                <w:sz w:val="20"/>
                <w:szCs w:val="20"/>
              </w:rPr>
            </w:pPr>
            <w:ins w:id="69" w:author="Autore">
              <w:r>
                <w:rPr>
                  <w:rFonts w:cstheme="minorHAnsi"/>
                  <w:bCs/>
                  <w:sz w:val="20"/>
                  <w:szCs w:val="20"/>
                </w:rPr>
                <w:t>Roberto Spina</w:t>
              </w:r>
            </w:ins>
          </w:p>
        </w:tc>
        <w:tc>
          <w:tcPr>
            <w:tcW w:w="6095" w:type="dxa"/>
            <w:gridSpan w:val="9"/>
            <w:tcPrChange w:id="70" w:author="Autore">
              <w:tcPr>
                <w:tcW w:w="7393" w:type="dxa"/>
                <w:gridSpan w:val="10"/>
              </w:tcPr>
            </w:tcPrChange>
          </w:tcPr>
          <w:p w14:paraId="23BB6A2D" w14:textId="25FAE7C7" w:rsidR="00E05F2A" w:rsidRPr="00B120AA" w:rsidRDefault="00E05F2A" w:rsidP="00E05F2A">
            <w:pPr>
              <w:contextualSpacing/>
              <w:jc w:val="both"/>
              <w:rPr>
                <w:rFonts w:cstheme="minorHAnsi"/>
                <w:sz w:val="20"/>
                <w:szCs w:val="20"/>
              </w:rPr>
            </w:pPr>
            <w:ins w:id="71" w:author="Autore">
              <w:r>
                <w:rPr>
                  <w:rFonts w:cstheme="minorHAnsi"/>
                  <w:sz w:val="20"/>
                  <w:szCs w:val="20"/>
                </w:rPr>
                <w:t xml:space="preserve">Decreto n. </w:t>
              </w:r>
              <w:del w:id="72" w:author="Autore">
                <w:r w:rsidDel="00355959">
                  <w:rPr>
                    <w:rFonts w:cstheme="minorHAnsi"/>
                    <w:sz w:val="20"/>
                    <w:szCs w:val="20"/>
                  </w:rPr>
                  <w:delText>11</w:delText>
                </w:r>
              </w:del>
              <w:r w:rsidR="00355959">
                <w:rPr>
                  <w:rFonts w:cstheme="minorHAnsi"/>
                  <w:sz w:val="20"/>
                  <w:szCs w:val="20"/>
                </w:rPr>
                <w:t>6</w:t>
              </w:r>
              <w:r>
                <w:rPr>
                  <w:rFonts w:cstheme="minorHAnsi"/>
                  <w:sz w:val="20"/>
                  <w:szCs w:val="20"/>
                </w:rPr>
                <w:t xml:space="preserve"> del </w:t>
              </w:r>
              <w:del w:id="73" w:author="Autore">
                <w:r w:rsidDel="00355959">
                  <w:rPr>
                    <w:rFonts w:cstheme="minorHAnsi"/>
                    <w:sz w:val="20"/>
                    <w:szCs w:val="20"/>
                  </w:rPr>
                  <w:delText>30</w:delText>
                </w:r>
              </w:del>
              <w:r w:rsidR="00355959">
                <w:rPr>
                  <w:rFonts w:cstheme="minorHAnsi"/>
                  <w:sz w:val="20"/>
                  <w:szCs w:val="20"/>
                </w:rPr>
                <w:t>29</w:t>
              </w:r>
              <w:r>
                <w:rPr>
                  <w:rFonts w:cstheme="minorHAnsi"/>
                  <w:sz w:val="20"/>
                  <w:szCs w:val="20"/>
                </w:rPr>
                <w:t>/12/202</w:t>
              </w:r>
              <w:del w:id="74" w:author="Autore">
                <w:r w:rsidDel="00355959">
                  <w:rPr>
                    <w:rFonts w:cstheme="minorHAnsi"/>
                    <w:sz w:val="20"/>
                    <w:szCs w:val="20"/>
                  </w:rPr>
                  <w:delText>2</w:delText>
                </w:r>
              </w:del>
              <w:r w:rsidR="00355959">
                <w:rPr>
                  <w:rFonts w:cstheme="minorHAnsi"/>
                  <w:sz w:val="20"/>
                  <w:szCs w:val="20"/>
                </w:rPr>
                <w:t>3</w:t>
              </w:r>
            </w:ins>
          </w:p>
        </w:tc>
      </w:tr>
      <w:tr w:rsidR="00E05F2A" w:rsidRPr="00B120AA" w14:paraId="64C7B31B" w14:textId="77777777" w:rsidTr="00C10118">
        <w:tblPrEx>
          <w:tblW w:w="9776" w:type="dxa"/>
          <w:jc w:val="center"/>
          <w:tblPrExChange w:id="75" w:author="Autore">
            <w:tblPrEx>
              <w:tblW w:w="9776" w:type="dxa"/>
              <w:jc w:val="center"/>
            </w:tblPrEx>
          </w:tblPrExChange>
        </w:tblPrEx>
        <w:trPr>
          <w:trHeight w:val="240"/>
          <w:jc w:val="center"/>
          <w:trPrChange w:id="76" w:author="Autore">
            <w:trPr>
              <w:gridAfter w:val="0"/>
              <w:trHeight w:val="240"/>
              <w:jc w:val="center"/>
            </w:trPr>
          </w:trPrChange>
        </w:trPr>
        <w:tc>
          <w:tcPr>
            <w:tcW w:w="3681" w:type="dxa"/>
            <w:gridSpan w:val="2"/>
            <w:tcPrChange w:id="77" w:author="Autore">
              <w:tcPr>
                <w:tcW w:w="2383" w:type="dxa"/>
              </w:tcPr>
            </w:tcPrChange>
          </w:tcPr>
          <w:p w14:paraId="56FD2538" w14:textId="421002BA" w:rsidR="00E05F2A" w:rsidRPr="00B120AA" w:rsidRDefault="00E05F2A" w:rsidP="00E05F2A">
            <w:pPr>
              <w:contextualSpacing/>
              <w:jc w:val="both"/>
              <w:rPr>
                <w:rFonts w:cstheme="minorHAnsi"/>
                <w:b/>
                <w:sz w:val="20"/>
                <w:szCs w:val="20"/>
              </w:rPr>
            </w:pPr>
            <w:ins w:id="78" w:author="Autore">
              <w:r w:rsidRPr="00F01E24">
                <w:rPr>
                  <w:rFonts w:cstheme="minorHAnsi"/>
                  <w:b/>
                  <w:sz w:val="20"/>
                  <w:szCs w:val="20"/>
                </w:rPr>
                <w:t xml:space="preserve">Tel. </w:t>
              </w:r>
              <w:r w:rsidRPr="002D2592">
                <w:rPr>
                  <w:rFonts w:cstheme="minorHAnsi"/>
                  <w:bCs/>
                  <w:sz w:val="20"/>
                  <w:szCs w:val="20"/>
                </w:rPr>
                <w:t>070 2192287</w:t>
              </w:r>
            </w:ins>
            <w:del w:id="79" w:author="Autore">
              <w:r w:rsidRPr="00B120AA" w:rsidDel="002E3AC0">
                <w:rPr>
                  <w:rFonts w:cstheme="minorHAnsi"/>
                  <w:b/>
                  <w:sz w:val="20"/>
                  <w:szCs w:val="20"/>
                </w:rPr>
                <w:delText>Tel. ________________</w:delText>
              </w:r>
            </w:del>
          </w:p>
        </w:tc>
        <w:tc>
          <w:tcPr>
            <w:tcW w:w="6095" w:type="dxa"/>
            <w:gridSpan w:val="9"/>
            <w:tcPrChange w:id="80" w:author="Autore">
              <w:tcPr>
                <w:tcW w:w="7393" w:type="dxa"/>
                <w:gridSpan w:val="10"/>
              </w:tcPr>
            </w:tcPrChange>
          </w:tcPr>
          <w:p w14:paraId="4889AD3C" w14:textId="77777777" w:rsidR="00E05F2A" w:rsidRPr="00B120AA" w:rsidRDefault="00E05F2A" w:rsidP="00E05F2A">
            <w:pPr>
              <w:contextualSpacing/>
              <w:jc w:val="both"/>
              <w:rPr>
                <w:rFonts w:cstheme="minorHAnsi"/>
                <w:sz w:val="20"/>
                <w:szCs w:val="20"/>
              </w:rPr>
            </w:pPr>
          </w:p>
        </w:tc>
      </w:tr>
      <w:tr w:rsidR="00E05F2A" w:rsidRPr="00B120AA" w14:paraId="77425D79" w14:textId="77777777" w:rsidTr="00C10118">
        <w:tblPrEx>
          <w:tblW w:w="9776" w:type="dxa"/>
          <w:jc w:val="center"/>
          <w:tblPrExChange w:id="81" w:author="Autore">
            <w:tblPrEx>
              <w:tblW w:w="9776" w:type="dxa"/>
              <w:jc w:val="center"/>
            </w:tblPrEx>
          </w:tblPrExChange>
        </w:tblPrEx>
        <w:trPr>
          <w:trHeight w:val="66"/>
          <w:jc w:val="center"/>
          <w:trPrChange w:id="82" w:author="Autore">
            <w:trPr>
              <w:gridAfter w:val="0"/>
              <w:trHeight w:val="66"/>
              <w:jc w:val="center"/>
            </w:trPr>
          </w:trPrChange>
        </w:trPr>
        <w:tc>
          <w:tcPr>
            <w:tcW w:w="3681" w:type="dxa"/>
            <w:gridSpan w:val="2"/>
            <w:tcPrChange w:id="83" w:author="Autore">
              <w:tcPr>
                <w:tcW w:w="2383" w:type="dxa"/>
              </w:tcPr>
            </w:tcPrChange>
          </w:tcPr>
          <w:p w14:paraId="5C2F0A9E" w14:textId="329472E1" w:rsidR="00E05F2A" w:rsidRPr="00B120AA" w:rsidRDefault="00E05F2A" w:rsidP="00E05F2A">
            <w:pPr>
              <w:contextualSpacing/>
              <w:jc w:val="both"/>
              <w:rPr>
                <w:rFonts w:cstheme="minorHAnsi"/>
                <w:b/>
                <w:sz w:val="20"/>
                <w:szCs w:val="20"/>
              </w:rPr>
            </w:pPr>
            <w:ins w:id="84" w:author="Autore">
              <w:r w:rsidRPr="00F01E24">
                <w:rPr>
                  <w:rFonts w:cstheme="minorHAnsi"/>
                  <w:b/>
                  <w:sz w:val="20"/>
                  <w:szCs w:val="20"/>
                </w:rPr>
                <w:t xml:space="preserve">E-mail </w:t>
              </w:r>
              <w:r w:rsidRPr="002D2592">
                <w:rPr>
                  <w:rFonts w:cstheme="minorHAnsi"/>
                  <w:bCs/>
                  <w:sz w:val="20"/>
                  <w:szCs w:val="20"/>
                </w:rPr>
                <w:t>lavoripubblici@comune.elmas.ca.it</w:t>
              </w:r>
            </w:ins>
            <w:del w:id="85" w:author="Autore">
              <w:r w:rsidRPr="00B120AA" w:rsidDel="002E3AC0">
                <w:rPr>
                  <w:rFonts w:cstheme="minorHAnsi"/>
                  <w:b/>
                  <w:sz w:val="20"/>
                  <w:szCs w:val="20"/>
                </w:rPr>
                <w:delText>E-mail __________</w:delText>
              </w:r>
            </w:del>
          </w:p>
        </w:tc>
        <w:tc>
          <w:tcPr>
            <w:tcW w:w="6095" w:type="dxa"/>
            <w:gridSpan w:val="9"/>
            <w:tcPrChange w:id="86" w:author="Autore">
              <w:tcPr>
                <w:tcW w:w="7393" w:type="dxa"/>
                <w:gridSpan w:val="10"/>
              </w:tcPr>
            </w:tcPrChange>
          </w:tcPr>
          <w:p w14:paraId="13B73A40" w14:textId="77777777" w:rsidR="00E05F2A" w:rsidRPr="00B120AA" w:rsidRDefault="00E05F2A" w:rsidP="00E05F2A">
            <w:pPr>
              <w:contextualSpacing/>
              <w:jc w:val="both"/>
              <w:rPr>
                <w:rFonts w:cstheme="minorHAnsi"/>
                <w:sz w:val="20"/>
                <w:szCs w:val="20"/>
              </w:rPr>
            </w:pPr>
          </w:p>
        </w:tc>
      </w:tr>
      <w:tr w:rsidR="00E05F2A" w:rsidRPr="00B120AA" w14:paraId="49337D43" w14:textId="77777777" w:rsidTr="00C10118">
        <w:tblPrEx>
          <w:tblW w:w="9776" w:type="dxa"/>
          <w:jc w:val="center"/>
          <w:tblPrExChange w:id="87" w:author="Autore">
            <w:tblPrEx>
              <w:tblW w:w="9776" w:type="dxa"/>
              <w:jc w:val="center"/>
            </w:tblPrEx>
          </w:tblPrExChange>
        </w:tblPrEx>
        <w:trPr>
          <w:trHeight w:val="240"/>
          <w:jc w:val="center"/>
          <w:trPrChange w:id="88" w:author="Autore">
            <w:trPr>
              <w:gridAfter w:val="0"/>
              <w:trHeight w:val="240"/>
              <w:jc w:val="center"/>
            </w:trPr>
          </w:trPrChange>
        </w:trPr>
        <w:tc>
          <w:tcPr>
            <w:tcW w:w="3681" w:type="dxa"/>
            <w:gridSpan w:val="2"/>
            <w:tcPrChange w:id="89" w:author="Autore">
              <w:tcPr>
                <w:tcW w:w="2383" w:type="dxa"/>
              </w:tcPr>
            </w:tcPrChange>
          </w:tcPr>
          <w:p w14:paraId="4808DBF3" w14:textId="3DB91790" w:rsidR="00E05F2A" w:rsidRPr="00B120AA" w:rsidRDefault="00E05F2A" w:rsidP="00E05F2A">
            <w:pPr>
              <w:contextualSpacing/>
              <w:jc w:val="both"/>
              <w:rPr>
                <w:rFonts w:cstheme="minorHAnsi"/>
                <w:b/>
                <w:sz w:val="20"/>
                <w:szCs w:val="20"/>
              </w:rPr>
            </w:pPr>
            <w:ins w:id="90" w:author="Autore">
              <w:r w:rsidRPr="00F01E24">
                <w:rPr>
                  <w:rFonts w:cstheme="minorHAnsi"/>
                  <w:b/>
                  <w:sz w:val="20"/>
                  <w:szCs w:val="20"/>
                </w:rPr>
                <w:t xml:space="preserve">PEC </w:t>
              </w:r>
              <w:r w:rsidRPr="009C2C5A">
                <w:rPr>
                  <w:rFonts w:cstheme="minorHAnsi"/>
                  <w:bCs/>
                  <w:sz w:val="20"/>
                  <w:szCs w:val="20"/>
                </w:rPr>
                <w:t>protocollo@pec.comune.elmas.ca.it</w:t>
              </w:r>
            </w:ins>
            <w:del w:id="91" w:author="Autore">
              <w:r w:rsidRPr="00B120AA" w:rsidDel="002E3AC0">
                <w:rPr>
                  <w:rFonts w:cstheme="minorHAnsi"/>
                  <w:b/>
                  <w:sz w:val="20"/>
                  <w:szCs w:val="20"/>
                </w:rPr>
                <w:delText>PEC ________</w:delText>
              </w:r>
            </w:del>
          </w:p>
        </w:tc>
        <w:tc>
          <w:tcPr>
            <w:tcW w:w="6095" w:type="dxa"/>
            <w:gridSpan w:val="9"/>
            <w:tcPrChange w:id="92" w:author="Autore">
              <w:tcPr>
                <w:tcW w:w="7393" w:type="dxa"/>
                <w:gridSpan w:val="10"/>
              </w:tcPr>
            </w:tcPrChange>
          </w:tcPr>
          <w:p w14:paraId="16EACFD3" w14:textId="77777777" w:rsidR="00E05F2A" w:rsidRPr="00B120AA" w:rsidRDefault="00E05F2A" w:rsidP="00E05F2A">
            <w:pPr>
              <w:contextualSpacing/>
              <w:jc w:val="both"/>
              <w:rPr>
                <w:rFonts w:cstheme="minorHAnsi"/>
                <w:sz w:val="20"/>
                <w:szCs w:val="20"/>
              </w:rPr>
            </w:pPr>
          </w:p>
        </w:tc>
      </w:tr>
      <w:tr w:rsidR="00930529" w:rsidRPr="00B120AA" w14:paraId="24645174" w14:textId="77777777" w:rsidTr="0054265E">
        <w:trPr>
          <w:trHeight w:val="373"/>
          <w:jc w:val="center"/>
        </w:trPr>
        <w:tc>
          <w:tcPr>
            <w:tcW w:w="9776" w:type="dxa"/>
            <w:gridSpan w:val="11"/>
            <w:shd w:val="clear" w:color="auto" w:fill="ACB9CA" w:themeFill="text2" w:themeFillTint="66"/>
          </w:tcPr>
          <w:p w14:paraId="6B6D23A7" w14:textId="77777777" w:rsidR="00930529" w:rsidRPr="00B120AA" w:rsidRDefault="00930529" w:rsidP="0054265E">
            <w:pPr>
              <w:spacing w:after="120" w:line="280" w:lineRule="exact"/>
              <w:contextualSpacing/>
              <w:jc w:val="center"/>
              <w:rPr>
                <w:rFonts w:cstheme="minorHAnsi"/>
                <w:b/>
                <w:sz w:val="20"/>
                <w:szCs w:val="20"/>
              </w:rPr>
            </w:pPr>
            <w:r w:rsidRPr="00B120AA">
              <w:rPr>
                <w:rFonts w:cstheme="minorHAnsi"/>
                <w:b/>
                <w:sz w:val="20"/>
                <w:szCs w:val="20"/>
              </w:rPr>
              <w:t xml:space="preserve">TARGET </w:t>
            </w:r>
            <w:r w:rsidRPr="00B120AA">
              <w:rPr>
                <w:rFonts w:cstheme="minorHAnsi"/>
                <w:b/>
                <w:bCs/>
                <w:sz w:val="20"/>
                <w:szCs w:val="20"/>
              </w:rPr>
              <w:t xml:space="preserve">M5C2I2.2 </w:t>
            </w:r>
            <w:r w:rsidRPr="00B120AA">
              <w:rPr>
                <w:rFonts w:cstheme="minorHAnsi"/>
                <w:b/>
                <w:sz w:val="20"/>
                <w:szCs w:val="20"/>
              </w:rPr>
              <w:t xml:space="preserve">PNRR </w:t>
            </w:r>
          </w:p>
          <w:p w14:paraId="54FDB70D" w14:textId="77777777" w:rsidR="00930529" w:rsidRPr="00B120AA" w:rsidRDefault="00930529" w:rsidP="0054265E">
            <w:pPr>
              <w:spacing w:after="120" w:line="280" w:lineRule="exact"/>
              <w:contextualSpacing/>
              <w:jc w:val="center"/>
              <w:rPr>
                <w:rFonts w:cstheme="minorHAnsi"/>
                <w:b/>
                <w:sz w:val="20"/>
                <w:szCs w:val="20"/>
              </w:rPr>
            </w:pPr>
            <w:r w:rsidRPr="00B120AA">
              <w:rPr>
                <w:rFonts w:cstheme="minorHAnsi"/>
                <w:b/>
                <w:sz w:val="20"/>
                <w:szCs w:val="20"/>
              </w:rPr>
              <w:t>AL CUI CONSEGUIMENTO L’INTERVENTO CONCORRE</w:t>
            </w:r>
          </w:p>
        </w:tc>
      </w:tr>
      <w:tr w:rsidR="00930529" w:rsidRPr="00B120AA" w14:paraId="3B5A8BF9" w14:textId="77777777" w:rsidTr="00C10118">
        <w:tblPrEx>
          <w:tblW w:w="9776" w:type="dxa"/>
          <w:jc w:val="center"/>
          <w:tblPrExChange w:id="93" w:author="Autore">
            <w:tblPrEx>
              <w:tblW w:w="9776" w:type="dxa"/>
              <w:jc w:val="center"/>
            </w:tblPrEx>
          </w:tblPrExChange>
        </w:tblPrEx>
        <w:trPr>
          <w:trHeight w:val="112"/>
          <w:jc w:val="center"/>
          <w:trPrChange w:id="94" w:author="Autore">
            <w:trPr>
              <w:gridAfter w:val="0"/>
              <w:trHeight w:val="112"/>
              <w:jc w:val="center"/>
            </w:trPr>
          </w:trPrChange>
        </w:trPr>
        <w:tc>
          <w:tcPr>
            <w:tcW w:w="3529" w:type="dxa"/>
            <w:shd w:val="clear" w:color="auto" w:fill="ACB9CA" w:themeFill="text2" w:themeFillTint="66"/>
            <w:vAlign w:val="center"/>
            <w:tcPrChange w:id="95" w:author="Autore">
              <w:tcPr>
                <w:tcW w:w="2444" w:type="dxa"/>
                <w:gridSpan w:val="2"/>
                <w:shd w:val="clear" w:color="auto" w:fill="ACB9CA" w:themeFill="text2" w:themeFillTint="66"/>
                <w:vAlign w:val="center"/>
              </w:tcPr>
            </w:tcPrChange>
          </w:tcPr>
          <w:p w14:paraId="37959FEA" w14:textId="77777777" w:rsidR="00930529" w:rsidRPr="00B120AA" w:rsidRDefault="00930529" w:rsidP="0054265E">
            <w:pPr>
              <w:spacing w:line="280" w:lineRule="exact"/>
              <w:contextualSpacing/>
              <w:jc w:val="center"/>
              <w:rPr>
                <w:rFonts w:cstheme="minorHAnsi"/>
                <w:b/>
                <w:sz w:val="20"/>
                <w:szCs w:val="20"/>
              </w:rPr>
            </w:pPr>
            <w:r w:rsidRPr="00B120AA">
              <w:rPr>
                <w:rFonts w:cstheme="minorHAnsi"/>
                <w:b/>
                <w:sz w:val="20"/>
                <w:szCs w:val="20"/>
              </w:rPr>
              <w:t>COMPONENTE</w:t>
            </w:r>
          </w:p>
        </w:tc>
        <w:tc>
          <w:tcPr>
            <w:tcW w:w="2259" w:type="dxa"/>
            <w:gridSpan w:val="5"/>
            <w:shd w:val="clear" w:color="auto" w:fill="ACB9CA" w:themeFill="text2" w:themeFillTint="66"/>
            <w:vAlign w:val="center"/>
            <w:tcPrChange w:id="96" w:author="Autore">
              <w:tcPr>
                <w:tcW w:w="2444" w:type="dxa"/>
                <w:gridSpan w:val="4"/>
                <w:shd w:val="clear" w:color="auto" w:fill="ACB9CA" w:themeFill="text2" w:themeFillTint="66"/>
                <w:vAlign w:val="center"/>
              </w:tcPr>
            </w:tcPrChange>
          </w:tcPr>
          <w:p w14:paraId="0224A682" w14:textId="77777777" w:rsidR="00930529" w:rsidRPr="00B120AA" w:rsidRDefault="00930529" w:rsidP="0054265E">
            <w:pPr>
              <w:spacing w:line="280" w:lineRule="exact"/>
              <w:contextualSpacing/>
              <w:jc w:val="center"/>
              <w:rPr>
                <w:rFonts w:cstheme="minorHAnsi"/>
                <w:b/>
                <w:sz w:val="20"/>
                <w:szCs w:val="20"/>
              </w:rPr>
            </w:pPr>
            <w:r w:rsidRPr="00B120AA">
              <w:rPr>
                <w:rFonts w:cstheme="minorHAnsi"/>
                <w:b/>
                <w:sz w:val="20"/>
                <w:szCs w:val="20"/>
              </w:rPr>
              <w:t>INVESTIMENTO</w:t>
            </w:r>
          </w:p>
        </w:tc>
        <w:tc>
          <w:tcPr>
            <w:tcW w:w="2246" w:type="dxa"/>
            <w:gridSpan w:val="4"/>
            <w:shd w:val="clear" w:color="auto" w:fill="ACB9CA" w:themeFill="text2" w:themeFillTint="66"/>
            <w:vAlign w:val="center"/>
            <w:tcPrChange w:id="97" w:author="Autore">
              <w:tcPr>
                <w:tcW w:w="2444" w:type="dxa"/>
                <w:gridSpan w:val="4"/>
                <w:shd w:val="clear" w:color="auto" w:fill="ACB9CA" w:themeFill="text2" w:themeFillTint="66"/>
                <w:vAlign w:val="center"/>
              </w:tcPr>
            </w:tcPrChange>
          </w:tcPr>
          <w:p w14:paraId="53147C2D" w14:textId="77777777" w:rsidR="00930529" w:rsidRPr="00B120AA" w:rsidRDefault="00930529" w:rsidP="0054265E">
            <w:pPr>
              <w:spacing w:line="280" w:lineRule="exact"/>
              <w:contextualSpacing/>
              <w:jc w:val="center"/>
              <w:rPr>
                <w:rFonts w:cstheme="minorHAnsi"/>
                <w:b/>
                <w:sz w:val="20"/>
                <w:szCs w:val="20"/>
              </w:rPr>
            </w:pPr>
            <w:r w:rsidRPr="00B120AA">
              <w:rPr>
                <w:rFonts w:cstheme="minorHAnsi"/>
                <w:b/>
                <w:sz w:val="20"/>
                <w:szCs w:val="20"/>
              </w:rPr>
              <w:t>TARGET</w:t>
            </w:r>
          </w:p>
        </w:tc>
        <w:tc>
          <w:tcPr>
            <w:tcW w:w="1742" w:type="dxa"/>
            <w:shd w:val="clear" w:color="auto" w:fill="ACB9CA" w:themeFill="text2" w:themeFillTint="66"/>
            <w:vAlign w:val="center"/>
            <w:tcPrChange w:id="98" w:author="Autore">
              <w:tcPr>
                <w:tcW w:w="2444" w:type="dxa"/>
                <w:shd w:val="clear" w:color="auto" w:fill="ACB9CA" w:themeFill="text2" w:themeFillTint="66"/>
                <w:vAlign w:val="center"/>
              </w:tcPr>
            </w:tcPrChange>
          </w:tcPr>
          <w:p w14:paraId="53ECB7F8" w14:textId="77777777" w:rsidR="00930529" w:rsidRPr="00B120AA" w:rsidRDefault="00930529" w:rsidP="0054265E">
            <w:pPr>
              <w:spacing w:line="280" w:lineRule="exact"/>
              <w:contextualSpacing/>
              <w:jc w:val="center"/>
              <w:rPr>
                <w:rFonts w:cstheme="minorHAnsi"/>
                <w:b/>
                <w:sz w:val="20"/>
                <w:szCs w:val="20"/>
              </w:rPr>
            </w:pPr>
            <w:r w:rsidRPr="00B120AA">
              <w:rPr>
                <w:rFonts w:cstheme="minorHAnsi"/>
                <w:b/>
                <w:sz w:val="20"/>
                <w:szCs w:val="20"/>
              </w:rPr>
              <w:t>SCADENZA TARGET</w:t>
            </w:r>
          </w:p>
        </w:tc>
      </w:tr>
      <w:tr w:rsidR="00930529" w:rsidRPr="00B120AA" w14:paraId="704E75FC" w14:textId="77777777" w:rsidTr="00C10118">
        <w:tblPrEx>
          <w:tblW w:w="9776" w:type="dxa"/>
          <w:jc w:val="center"/>
          <w:tblPrExChange w:id="99" w:author="Autore">
            <w:tblPrEx>
              <w:tblW w:w="9776" w:type="dxa"/>
              <w:jc w:val="center"/>
            </w:tblPrEx>
          </w:tblPrExChange>
        </w:tblPrEx>
        <w:trPr>
          <w:trHeight w:val="210"/>
          <w:jc w:val="center"/>
          <w:trPrChange w:id="100" w:author="Autore">
            <w:trPr>
              <w:gridAfter w:val="0"/>
              <w:trHeight w:val="210"/>
              <w:jc w:val="center"/>
            </w:trPr>
          </w:trPrChange>
        </w:trPr>
        <w:tc>
          <w:tcPr>
            <w:tcW w:w="3529" w:type="dxa"/>
            <w:shd w:val="clear" w:color="auto" w:fill="auto"/>
            <w:vAlign w:val="center"/>
            <w:tcPrChange w:id="101" w:author="Autore">
              <w:tcPr>
                <w:tcW w:w="2444" w:type="dxa"/>
                <w:gridSpan w:val="2"/>
                <w:shd w:val="clear" w:color="auto" w:fill="auto"/>
                <w:vAlign w:val="center"/>
              </w:tcPr>
            </w:tcPrChange>
          </w:tcPr>
          <w:p w14:paraId="1BB891FF" w14:textId="77777777" w:rsidR="00930529" w:rsidRPr="00B120AA" w:rsidRDefault="00930529" w:rsidP="0054265E">
            <w:pPr>
              <w:spacing w:after="120" w:line="280" w:lineRule="exact"/>
              <w:contextualSpacing/>
              <w:jc w:val="center"/>
              <w:rPr>
                <w:rFonts w:cstheme="minorHAnsi"/>
                <w:b/>
                <w:sz w:val="20"/>
                <w:szCs w:val="20"/>
              </w:rPr>
            </w:pPr>
            <w:r w:rsidRPr="00B120AA">
              <w:rPr>
                <w:rFonts w:cstheme="minorHAnsi"/>
                <w:b/>
                <w:sz w:val="20"/>
                <w:szCs w:val="20"/>
              </w:rPr>
              <w:lastRenderedPageBreak/>
              <w:t>2</w:t>
            </w:r>
          </w:p>
        </w:tc>
        <w:tc>
          <w:tcPr>
            <w:tcW w:w="2259" w:type="dxa"/>
            <w:gridSpan w:val="5"/>
            <w:shd w:val="clear" w:color="auto" w:fill="auto"/>
            <w:vAlign w:val="center"/>
            <w:tcPrChange w:id="102" w:author="Autore">
              <w:tcPr>
                <w:tcW w:w="2444" w:type="dxa"/>
                <w:gridSpan w:val="4"/>
                <w:shd w:val="clear" w:color="auto" w:fill="auto"/>
                <w:vAlign w:val="center"/>
              </w:tcPr>
            </w:tcPrChange>
          </w:tcPr>
          <w:p w14:paraId="12C5A281" w14:textId="77777777" w:rsidR="00930529" w:rsidRPr="00B120AA" w:rsidRDefault="00930529" w:rsidP="0054265E">
            <w:pPr>
              <w:spacing w:after="120" w:line="280" w:lineRule="exact"/>
              <w:contextualSpacing/>
              <w:jc w:val="center"/>
              <w:rPr>
                <w:rFonts w:cstheme="minorHAnsi"/>
                <w:b/>
                <w:sz w:val="20"/>
                <w:szCs w:val="20"/>
              </w:rPr>
            </w:pPr>
            <w:r w:rsidRPr="00B120AA">
              <w:rPr>
                <w:rFonts w:cstheme="minorHAnsi"/>
                <w:b/>
                <w:sz w:val="20"/>
                <w:szCs w:val="20"/>
              </w:rPr>
              <w:t>2.2</w:t>
            </w:r>
          </w:p>
        </w:tc>
        <w:tc>
          <w:tcPr>
            <w:tcW w:w="2246" w:type="dxa"/>
            <w:gridSpan w:val="4"/>
            <w:shd w:val="clear" w:color="auto" w:fill="auto"/>
            <w:vAlign w:val="center"/>
            <w:tcPrChange w:id="103" w:author="Autore">
              <w:tcPr>
                <w:tcW w:w="2444" w:type="dxa"/>
                <w:gridSpan w:val="4"/>
                <w:shd w:val="clear" w:color="auto" w:fill="auto"/>
                <w:vAlign w:val="center"/>
              </w:tcPr>
            </w:tcPrChange>
          </w:tcPr>
          <w:p w14:paraId="42F7F18D" w14:textId="77777777" w:rsidR="00930529" w:rsidRPr="00B120AA" w:rsidRDefault="00930529" w:rsidP="0054265E">
            <w:pPr>
              <w:spacing w:after="120" w:line="280" w:lineRule="exact"/>
              <w:contextualSpacing/>
              <w:jc w:val="center"/>
              <w:rPr>
                <w:rFonts w:cstheme="minorHAnsi"/>
                <w:b/>
                <w:sz w:val="20"/>
                <w:szCs w:val="20"/>
              </w:rPr>
            </w:pPr>
            <w:r w:rsidRPr="00B120AA">
              <w:rPr>
                <w:rFonts w:cstheme="minorHAnsi"/>
                <w:b/>
                <w:sz w:val="20"/>
                <w:szCs w:val="20"/>
              </w:rPr>
              <w:t>Completamento delle azioni di pianificazione integrata nelle Città Metropolitane</w:t>
            </w:r>
          </w:p>
        </w:tc>
        <w:tc>
          <w:tcPr>
            <w:tcW w:w="1742" w:type="dxa"/>
            <w:shd w:val="clear" w:color="auto" w:fill="auto"/>
            <w:vAlign w:val="center"/>
            <w:tcPrChange w:id="104" w:author="Autore">
              <w:tcPr>
                <w:tcW w:w="2444" w:type="dxa"/>
                <w:shd w:val="clear" w:color="auto" w:fill="auto"/>
                <w:vAlign w:val="center"/>
              </w:tcPr>
            </w:tcPrChange>
          </w:tcPr>
          <w:p w14:paraId="3CFA7B06" w14:textId="77777777" w:rsidR="00930529" w:rsidRPr="00B120AA" w:rsidRDefault="00930529" w:rsidP="0054265E">
            <w:pPr>
              <w:spacing w:after="120" w:line="280" w:lineRule="exact"/>
              <w:contextualSpacing/>
              <w:jc w:val="center"/>
              <w:rPr>
                <w:rFonts w:cstheme="minorHAnsi"/>
                <w:b/>
                <w:sz w:val="20"/>
                <w:szCs w:val="20"/>
              </w:rPr>
            </w:pPr>
            <w:r w:rsidRPr="00B120AA">
              <w:rPr>
                <w:rFonts w:cstheme="minorHAnsi"/>
                <w:b/>
                <w:sz w:val="20"/>
                <w:szCs w:val="20"/>
              </w:rPr>
              <w:t>T2-2026</w:t>
            </w:r>
          </w:p>
        </w:tc>
      </w:tr>
      <w:tr w:rsidR="00733238" w:rsidRPr="00B120AA" w14:paraId="4B342B1D" w14:textId="77777777" w:rsidTr="00491A84">
        <w:trPr>
          <w:trHeight w:val="373"/>
          <w:jc w:val="center"/>
        </w:trPr>
        <w:tc>
          <w:tcPr>
            <w:tcW w:w="9776" w:type="dxa"/>
            <w:gridSpan w:val="11"/>
            <w:shd w:val="clear" w:color="auto" w:fill="ACB9CA" w:themeFill="text2" w:themeFillTint="66"/>
            <w:vAlign w:val="center"/>
          </w:tcPr>
          <w:p w14:paraId="6906F6BA" w14:textId="77777777" w:rsidR="00733238" w:rsidRPr="00B120AA" w:rsidRDefault="00733238" w:rsidP="00491A84">
            <w:pPr>
              <w:contextualSpacing/>
              <w:jc w:val="center"/>
              <w:rPr>
                <w:rFonts w:cstheme="minorHAnsi"/>
                <w:b/>
                <w:sz w:val="20"/>
                <w:szCs w:val="20"/>
              </w:rPr>
            </w:pPr>
            <w:r w:rsidRPr="00B120AA">
              <w:rPr>
                <w:rFonts w:cstheme="minorHAnsi"/>
                <w:b/>
                <w:sz w:val="20"/>
                <w:szCs w:val="20"/>
              </w:rPr>
              <w:t>DOCUMENTAZIONE TECNICA FORNITA IN ALLEGATO AL PRESENTE ODA</w:t>
            </w:r>
          </w:p>
        </w:tc>
      </w:tr>
      <w:tr w:rsidR="00733238" w:rsidRPr="00B120AA" w14:paraId="1C862BFB" w14:textId="77777777" w:rsidTr="00491A84">
        <w:trPr>
          <w:trHeight w:val="373"/>
          <w:jc w:val="center"/>
        </w:trPr>
        <w:tc>
          <w:tcPr>
            <w:tcW w:w="9776" w:type="dxa"/>
            <w:gridSpan w:val="11"/>
            <w:shd w:val="clear" w:color="auto" w:fill="auto"/>
            <w:vAlign w:val="center"/>
          </w:tcPr>
          <w:p w14:paraId="0AC0E819" w14:textId="77777777" w:rsidR="00E05F2A" w:rsidRPr="00F01E24" w:rsidRDefault="00E05F2A" w:rsidP="00E05F2A">
            <w:pPr>
              <w:pStyle w:val="Paragrafoelenco"/>
              <w:numPr>
                <w:ilvl w:val="1"/>
                <w:numId w:val="4"/>
              </w:numPr>
              <w:spacing w:after="120" w:line="280" w:lineRule="exact"/>
              <w:ind w:left="601" w:hanging="567"/>
              <w:contextualSpacing w:val="0"/>
              <w:rPr>
                <w:ins w:id="105" w:author="Autore"/>
                <w:rFonts w:cstheme="minorHAnsi"/>
                <w:i/>
                <w:iCs/>
                <w:sz w:val="20"/>
                <w:szCs w:val="20"/>
              </w:rPr>
            </w:pPr>
            <w:ins w:id="106" w:author="Autore">
              <w:r>
                <w:rPr>
                  <w:rFonts w:cstheme="minorHAnsi"/>
                  <w:i/>
                  <w:iCs/>
                  <w:sz w:val="20"/>
                  <w:szCs w:val="20"/>
                </w:rPr>
                <w:t>Progetto definitivo;</w:t>
              </w:r>
            </w:ins>
          </w:p>
          <w:p w14:paraId="2594BEC1" w14:textId="77777777" w:rsidR="00E05F2A" w:rsidRPr="00F01E24" w:rsidRDefault="00E05F2A" w:rsidP="00E05F2A">
            <w:pPr>
              <w:pStyle w:val="Paragrafoelenco"/>
              <w:numPr>
                <w:ilvl w:val="1"/>
                <w:numId w:val="4"/>
              </w:numPr>
              <w:spacing w:after="120" w:line="280" w:lineRule="exact"/>
              <w:ind w:left="601" w:hanging="567"/>
              <w:contextualSpacing w:val="0"/>
              <w:rPr>
                <w:ins w:id="107" w:author="Autore"/>
                <w:rFonts w:cstheme="minorHAnsi"/>
                <w:i/>
                <w:iCs/>
                <w:sz w:val="20"/>
                <w:szCs w:val="20"/>
              </w:rPr>
            </w:pPr>
            <w:ins w:id="108" w:author="Autore">
              <w:r w:rsidRPr="00F01E24">
                <w:rPr>
                  <w:rFonts w:cstheme="minorHAnsi"/>
                  <w:i/>
                  <w:iCs/>
                  <w:sz w:val="20"/>
                  <w:szCs w:val="20"/>
                </w:rPr>
                <w:t>compensi relativi alla progettazione calcolata ai sensi del D.M. 17/06/16 (parcelle);</w:t>
              </w:r>
            </w:ins>
          </w:p>
          <w:p w14:paraId="5666CA61" w14:textId="77777777" w:rsidR="00E05F2A" w:rsidRPr="00F01E24" w:rsidRDefault="00E05F2A" w:rsidP="00E05F2A">
            <w:pPr>
              <w:pStyle w:val="Paragrafoelenco"/>
              <w:numPr>
                <w:ilvl w:val="1"/>
                <w:numId w:val="4"/>
              </w:numPr>
              <w:spacing w:after="120" w:line="280" w:lineRule="exact"/>
              <w:ind w:left="601" w:hanging="567"/>
              <w:contextualSpacing w:val="0"/>
              <w:rPr>
                <w:ins w:id="109" w:author="Autore"/>
                <w:rFonts w:cstheme="minorHAnsi"/>
                <w:i/>
                <w:iCs/>
                <w:sz w:val="20"/>
                <w:szCs w:val="20"/>
              </w:rPr>
            </w:pPr>
            <w:ins w:id="110" w:author="Autore">
              <w:r w:rsidRPr="00F01E24">
                <w:rPr>
                  <w:rFonts w:cstheme="minorHAnsi"/>
                  <w:i/>
                  <w:iCs/>
                  <w:sz w:val="20"/>
                  <w:szCs w:val="20"/>
                </w:rPr>
                <w:t>quadro economico dell’Intervento;</w:t>
              </w:r>
            </w:ins>
          </w:p>
          <w:p w14:paraId="406EC407" w14:textId="77777777" w:rsidR="00E05F2A" w:rsidRPr="00F01E24" w:rsidRDefault="00E05F2A" w:rsidP="00E05F2A">
            <w:pPr>
              <w:pStyle w:val="Paragrafoelenco"/>
              <w:numPr>
                <w:ilvl w:val="1"/>
                <w:numId w:val="4"/>
              </w:numPr>
              <w:spacing w:after="120" w:line="280" w:lineRule="exact"/>
              <w:ind w:left="601" w:hanging="567"/>
              <w:contextualSpacing w:val="0"/>
              <w:rPr>
                <w:ins w:id="111" w:author="Autore"/>
                <w:rFonts w:cstheme="minorHAnsi"/>
                <w:i/>
                <w:iCs/>
                <w:sz w:val="20"/>
                <w:szCs w:val="20"/>
              </w:rPr>
            </w:pPr>
            <w:ins w:id="112" w:author="Autore">
              <w:r w:rsidRPr="00F01E24">
                <w:rPr>
                  <w:rFonts w:cstheme="minorHAnsi"/>
                  <w:i/>
                  <w:iCs/>
                  <w:sz w:val="20"/>
                  <w:szCs w:val="20"/>
                </w:rPr>
                <w:t>cronoprogramma dell’intervento.</w:t>
              </w:r>
            </w:ins>
          </w:p>
          <w:p w14:paraId="67B45E68" w14:textId="352058BB" w:rsidR="00997AD9" w:rsidRPr="00B120AA" w:rsidDel="00E05F2A" w:rsidRDefault="00997AD9" w:rsidP="00997AD9">
            <w:pPr>
              <w:spacing w:after="120" w:line="276" w:lineRule="auto"/>
              <w:rPr>
                <w:del w:id="113" w:author="Autore"/>
                <w:rFonts w:cstheme="minorHAnsi"/>
                <w:i/>
                <w:iCs/>
                <w:color w:val="FF0000"/>
                <w:sz w:val="20"/>
                <w:szCs w:val="20"/>
              </w:rPr>
            </w:pPr>
            <w:del w:id="114" w:author="Autore">
              <w:r w:rsidRPr="00B120AA" w:rsidDel="00E05F2A">
                <w:rPr>
                  <w:rFonts w:cstheme="minorHAnsi"/>
                  <w:i/>
                  <w:iCs/>
                  <w:color w:val="FF0000"/>
                  <w:sz w:val="20"/>
                  <w:szCs w:val="20"/>
                </w:rPr>
                <w:delText>[Indicare la documentazione tecnica e/o progettuale (ivi inclusi indagini o rilievi, se già disponibili) che il Soggetto Attuatore ritiene necessario debba essere fornita all’Aggiudicatario dell’Accordo Quadro al fine di consentire a costui di effettuare la prestazione richiesta]</w:delText>
              </w:r>
            </w:del>
          </w:p>
          <w:p w14:paraId="0D96B624" w14:textId="487DA3FB" w:rsidR="00997AD9" w:rsidRPr="00B120AA" w:rsidDel="00E05F2A" w:rsidRDefault="00997AD9" w:rsidP="00997AD9">
            <w:pPr>
              <w:pStyle w:val="Paragrafoelenco"/>
              <w:numPr>
                <w:ilvl w:val="1"/>
                <w:numId w:val="4"/>
              </w:numPr>
              <w:spacing w:after="120" w:line="276" w:lineRule="auto"/>
              <w:ind w:left="601" w:hanging="567"/>
              <w:contextualSpacing w:val="0"/>
              <w:rPr>
                <w:del w:id="115" w:author="Autore"/>
                <w:rFonts w:cstheme="minorHAnsi"/>
                <w:i/>
                <w:iCs/>
                <w:sz w:val="20"/>
                <w:szCs w:val="20"/>
              </w:rPr>
            </w:pPr>
            <w:del w:id="116" w:author="Autore">
              <w:r w:rsidRPr="00B120AA" w:rsidDel="00E05F2A">
                <w:rPr>
                  <w:rFonts w:cstheme="minorHAnsi"/>
                  <w:i/>
                  <w:iCs/>
                  <w:sz w:val="20"/>
                  <w:szCs w:val="20"/>
                </w:rPr>
                <w:delText>________;</w:delText>
              </w:r>
            </w:del>
          </w:p>
          <w:p w14:paraId="69D64E4E" w14:textId="459290A0" w:rsidR="00997AD9" w:rsidRPr="00B120AA" w:rsidDel="00E05F2A" w:rsidRDefault="00997AD9" w:rsidP="00997AD9">
            <w:pPr>
              <w:pStyle w:val="Paragrafoelenco"/>
              <w:numPr>
                <w:ilvl w:val="1"/>
                <w:numId w:val="4"/>
              </w:numPr>
              <w:spacing w:after="120" w:line="276" w:lineRule="auto"/>
              <w:ind w:left="601" w:hanging="567"/>
              <w:contextualSpacing w:val="0"/>
              <w:rPr>
                <w:del w:id="117" w:author="Autore"/>
                <w:rFonts w:cstheme="minorHAnsi"/>
                <w:i/>
                <w:iCs/>
                <w:sz w:val="20"/>
                <w:szCs w:val="20"/>
              </w:rPr>
            </w:pPr>
            <w:del w:id="118" w:author="Autore">
              <w:r w:rsidRPr="00B120AA" w:rsidDel="00E05F2A">
                <w:rPr>
                  <w:rFonts w:cstheme="minorHAnsi"/>
                  <w:i/>
                  <w:iCs/>
                  <w:sz w:val="20"/>
                  <w:szCs w:val="20"/>
                </w:rPr>
                <w:delText>________;</w:delText>
              </w:r>
            </w:del>
          </w:p>
          <w:p w14:paraId="5D86EE43" w14:textId="319E1F8B" w:rsidR="00997AD9" w:rsidRPr="00B120AA" w:rsidDel="00E05F2A" w:rsidRDefault="00997AD9" w:rsidP="00997AD9">
            <w:pPr>
              <w:pStyle w:val="Paragrafoelenco"/>
              <w:numPr>
                <w:ilvl w:val="1"/>
                <w:numId w:val="4"/>
              </w:numPr>
              <w:spacing w:after="120" w:line="276" w:lineRule="auto"/>
              <w:ind w:left="601" w:hanging="567"/>
              <w:contextualSpacing w:val="0"/>
              <w:rPr>
                <w:del w:id="119" w:author="Autore"/>
                <w:rFonts w:cstheme="minorHAnsi"/>
                <w:i/>
                <w:iCs/>
                <w:sz w:val="20"/>
                <w:szCs w:val="20"/>
              </w:rPr>
            </w:pPr>
            <w:del w:id="120" w:author="Autore">
              <w:r w:rsidRPr="00B120AA" w:rsidDel="00E05F2A">
                <w:rPr>
                  <w:rFonts w:cstheme="minorHAnsi"/>
                  <w:i/>
                  <w:iCs/>
                  <w:sz w:val="20"/>
                  <w:szCs w:val="20"/>
                </w:rPr>
                <w:delText>________;</w:delText>
              </w:r>
            </w:del>
          </w:p>
          <w:p w14:paraId="1C6F57B5" w14:textId="488C896A" w:rsidR="00997AD9" w:rsidRPr="00B120AA" w:rsidDel="00E05F2A" w:rsidRDefault="00997AD9" w:rsidP="00997AD9">
            <w:pPr>
              <w:pStyle w:val="Paragrafoelenco"/>
              <w:numPr>
                <w:ilvl w:val="1"/>
                <w:numId w:val="4"/>
              </w:numPr>
              <w:spacing w:after="120" w:line="276" w:lineRule="auto"/>
              <w:ind w:left="601" w:hanging="567"/>
              <w:contextualSpacing w:val="0"/>
              <w:rPr>
                <w:del w:id="121" w:author="Autore"/>
                <w:rFonts w:cstheme="minorHAnsi"/>
                <w:i/>
                <w:iCs/>
                <w:sz w:val="20"/>
                <w:szCs w:val="20"/>
              </w:rPr>
            </w:pPr>
            <w:del w:id="122" w:author="Autore">
              <w:r w:rsidRPr="00B120AA" w:rsidDel="00E05F2A">
                <w:rPr>
                  <w:rFonts w:cstheme="minorHAnsi"/>
                  <w:i/>
                  <w:iCs/>
                  <w:sz w:val="20"/>
                  <w:szCs w:val="20"/>
                </w:rPr>
                <w:delText>compensi relativi alla progettazione calcolata ai sensi del D.M. 17/06/16 (parcelle);</w:delText>
              </w:r>
            </w:del>
          </w:p>
          <w:p w14:paraId="76848CA6" w14:textId="2830F685" w:rsidR="00997AD9" w:rsidRPr="00B120AA" w:rsidDel="00E05F2A" w:rsidRDefault="00997AD9" w:rsidP="00997AD9">
            <w:pPr>
              <w:pStyle w:val="Paragrafoelenco"/>
              <w:numPr>
                <w:ilvl w:val="1"/>
                <w:numId w:val="4"/>
              </w:numPr>
              <w:spacing w:after="120" w:line="276" w:lineRule="auto"/>
              <w:ind w:left="601" w:hanging="567"/>
              <w:contextualSpacing w:val="0"/>
              <w:rPr>
                <w:del w:id="123" w:author="Autore"/>
                <w:rFonts w:cstheme="minorHAnsi"/>
                <w:i/>
                <w:iCs/>
                <w:sz w:val="20"/>
                <w:szCs w:val="20"/>
              </w:rPr>
            </w:pPr>
            <w:del w:id="124" w:author="Autore">
              <w:r w:rsidRPr="00B120AA" w:rsidDel="00E05F2A">
                <w:rPr>
                  <w:rFonts w:cstheme="minorHAnsi"/>
                  <w:i/>
                  <w:iCs/>
                  <w:sz w:val="20"/>
                  <w:szCs w:val="20"/>
                </w:rPr>
                <w:delText>piano indagini e relativo computo metrico;</w:delText>
              </w:r>
            </w:del>
          </w:p>
          <w:p w14:paraId="60F5CB55" w14:textId="4546F0AF" w:rsidR="00D02A42" w:rsidRPr="00B120AA" w:rsidDel="00E05F2A" w:rsidRDefault="00997AD9" w:rsidP="00997AD9">
            <w:pPr>
              <w:pStyle w:val="Paragrafoelenco"/>
              <w:numPr>
                <w:ilvl w:val="1"/>
                <w:numId w:val="4"/>
              </w:numPr>
              <w:spacing w:after="120" w:line="276" w:lineRule="auto"/>
              <w:ind w:left="601" w:hanging="567"/>
              <w:contextualSpacing w:val="0"/>
              <w:rPr>
                <w:del w:id="125" w:author="Autore"/>
                <w:rFonts w:cstheme="minorHAnsi"/>
                <w:i/>
                <w:iCs/>
                <w:sz w:val="20"/>
                <w:szCs w:val="20"/>
              </w:rPr>
            </w:pPr>
            <w:del w:id="126" w:author="Autore">
              <w:r w:rsidRPr="00B120AA" w:rsidDel="00E05F2A">
                <w:rPr>
                  <w:rFonts w:cstheme="minorHAnsi"/>
                  <w:i/>
                  <w:iCs/>
                  <w:sz w:val="20"/>
                  <w:szCs w:val="20"/>
                </w:rPr>
                <w:delText>quadro economico dell’Intervento</w:delText>
              </w:r>
              <w:r w:rsidR="002A25D6" w:rsidRPr="00B120AA" w:rsidDel="00E05F2A">
                <w:rPr>
                  <w:rFonts w:cstheme="minorHAnsi"/>
                  <w:i/>
                  <w:iCs/>
                  <w:sz w:val="20"/>
                  <w:szCs w:val="20"/>
                </w:rPr>
                <w:delText>;</w:delText>
              </w:r>
            </w:del>
          </w:p>
          <w:p w14:paraId="5614AA99" w14:textId="1BC90B3D" w:rsidR="00997AD9" w:rsidRPr="00B120AA" w:rsidDel="00E05F2A" w:rsidRDefault="00D02A42" w:rsidP="005C2057">
            <w:pPr>
              <w:pStyle w:val="Paragrafoelenco"/>
              <w:numPr>
                <w:ilvl w:val="1"/>
                <w:numId w:val="4"/>
              </w:numPr>
              <w:spacing w:after="120" w:line="276" w:lineRule="auto"/>
              <w:ind w:left="601" w:hanging="567"/>
              <w:contextualSpacing w:val="0"/>
              <w:rPr>
                <w:del w:id="127" w:author="Autore"/>
                <w:rFonts w:cstheme="minorHAnsi"/>
                <w:i/>
                <w:iCs/>
                <w:sz w:val="20"/>
                <w:szCs w:val="20"/>
              </w:rPr>
            </w:pPr>
            <w:del w:id="128" w:author="Autore">
              <w:r w:rsidRPr="00B120AA" w:rsidDel="00E05F2A">
                <w:rPr>
                  <w:rFonts w:cstheme="minorHAnsi"/>
                  <w:i/>
                  <w:iCs/>
                  <w:sz w:val="20"/>
                  <w:szCs w:val="20"/>
                </w:rPr>
                <w:delText>cronoprogramma dell’intervento.</w:delText>
              </w:r>
            </w:del>
          </w:p>
          <w:p w14:paraId="0F7F2A4B" w14:textId="49110A54" w:rsidR="00733238" w:rsidRPr="00B120AA" w:rsidRDefault="00400D07" w:rsidP="00400D07">
            <w:pPr>
              <w:spacing w:after="120" w:line="360" w:lineRule="auto"/>
              <w:ind w:left="34"/>
              <w:rPr>
                <w:rFonts w:cstheme="minorHAnsi"/>
                <w:i/>
                <w:iCs/>
                <w:sz w:val="20"/>
                <w:szCs w:val="20"/>
              </w:rPr>
            </w:pPr>
            <w:r w:rsidRPr="00B120AA">
              <w:rPr>
                <w:rFonts w:cstheme="minorHAnsi"/>
                <w:i/>
                <w:iCs/>
                <w:sz w:val="20"/>
                <w:szCs w:val="20"/>
              </w:rPr>
              <w:t xml:space="preserve">La documentazione sopra elencata costituisce Allegato n. </w:t>
            </w:r>
            <w:del w:id="129" w:author="Autore">
              <w:r w:rsidRPr="00B120AA" w:rsidDel="00E05F2A">
                <w:rPr>
                  <w:rFonts w:cstheme="minorHAnsi"/>
                  <w:i/>
                  <w:iCs/>
                  <w:sz w:val="20"/>
                  <w:szCs w:val="20"/>
                </w:rPr>
                <w:delText xml:space="preserve">____ </w:delText>
              </w:r>
            </w:del>
            <w:ins w:id="130" w:author="Autore">
              <w:r w:rsidR="00E05F2A">
                <w:rPr>
                  <w:rFonts w:cstheme="minorHAnsi"/>
                  <w:i/>
                  <w:iCs/>
                  <w:sz w:val="20"/>
                  <w:szCs w:val="20"/>
                </w:rPr>
                <w:t>1</w:t>
              </w:r>
              <w:r w:rsidR="00E05F2A" w:rsidRPr="00B120AA">
                <w:rPr>
                  <w:rFonts w:cstheme="minorHAnsi"/>
                  <w:i/>
                  <w:iCs/>
                  <w:sz w:val="20"/>
                  <w:szCs w:val="20"/>
                </w:rPr>
                <w:t xml:space="preserve"> </w:t>
              </w:r>
            </w:ins>
            <w:r w:rsidRPr="00B120AA">
              <w:rPr>
                <w:rFonts w:cstheme="minorHAnsi"/>
                <w:i/>
                <w:iCs/>
                <w:sz w:val="20"/>
                <w:szCs w:val="20"/>
              </w:rPr>
              <w:t>al presente ODA.</w:t>
            </w:r>
          </w:p>
        </w:tc>
      </w:tr>
      <w:tr w:rsidR="00E53442" w:rsidRPr="00B120AA" w14:paraId="4B227EEF" w14:textId="77777777" w:rsidTr="003A6219">
        <w:trPr>
          <w:trHeight w:val="373"/>
          <w:jc w:val="center"/>
        </w:trPr>
        <w:tc>
          <w:tcPr>
            <w:tcW w:w="9776" w:type="dxa"/>
            <w:gridSpan w:val="11"/>
            <w:shd w:val="clear" w:color="auto" w:fill="ACB9CA" w:themeFill="text2" w:themeFillTint="66"/>
            <w:vAlign w:val="center"/>
          </w:tcPr>
          <w:p w14:paraId="56DF2F32" w14:textId="7D640EB5" w:rsidR="00E53442" w:rsidRPr="00B120AA" w:rsidRDefault="00E53442" w:rsidP="00163E93">
            <w:pPr>
              <w:contextualSpacing/>
              <w:jc w:val="center"/>
              <w:rPr>
                <w:rFonts w:cstheme="minorHAnsi"/>
                <w:b/>
                <w:sz w:val="20"/>
                <w:szCs w:val="20"/>
              </w:rPr>
            </w:pPr>
            <w:r w:rsidRPr="00B120AA">
              <w:rPr>
                <w:rFonts w:cstheme="minorHAnsi"/>
                <w:b/>
                <w:sz w:val="20"/>
                <w:szCs w:val="20"/>
              </w:rPr>
              <w:t xml:space="preserve">DESCRIZIONE </w:t>
            </w:r>
            <w:r w:rsidR="003B7B96" w:rsidRPr="00B120AA">
              <w:rPr>
                <w:rFonts w:cstheme="minorHAnsi"/>
                <w:b/>
                <w:sz w:val="20"/>
                <w:szCs w:val="20"/>
              </w:rPr>
              <w:t>DELL’</w:t>
            </w:r>
            <w:r w:rsidRPr="00B120AA">
              <w:rPr>
                <w:rFonts w:cstheme="minorHAnsi"/>
                <w:b/>
                <w:sz w:val="20"/>
                <w:szCs w:val="20"/>
              </w:rPr>
              <w:t>INTERVENTO</w:t>
            </w:r>
            <w:r w:rsidR="00F853D7" w:rsidRPr="00B120AA">
              <w:rPr>
                <w:rFonts w:cstheme="minorHAnsi"/>
                <w:b/>
                <w:sz w:val="20"/>
                <w:szCs w:val="20"/>
              </w:rPr>
              <w:t xml:space="preserve"> </w:t>
            </w:r>
            <w:r w:rsidRPr="00B120AA">
              <w:rPr>
                <w:rFonts w:cstheme="minorHAnsi"/>
                <w:b/>
                <w:sz w:val="20"/>
                <w:szCs w:val="20"/>
              </w:rPr>
              <w:t>E DELLE PRESTAZIONI DA ESEGUIRE</w:t>
            </w:r>
          </w:p>
        </w:tc>
      </w:tr>
      <w:tr w:rsidR="00FA3657" w:rsidRPr="00B120AA" w14:paraId="026945FC" w14:textId="77777777" w:rsidTr="003A6219">
        <w:trPr>
          <w:trHeight w:val="1139"/>
          <w:jc w:val="center"/>
        </w:trPr>
        <w:tc>
          <w:tcPr>
            <w:tcW w:w="9776" w:type="dxa"/>
            <w:gridSpan w:val="11"/>
          </w:tcPr>
          <w:p w14:paraId="24AE574A" w14:textId="3A8A4D6C" w:rsidR="00FA3657" w:rsidRPr="00B120AA" w:rsidDel="00E05F2A" w:rsidRDefault="00FA3657" w:rsidP="00351F28">
            <w:pPr>
              <w:contextualSpacing/>
              <w:jc w:val="both"/>
              <w:rPr>
                <w:del w:id="131" w:author="Autore"/>
                <w:rFonts w:cstheme="minorHAnsi"/>
                <w:bCs/>
                <w:sz w:val="20"/>
                <w:szCs w:val="20"/>
              </w:rPr>
            </w:pPr>
            <w:del w:id="132" w:author="Autore">
              <w:r w:rsidRPr="00B120AA" w:rsidDel="00E05F2A">
                <w:rPr>
                  <w:rFonts w:cstheme="minorHAnsi"/>
                  <w:bCs/>
                  <w:sz w:val="20"/>
                  <w:szCs w:val="20"/>
                </w:rPr>
                <w:delText>[</w:delText>
              </w:r>
              <w:r w:rsidR="001125F0" w:rsidRPr="00B120AA" w:rsidDel="00E05F2A">
                <w:rPr>
                  <w:rFonts w:cstheme="minorHAnsi"/>
                  <w:bCs/>
                  <w:i/>
                  <w:iCs/>
                  <w:color w:val="FF0000"/>
                  <w:sz w:val="20"/>
                  <w:szCs w:val="20"/>
                </w:rPr>
                <w:delText>completare la tabella e la descrizione della progettazione da eseguire</w:delText>
              </w:r>
              <w:r w:rsidRPr="00B120AA" w:rsidDel="00E05F2A">
                <w:rPr>
                  <w:rFonts w:cstheme="minorHAnsi"/>
                  <w:bCs/>
                  <w:sz w:val="20"/>
                  <w:szCs w:val="20"/>
                </w:rPr>
                <w:delText>]</w:delText>
              </w:r>
            </w:del>
          </w:p>
          <w:p w14:paraId="287B5BC9" w14:textId="77777777" w:rsidR="00150607" w:rsidRPr="00B120AA" w:rsidRDefault="00150607" w:rsidP="00351F28">
            <w:pPr>
              <w:contextualSpacing/>
              <w:jc w:val="both"/>
              <w:rPr>
                <w:rFonts w:cstheme="minorHAnsi"/>
                <w:bCs/>
                <w:sz w:val="20"/>
                <w:szCs w:val="20"/>
              </w:rPr>
            </w:pPr>
          </w:p>
          <w:tbl>
            <w:tblPr>
              <w:tblW w:w="9165"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481"/>
              <w:gridCol w:w="421"/>
              <w:gridCol w:w="1113"/>
              <w:gridCol w:w="299"/>
              <w:gridCol w:w="1412"/>
              <w:gridCol w:w="1412"/>
              <w:gridCol w:w="1708"/>
              <w:gridCol w:w="208"/>
              <w:gridCol w:w="1075"/>
              <w:gridCol w:w="150"/>
              <w:gridCol w:w="1262"/>
              <w:gridCol w:w="35"/>
            </w:tblGrid>
            <w:tr w:rsidR="0084646A" w:rsidRPr="00B120AA" w:rsidDel="00B44899" w14:paraId="37E661EA" w14:textId="0ABDF496" w:rsidTr="00B44899">
              <w:trPr>
                <w:trHeight w:val="284"/>
                <w:jc w:val="center"/>
                <w:del w:id="133" w:author="Autore"/>
              </w:trPr>
              <w:tc>
                <w:tcPr>
                  <w:tcW w:w="1308" w:type="dxa"/>
                  <w:shd w:val="clear" w:color="auto" w:fill="1F3864" w:themeFill="accent1" w:themeFillShade="80"/>
                  <w:noWrap/>
                  <w:vAlign w:val="center"/>
                </w:tcPr>
                <w:p w14:paraId="235E942B" w14:textId="3B3414D3" w:rsidR="00562F93" w:rsidRPr="00B120AA" w:rsidDel="00B44899" w:rsidRDefault="00562F93" w:rsidP="0084646A">
                  <w:pPr>
                    <w:spacing w:after="0" w:line="240" w:lineRule="auto"/>
                    <w:contextualSpacing/>
                    <w:jc w:val="center"/>
                    <w:rPr>
                      <w:del w:id="134" w:author="Autore"/>
                      <w:rFonts w:cstheme="minorHAnsi"/>
                      <w:b/>
                      <w:sz w:val="16"/>
                      <w:szCs w:val="16"/>
                    </w:rPr>
                  </w:pPr>
                  <w:del w:id="135" w:author="Autore">
                    <w:r w:rsidRPr="00B120AA" w:rsidDel="00B44899">
                      <w:rPr>
                        <w:rFonts w:cstheme="minorHAnsi"/>
                        <w:b/>
                        <w:sz w:val="16"/>
                        <w:szCs w:val="16"/>
                      </w:rPr>
                      <w:delText>CATEGORIA</w:delText>
                    </w:r>
                  </w:del>
                </w:p>
              </w:tc>
              <w:tc>
                <w:tcPr>
                  <w:tcW w:w="1308" w:type="dxa"/>
                  <w:gridSpan w:val="2"/>
                  <w:shd w:val="clear" w:color="auto" w:fill="1F3864" w:themeFill="accent1" w:themeFillShade="80"/>
                  <w:vAlign w:val="center"/>
                </w:tcPr>
                <w:p w14:paraId="7E66FBAD" w14:textId="6BED7FE7" w:rsidR="00562F93" w:rsidRPr="00B120AA" w:rsidDel="00B44899" w:rsidRDefault="00562F93" w:rsidP="0084646A">
                  <w:pPr>
                    <w:spacing w:after="0" w:line="240" w:lineRule="auto"/>
                    <w:contextualSpacing/>
                    <w:jc w:val="center"/>
                    <w:rPr>
                      <w:del w:id="136" w:author="Autore"/>
                      <w:rFonts w:cstheme="minorHAnsi"/>
                      <w:b/>
                      <w:sz w:val="16"/>
                      <w:szCs w:val="16"/>
                    </w:rPr>
                  </w:pPr>
                  <w:del w:id="137" w:author="Autore">
                    <w:r w:rsidRPr="00B120AA" w:rsidDel="00B44899">
                      <w:rPr>
                        <w:rFonts w:cstheme="minorHAnsi"/>
                        <w:b/>
                        <w:sz w:val="16"/>
                        <w:szCs w:val="16"/>
                      </w:rPr>
                      <w:delText>ID OPERE - DESTINAZIONE FUNZIONALE</w:delText>
                    </w:r>
                  </w:del>
                </w:p>
              </w:tc>
              <w:tc>
                <w:tcPr>
                  <w:tcW w:w="1308" w:type="dxa"/>
                  <w:gridSpan w:val="2"/>
                  <w:shd w:val="clear" w:color="auto" w:fill="1F3864" w:themeFill="accent1" w:themeFillShade="80"/>
                  <w:noWrap/>
                  <w:vAlign w:val="center"/>
                </w:tcPr>
                <w:p w14:paraId="4FD215AE" w14:textId="791679AF" w:rsidR="00562F93" w:rsidRPr="00B120AA" w:rsidDel="00B44899" w:rsidRDefault="00562F93" w:rsidP="0084646A">
                  <w:pPr>
                    <w:spacing w:after="0" w:line="240" w:lineRule="auto"/>
                    <w:contextualSpacing/>
                    <w:jc w:val="center"/>
                    <w:rPr>
                      <w:del w:id="138" w:author="Autore"/>
                      <w:rFonts w:cstheme="minorHAnsi"/>
                      <w:b/>
                      <w:sz w:val="16"/>
                      <w:szCs w:val="16"/>
                    </w:rPr>
                  </w:pPr>
                  <w:del w:id="139" w:author="Autore">
                    <w:r w:rsidRPr="00B120AA" w:rsidDel="00B44899">
                      <w:rPr>
                        <w:rFonts w:cstheme="minorHAnsi"/>
                        <w:b/>
                        <w:sz w:val="16"/>
                        <w:szCs w:val="16"/>
                      </w:rPr>
                      <w:delText>CLASSE E CATEGORIE</w:delText>
                    </w:r>
                  </w:del>
                </w:p>
              </w:tc>
              <w:tc>
                <w:tcPr>
                  <w:tcW w:w="1310" w:type="dxa"/>
                  <w:shd w:val="clear" w:color="auto" w:fill="1F3864" w:themeFill="accent1" w:themeFillShade="80"/>
                  <w:vAlign w:val="center"/>
                </w:tcPr>
                <w:p w14:paraId="49969B89" w14:textId="3D390A43" w:rsidR="00562F93" w:rsidRPr="00B120AA" w:rsidDel="00B44899" w:rsidRDefault="00562F93" w:rsidP="0084646A">
                  <w:pPr>
                    <w:spacing w:after="0" w:line="240" w:lineRule="auto"/>
                    <w:contextualSpacing/>
                    <w:jc w:val="center"/>
                    <w:rPr>
                      <w:del w:id="140" w:author="Autore"/>
                      <w:rFonts w:cstheme="minorHAnsi"/>
                      <w:b/>
                      <w:sz w:val="16"/>
                      <w:szCs w:val="16"/>
                    </w:rPr>
                  </w:pPr>
                  <w:del w:id="141" w:author="Autore">
                    <w:r w:rsidRPr="00B120AA" w:rsidDel="00B44899">
                      <w:rPr>
                        <w:rFonts w:cstheme="minorHAnsi"/>
                        <w:b/>
                        <w:sz w:val="16"/>
                        <w:szCs w:val="16"/>
                      </w:rPr>
                      <w:delText>GRADO DI COMPLESSITA'</w:delText>
                    </w:r>
                  </w:del>
                </w:p>
              </w:tc>
              <w:tc>
                <w:tcPr>
                  <w:tcW w:w="1543" w:type="dxa"/>
                  <w:gridSpan w:val="2"/>
                  <w:shd w:val="clear" w:color="auto" w:fill="1F3864" w:themeFill="accent1" w:themeFillShade="80"/>
                  <w:vAlign w:val="center"/>
                </w:tcPr>
                <w:p w14:paraId="31D9C31E" w14:textId="7CC91FFB" w:rsidR="00562F93" w:rsidRPr="00B120AA" w:rsidDel="00B44899" w:rsidRDefault="00562F93" w:rsidP="0084646A">
                  <w:pPr>
                    <w:spacing w:after="0" w:line="240" w:lineRule="auto"/>
                    <w:contextualSpacing/>
                    <w:jc w:val="center"/>
                    <w:rPr>
                      <w:del w:id="142" w:author="Autore"/>
                      <w:rFonts w:cstheme="minorHAnsi"/>
                      <w:b/>
                      <w:sz w:val="16"/>
                      <w:szCs w:val="16"/>
                    </w:rPr>
                  </w:pPr>
                  <w:del w:id="143" w:author="Autore">
                    <w:r w:rsidRPr="00B120AA" w:rsidDel="00B44899">
                      <w:rPr>
                        <w:rFonts w:cstheme="minorHAnsi"/>
                        <w:b/>
                        <w:sz w:val="16"/>
                        <w:szCs w:val="16"/>
                      </w:rPr>
                      <w:delText>VALORE DELL'OPERA PER CLASSE/CATEGORIA</w:delText>
                    </w:r>
                  </w:del>
                </w:p>
              </w:tc>
              <w:tc>
                <w:tcPr>
                  <w:tcW w:w="1224" w:type="dxa"/>
                  <w:gridSpan w:val="2"/>
                  <w:shd w:val="clear" w:color="auto" w:fill="1F3864" w:themeFill="accent1" w:themeFillShade="80"/>
                  <w:vAlign w:val="center"/>
                </w:tcPr>
                <w:p w14:paraId="0A1F2267" w14:textId="18877178" w:rsidR="00562F93" w:rsidRPr="00B120AA" w:rsidDel="00B44899" w:rsidRDefault="00562F93" w:rsidP="0084646A">
                  <w:pPr>
                    <w:spacing w:after="0" w:line="240" w:lineRule="auto"/>
                    <w:contextualSpacing/>
                    <w:jc w:val="center"/>
                    <w:rPr>
                      <w:del w:id="144" w:author="Autore"/>
                      <w:rFonts w:cstheme="minorHAnsi"/>
                      <w:b/>
                      <w:sz w:val="16"/>
                      <w:szCs w:val="16"/>
                    </w:rPr>
                  </w:pPr>
                  <w:del w:id="145" w:author="Autore">
                    <w:r w:rsidRPr="00B120AA" w:rsidDel="00B44899">
                      <w:rPr>
                        <w:rFonts w:cstheme="minorHAnsi"/>
                        <w:b/>
                        <w:sz w:val="16"/>
                        <w:szCs w:val="16"/>
                      </w:rPr>
                      <w:delText>PERCENTUALE DI INCIDENZA SUL VALORE TOTALE DELL’OPERA</w:delText>
                    </w:r>
                  </w:del>
                </w:p>
              </w:tc>
              <w:tc>
                <w:tcPr>
                  <w:tcW w:w="1224" w:type="dxa"/>
                  <w:gridSpan w:val="2"/>
                  <w:shd w:val="clear" w:color="auto" w:fill="1F3864" w:themeFill="accent1" w:themeFillShade="80"/>
                </w:tcPr>
                <w:p w14:paraId="25C7D613" w14:textId="637BBF62" w:rsidR="00562F93" w:rsidRPr="00B120AA" w:rsidDel="00B44899" w:rsidRDefault="00944DED" w:rsidP="0084646A">
                  <w:pPr>
                    <w:spacing w:after="0" w:line="240" w:lineRule="auto"/>
                    <w:contextualSpacing/>
                    <w:jc w:val="center"/>
                    <w:rPr>
                      <w:del w:id="146" w:author="Autore"/>
                      <w:rFonts w:cstheme="minorHAnsi"/>
                      <w:b/>
                      <w:sz w:val="16"/>
                      <w:szCs w:val="16"/>
                    </w:rPr>
                  </w:pPr>
                  <w:del w:id="147" w:author="Autore">
                    <w:r w:rsidRPr="00B120AA" w:rsidDel="00B44899">
                      <w:rPr>
                        <w:rFonts w:cstheme="minorHAnsi"/>
                        <w:b/>
                        <w:sz w:val="16"/>
                        <w:szCs w:val="16"/>
                      </w:rPr>
                      <w:delText xml:space="preserve">PRESTAZIONE </w:delText>
                    </w:r>
                    <w:r w:rsidR="00562F93" w:rsidRPr="00B120AA" w:rsidDel="00B44899">
                      <w:rPr>
                        <w:rFonts w:cstheme="minorHAnsi"/>
                        <w:b/>
                        <w:sz w:val="16"/>
                        <w:szCs w:val="16"/>
                      </w:rPr>
                      <w:delText>PRINCIPA</w:delText>
                    </w:r>
                    <w:r w:rsidR="00C27297" w:rsidRPr="00B120AA" w:rsidDel="00B44899">
                      <w:rPr>
                        <w:rFonts w:cstheme="minorHAnsi"/>
                        <w:b/>
                        <w:sz w:val="16"/>
                        <w:szCs w:val="16"/>
                      </w:rPr>
                      <w:delText>LE</w:delText>
                    </w:r>
                    <w:r w:rsidR="0084646A" w:rsidRPr="00B120AA" w:rsidDel="00B44899">
                      <w:rPr>
                        <w:rFonts w:cstheme="minorHAnsi"/>
                        <w:b/>
                        <w:sz w:val="16"/>
                        <w:szCs w:val="16"/>
                      </w:rPr>
                      <w:delText>/</w:delText>
                    </w:r>
                  </w:del>
                </w:p>
                <w:p w14:paraId="53A5CD22" w14:textId="092C7CD7" w:rsidR="00C27297" w:rsidRPr="00B120AA" w:rsidDel="00B44899" w:rsidRDefault="00C27297" w:rsidP="007F7755">
                  <w:pPr>
                    <w:spacing w:after="0" w:line="240" w:lineRule="auto"/>
                    <w:contextualSpacing/>
                    <w:jc w:val="center"/>
                    <w:rPr>
                      <w:del w:id="148" w:author="Autore"/>
                      <w:rFonts w:cstheme="minorHAnsi"/>
                      <w:b/>
                      <w:sz w:val="16"/>
                      <w:szCs w:val="16"/>
                    </w:rPr>
                  </w:pPr>
                  <w:del w:id="149" w:author="Autore">
                    <w:r w:rsidRPr="00B120AA" w:rsidDel="00B44899">
                      <w:rPr>
                        <w:rFonts w:cstheme="minorHAnsi"/>
                        <w:b/>
                        <w:sz w:val="16"/>
                        <w:szCs w:val="16"/>
                      </w:rPr>
                      <w:delText>SECONDARIA</w:delText>
                    </w:r>
                  </w:del>
                </w:p>
              </w:tc>
            </w:tr>
            <w:tr w:rsidR="00A33A96" w:rsidRPr="00B120AA" w:rsidDel="00B44899" w14:paraId="66319C59" w14:textId="7D31F165" w:rsidTr="00B44899">
              <w:trPr>
                <w:trHeight w:val="311"/>
                <w:jc w:val="center"/>
                <w:del w:id="150" w:author="Autore"/>
              </w:trPr>
              <w:tc>
                <w:tcPr>
                  <w:tcW w:w="9225" w:type="dxa"/>
                  <w:gridSpan w:val="12"/>
                  <w:shd w:val="clear" w:color="auto" w:fill="D9E2F3" w:themeFill="accent1" w:themeFillTint="33"/>
                  <w:noWrap/>
                  <w:vAlign w:val="center"/>
                </w:tcPr>
                <w:p w14:paraId="5210B662" w14:textId="6AEF663C" w:rsidR="00A33A96" w:rsidRPr="00B120AA" w:rsidDel="00B44899" w:rsidRDefault="0004476D" w:rsidP="006A53AA">
                  <w:pPr>
                    <w:spacing w:after="0" w:line="240" w:lineRule="auto"/>
                    <w:contextualSpacing/>
                    <w:jc w:val="center"/>
                    <w:rPr>
                      <w:del w:id="151" w:author="Autore"/>
                      <w:rFonts w:cstheme="minorHAnsi"/>
                      <w:sz w:val="16"/>
                      <w:szCs w:val="16"/>
                    </w:rPr>
                  </w:pPr>
                  <w:del w:id="152" w:author="Autore">
                    <w:r w:rsidRPr="00B120AA" w:rsidDel="00B44899">
                      <w:rPr>
                        <w:rFonts w:cstheme="minorHAnsi"/>
                        <w:b/>
                        <w:sz w:val="20"/>
                        <w:szCs w:val="20"/>
                      </w:rPr>
                      <w:delText>CATEGORIE PREVISTE IN ACCORDO QUADRO</w:delText>
                    </w:r>
                  </w:del>
                </w:p>
              </w:tc>
            </w:tr>
            <w:tr w:rsidR="006A53AA" w:rsidRPr="00B120AA" w:rsidDel="00B44899" w14:paraId="456BE392" w14:textId="134296A3" w:rsidTr="00B44899">
              <w:trPr>
                <w:trHeight w:val="565"/>
                <w:jc w:val="center"/>
                <w:del w:id="153" w:author="Autore"/>
              </w:trPr>
              <w:tc>
                <w:tcPr>
                  <w:tcW w:w="1308" w:type="dxa"/>
                  <w:shd w:val="clear" w:color="auto" w:fill="FFFFFF" w:themeFill="background1"/>
                  <w:noWrap/>
                  <w:vAlign w:val="center"/>
                </w:tcPr>
                <w:p w14:paraId="4FCC0E33" w14:textId="1D5721C4" w:rsidR="006A53AA" w:rsidRPr="00B120AA" w:rsidDel="00B44899" w:rsidRDefault="006A53AA" w:rsidP="006A53AA">
                  <w:pPr>
                    <w:spacing w:after="0" w:line="240" w:lineRule="auto"/>
                    <w:contextualSpacing/>
                    <w:jc w:val="center"/>
                    <w:rPr>
                      <w:del w:id="154" w:author="Autore"/>
                      <w:rFonts w:cstheme="minorHAnsi"/>
                      <w:sz w:val="16"/>
                      <w:szCs w:val="16"/>
                    </w:rPr>
                  </w:pPr>
                  <w:del w:id="155" w:author="Autore">
                    <w:r w:rsidRPr="00B120AA" w:rsidDel="00B44899">
                      <w:rPr>
                        <w:rFonts w:cstheme="minorHAnsi"/>
                        <w:sz w:val="16"/>
                        <w:szCs w:val="16"/>
                      </w:rPr>
                      <w:delText>____________</w:delText>
                    </w:r>
                  </w:del>
                </w:p>
              </w:tc>
              <w:tc>
                <w:tcPr>
                  <w:tcW w:w="1308" w:type="dxa"/>
                  <w:gridSpan w:val="2"/>
                  <w:shd w:val="clear" w:color="auto" w:fill="FFFFFF" w:themeFill="background1"/>
                  <w:vAlign w:val="center"/>
                </w:tcPr>
                <w:p w14:paraId="62499377" w14:textId="363FEA3C" w:rsidR="006A53AA" w:rsidRPr="00B120AA" w:rsidDel="00B44899" w:rsidRDefault="006A53AA" w:rsidP="006A53AA">
                  <w:pPr>
                    <w:spacing w:after="0" w:line="240" w:lineRule="auto"/>
                    <w:contextualSpacing/>
                    <w:jc w:val="both"/>
                    <w:rPr>
                      <w:del w:id="156" w:author="Autore"/>
                      <w:rFonts w:cstheme="minorHAnsi"/>
                      <w:sz w:val="16"/>
                      <w:szCs w:val="16"/>
                    </w:rPr>
                  </w:pPr>
                  <w:del w:id="157" w:author="Autore">
                    <w:r w:rsidRPr="00B120AA" w:rsidDel="00B44899">
                      <w:rPr>
                        <w:rFonts w:cstheme="minorHAnsi"/>
                        <w:sz w:val="16"/>
                        <w:szCs w:val="16"/>
                      </w:rPr>
                      <w:delText>____________</w:delText>
                    </w:r>
                  </w:del>
                </w:p>
              </w:tc>
              <w:tc>
                <w:tcPr>
                  <w:tcW w:w="1308" w:type="dxa"/>
                  <w:gridSpan w:val="2"/>
                  <w:noWrap/>
                  <w:vAlign w:val="center"/>
                </w:tcPr>
                <w:p w14:paraId="3BAB2D5F" w14:textId="0A5FDCE3" w:rsidR="006A53AA" w:rsidRPr="00B120AA" w:rsidDel="00B44899" w:rsidRDefault="006A53AA" w:rsidP="006A53AA">
                  <w:pPr>
                    <w:spacing w:after="0" w:line="240" w:lineRule="auto"/>
                    <w:contextualSpacing/>
                    <w:jc w:val="center"/>
                    <w:rPr>
                      <w:del w:id="158" w:author="Autore"/>
                      <w:rFonts w:cstheme="minorHAnsi"/>
                      <w:sz w:val="16"/>
                      <w:szCs w:val="16"/>
                    </w:rPr>
                  </w:pPr>
                  <w:del w:id="159" w:author="Autore">
                    <w:r w:rsidRPr="00B120AA" w:rsidDel="00B44899">
                      <w:rPr>
                        <w:rFonts w:cstheme="minorHAnsi"/>
                        <w:sz w:val="16"/>
                        <w:szCs w:val="16"/>
                      </w:rPr>
                      <w:delText>____________</w:delText>
                    </w:r>
                  </w:del>
                </w:p>
              </w:tc>
              <w:tc>
                <w:tcPr>
                  <w:tcW w:w="1310" w:type="dxa"/>
                  <w:shd w:val="clear" w:color="auto" w:fill="FFFFFF" w:themeFill="background1"/>
                  <w:vAlign w:val="center"/>
                </w:tcPr>
                <w:p w14:paraId="30F879FE" w14:textId="793F8381" w:rsidR="006A53AA" w:rsidRPr="00B120AA" w:rsidDel="00B44899" w:rsidRDefault="006A53AA" w:rsidP="006A53AA">
                  <w:pPr>
                    <w:spacing w:after="0" w:line="240" w:lineRule="auto"/>
                    <w:contextualSpacing/>
                    <w:jc w:val="center"/>
                    <w:rPr>
                      <w:del w:id="160" w:author="Autore"/>
                      <w:rFonts w:cstheme="minorHAnsi"/>
                      <w:sz w:val="16"/>
                      <w:szCs w:val="16"/>
                    </w:rPr>
                  </w:pPr>
                  <w:del w:id="161" w:author="Autore">
                    <w:r w:rsidRPr="00B120AA" w:rsidDel="00B44899">
                      <w:rPr>
                        <w:rFonts w:cstheme="minorHAnsi"/>
                        <w:sz w:val="16"/>
                        <w:szCs w:val="16"/>
                      </w:rPr>
                      <w:delText>____________</w:delText>
                    </w:r>
                  </w:del>
                </w:p>
              </w:tc>
              <w:tc>
                <w:tcPr>
                  <w:tcW w:w="1543" w:type="dxa"/>
                  <w:gridSpan w:val="2"/>
                  <w:shd w:val="clear" w:color="auto" w:fill="FFFFFF" w:themeFill="background1"/>
                  <w:vAlign w:val="center"/>
                </w:tcPr>
                <w:p w14:paraId="476CCF01" w14:textId="14774BB8" w:rsidR="006A53AA" w:rsidRPr="00B120AA" w:rsidDel="00B44899" w:rsidRDefault="006A53AA" w:rsidP="006A53AA">
                  <w:pPr>
                    <w:spacing w:after="0" w:line="240" w:lineRule="auto"/>
                    <w:contextualSpacing/>
                    <w:jc w:val="center"/>
                    <w:rPr>
                      <w:del w:id="162" w:author="Autore"/>
                      <w:rFonts w:cstheme="minorHAnsi"/>
                      <w:sz w:val="16"/>
                      <w:szCs w:val="16"/>
                    </w:rPr>
                  </w:pPr>
                  <w:del w:id="163" w:author="Autore">
                    <w:r w:rsidRPr="00B120AA" w:rsidDel="00B44899">
                      <w:rPr>
                        <w:rFonts w:cstheme="minorHAnsi"/>
                        <w:sz w:val="16"/>
                        <w:szCs w:val="16"/>
                      </w:rPr>
                      <w:delText>€ ___________</w:delText>
                    </w:r>
                  </w:del>
                </w:p>
              </w:tc>
              <w:tc>
                <w:tcPr>
                  <w:tcW w:w="1224" w:type="dxa"/>
                  <w:gridSpan w:val="2"/>
                  <w:shd w:val="clear" w:color="auto" w:fill="FFFFFF" w:themeFill="background1"/>
                  <w:vAlign w:val="center"/>
                </w:tcPr>
                <w:p w14:paraId="344E2903" w14:textId="0C8C07F0" w:rsidR="006A53AA" w:rsidRPr="00B120AA" w:rsidDel="00B44899" w:rsidRDefault="006A53AA" w:rsidP="006A53AA">
                  <w:pPr>
                    <w:spacing w:after="0" w:line="240" w:lineRule="auto"/>
                    <w:contextualSpacing/>
                    <w:jc w:val="center"/>
                    <w:rPr>
                      <w:del w:id="164" w:author="Autore"/>
                      <w:rFonts w:cstheme="minorHAnsi"/>
                      <w:sz w:val="16"/>
                      <w:szCs w:val="16"/>
                    </w:rPr>
                  </w:pPr>
                  <w:del w:id="165" w:author="Autore">
                    <w:r w:rsidRPr="00B120AA" w:rsidDel="00B44899">
                      <w:rPr>
                        <w:rFonts w:cstheme="minorHAnsi"/>
                        <w:sz w:val="16"/>
                        <w:szCs w:val="16"/>
                      </w:rPr>
                      <w:delText>_____ %</w:delText>
                    </w:r>
                  </w:del>
                </w:p>
              </w:tc>
              <w:tc>
                <w:tcPr>
                  <w:tcW w:w="1224" w:type="dxa"/>
                  <w:gridSpan w:val="2"/>
                  <w:shd w:val="clear" w:color="auto" w:fill="FFFFFF" w:themeFill="background1"/>
                  <w:vAlign w:val="center"/>
                </w:tcPr>
                <w:p w14:paraId="4DDD2141" w14:textId="2A7CDD4D" w:rsidR="006A53AA" w:rsidRPr="00B120AA" w:rsidDel="00B44899" w:rsidRDefault="006A53AA" w:rsidP="006A53AA">
                  <w:pPr>
                    <w:spacing w:after="0" w:line="240" w:lineRule="auto"/>
                    <w:contextualSpacing/>
                    <w:jc w:val="center"/>
                    <w:rPr>
                      <w:del w:id="166" w:author="Autore"/>
                      <w:rFonts w:cstheme="minorHAnsi"/>
                      <w:sz w:val="16"/>
                      <w:szCs w:val="16"/>
                    </w:rPr>
                  </w:pPr>
                  <w:del w:id="167" w:author="Autore">
                    <w:r w:rsidRPr="00B120AA" w:rsidDel="00B44899">
                      <w:rPr>
                        <w:rFonts w:cstheme="minorHAnsi"/>
                        <w:sz w:val="16"/>
                        <w:szCs w:val="16"/>
                      </w:rPr>
                      <w:delText>____________</w:delText>
                    </w:r>
                  </w:del>
                </w:p>
              </w:tc>
            </w:tr>
            <w:tr w:rsidR="006A53AA" w:rsidRPr="00B120AA" w:rsidDel="00B44899" w14:paraId="4AE95E7B" w14:textId="6153F880" w:rsidTr="00B44899">
              <w:trPr>
                <w:trHeight w:val="284"/>
                <w:jc w:val="center"/>
                <w:del w:id="168" w:author="Autore"/>
              </w:trPr>
              <w:tc>
                <w:tcPr>
                  <w:tcW w:w="1308" w:type="dxa"/>
                  <w:shd w:val="clear" w:color="auto" w:fill="FFFFFF" w:themeFill="background1"/>
                  <w:noWrap/>
                  <w:vAlign w:val="center"/>
                </w:tcPr>
                <w:p w14:paraId="5706400A" w14:textId="2C895C8D" w:rsidR="006A53AA" w:rsidRPr="00B120AA" w:rsidDel="00B44899" w:rsidRDefault="006A53AA" w:rsidP="006A53AA">
                  <w:pPr>
                    <w:spacing w:after="0" w:line="240" w:lineRule="auto"/>
                    <w:contextualSpacing/>
                    <w:jc w:val="center"/>
                    <w:rPr>
                      <w:del w:id="169" w:author="Autore"/>
                      <w:rFonts w:cstheme="minorHAnsi"/>
                      <w:sz w:val="16"/>
                      <w:szCs w:val="16"/>
                    </w:rPr>
                  </w:pPr>
                  <w:del w:id="170" w:author="Autore">
                    <w:r w:rsidRPr="00B120AA" w:rsidDel="00B44899">
                      <w:rPr>
                        <w:rFonts w:cstheme="minorHAnsi"/>
                        <w:sz w:val="16"/>
                        <w:szCs w:val="16"/>
                      </w:rPr>
                      <w:delText>____________</w:delText>
                    </w:r>
                  </w:del>
                </w:p>
              </w:tc>
              <w:tc>
                <w:tcPr>
                  <w:tcW w:w="1308" w:type="dxa"/>
                  <w:gridSpan w:val="2"/>
                  <w:shd w:val="clear" w:color="auto" w:fill="FFFFFF" w:themeFill="background1"/>
                  <w:vAlign w:val="center"/>
                </w:tcPr>
                <w:p w14:paraId="25D39DF8" w14:textId="0554EF2A" w:rsidR="006A53AA" w:rsidRPr="00B120AA" w:rsidDel="00B44899" w:rsidRDefault="006A53AA" w:rsidP="006A53AA">
                  <w:pPr>
                    <w:spacing w:after="0" w:line="240" w:lineRule="auto"/>
                    <w:contextualSpacing/>
                    <w:jc w:val="both"/>
                    <w:rPr>
                      <w:del w:id="171" w:author="Autore"/>
                      <w:rFonts w:cstheme="minorHAnsi"/>
                      <w:sz w:val="16"/>
                      <w:szCs w:val="16"/>
                    </w:rPr>
                  </w:pPr>
                  <w:del w:id="172" w:author="Autore">
                    <w:r w:rsidRPr="00B120AA" w:rsidDel="00B44899">
                      <w:rPr>
                        <w:rFonts w:cstheme="minorHAnsi"/>
                        <w:sz w:val="16"/>
                        <w:szCs w:val="16"/>
                      </w:rPr>
                      <w:delText>____________</w:delText>
                    </w:r>
                  </w:del>
                </w:p>
              </w:tc>
              <w:tc>
                <w:tcPr>
                  <w:tcW w:w="1308" w:type="dxa"/>
                  <w:gridSpan w:val="2"/>
                  <w:noWrap/>
                  <w:vAlign w:val="center"/>
                </w:tcPr>
                <w:p w14:paraId="426000DF" w14:textId="751D0B0A" w:rsidR="006A53AA" w:rsidRPr="00B120AA" w:rsidDel="00B44899" w:rsidRDefault="006A53AA" w:rsidP="006A53AA">
                  <w:pPr>
                    <w:spacing w:after="0" w:line="240" w:lineRule="auto"/>
                    <w:contextualSpacing/>
                    <w:jc w:val="center"/>
                    <w:rPr>
                      <w:del w:id="173" w:author="Autore"/>
                      <w:rFonts w:cstheme="minorHAnsi"/>
                      <w:sz w:val="16"/>
                      <w:szCs w:val="16"/>
                    </w:rPr>
                  </w:pPr>
                  <w:del w:id="174" w:author="Autore">
                    <w:r w:rsidRPr="00B120AA" w:rsidDel="00B44899">
                      <w:rPr>
                        <w:rFonts w:cstheme="minorHAnsi"/>
                        <w:sz w:val="16"/>
                        <w:szCs w:val="16"/>
                      </w:rPr>
                      <w:delText>____________</w:delText>
                    </w:r>
                  </w:del>
                </w:p>
              </w:tc>
              <w:tc>
                <w:tcPr>
                  <w:tcW w:w="1310" w:type="dxa"/>
                  <w:shd w:val="clear" w:color="auto" w:fill="FFFFFF" w:themeFill="background1"/>
                  <w:vAlign w:val="center"/>
                </w:tcPr>
                <w:p w14:paraId="780E3350" w14:textId="2E158210" w:rsidR="006A53AA" w:rsidRPr="00B120AA" w:rsidDel="00B44899" w:rsidRDefault="006A53AA" w:rsidP="006A53AA">
                  <w:pPr>
                    <w:spacing w:after="0" w:line="240" w:lineRule="auto"/>
                    <w:contextualSpacing/>
                    <w:jc w:val="center"/>
                    <w:rPr>
                      <w:del w:id="175" w:author="Autore"/>
                      <w:rFonts w:cstheme="minorHAnsi"/>
                      <w:sz w:val="16"/>
                      <w:szCs w:val="16"/>
                    </w:rPr>
                  </w:pPr>
                  <w:del w:id="176" w:author="Autore">
                    <w:r w:rsidRPr="00B120AA" w:rsidDel="00B44899">
                      <w:rPr>
                        <w:rFonts w:cstheme="minorHAnsi"/>
                        <w:sz w:val="16"/>
                        <w:szCs w:val="16"/>
                      </w:rPr>
                      <w:delText>____________</w:delText>
                    </w:r>
                  </w:del>
                </w:p>
              </w:tc>
              <w:tc>
                <w:tcPr>
                  <w:tcW w:w="1543" w:type="dxa"/>
                  <w:gridSpan w:val="2"/>
                  <w:shd w:val="clear" w:color="auto" w:fill="FFFFFF" w:themeFill="background1"/>
                  <w:vAlign w:val="center"/>
                </w:tcPr>
                <w:p w14:paraId="53D38F21" w14:textId="3E7FA904" w:rsidR="006A53AA" w:rsidRPr="00B120AA" w:rsidDel="00B44899" w:rsidRDefault="006A53AA" w:rsidP="006A53AA">
                  <w:pPr>
                    <w:spacing w:after="0" w:line="240" w:lineRule="auto"/>
                    <w:contextualSpacing/>
                    <w:jc w:val="center"/>
                    <w:rPr>
                      <w:del w:id="177" w:author="Autore"/>
                      <w:rFonts w:cstheme="minorHAnsi"/>
                      <w:sz w:val="16"/>
                      <w:szCs w:val="16"/>
                    </w:rPr>
                  </w:pPr>
                  <w:del w:id="178" w:author="Autore">
                    <w:r w:rsidRPr="00B120AA" w:rsidDel="00B44899">
                      <w:rPr>
                        <w:rFonts w:cstheme="minorHAnsi"/>
                        <w:sz w:val="16"/>
                        <w:szCs w:val="16"/>
                      </w:rPr>
                      <w:delText>€ ___________</w:delText>
                    </w:r>
                  </w:del>
                </w:p>
              </w:tc>
              <w:tc>
                <w:tcPr>
                  <w:tcW w:w="1224" w:type="dxa"/>
                  <w:gridSpan w:val="2"/>
                  <w:shd w:val="clear" w:color="auto" w:fill="FFFFFF" w:themeFill="background1"/>
                  <w:vAlign w:val="center"/>
                </w:tcPr>
                <w:p w14:paraId="7626C39F" w14:textId="56EB0878" w:rsidR="006A53AA" w:rsidRPr="00B120AA" w:rsidDel="00B44899" w:rsidRDefault="006A53AA" w:rsidP="006A53AA">
                  <w:pPr>
                    <w:spacing w:after="0" w:line="240" w:lineRule="auto"/>
                    <w:contextualSpacing/>
                    <w:jc w:val="center"/>
                    <w:rPr>
                      <w:del w:id="179" w:author="Autore"/>
                      <w:rFonts w:cstheme="minorHAnsi"/>
                      <w:sz w:val="16"/>
                      <w:szCs w:val="16"/>
                    </w:rPr>
                  </w:pPr>
                  <w:del w:id="180" w:author="Autore">
                    <w:r w:rsidRPr="00B120AA" w:rsidDel="00B44899">
                      <w:rPr>
                        <w:rFonts w:cstheme="minorHAnsi"/>
                        <w:sz w:val="16"/>
                        <w:szCs w:val="16"/>
                      </w:rPr>
                      <w:delText>_____ %</w:delText>
                    </w:r>
                  </w:del>
                </w:p>
              </w:tc>
              <w:tc>
                <w:tcPr>
                  <w:tcW w:w="1224" w:type="dxa"/>
                  <w:gridSpan w:val="2"/>
                  <w:shd w:val="clear" w:color="auto" w:fill="FFFFFF" w:themeFill="background1"/>
                  <w:vAlign w:val="center"/>
                </w:tcPr>
                <w:p w14:paraId="32715E33" w14:textId="45F84AA2" w:rsidR="006A53AA" w:rsidRPr="00B120AA" w:rsidDel="00B44899" w:rsidRDefault="006A53AA" w:rsidP="006A53AA">
                  <w:pPr>
                    <w:spacing w:after="0" w:line="240" w:lineRule="auto"/>
                    <w:contextualSpacing/>
                    <w:jc w:val="center"/>
                    <w:rPr>
                      <w:del w:id="181" w:author="Autore"/>
                      <w:rFonts w:cstheme="minorHAnsi"/>
                      <w:sz w:val="16"/>
                      <w:szCs w:val="16"/>
                    </w:rPr>
                  </w:pPr>
                  <w:del w:id="182" w:author="Autore">
                    <w:r w:rsidRPr="00B120AA" w:rsidDel="00B44899">
                      <w:rPr>
                        <w:rFonts w:cstheme="minorHAnsi"/>
                        <w:sz w:val="16"/>
                        <w:szCs w:val="16"/>
                      </w:rPr>
                      <w:delText>____________</w:delText>
                    </w:r>
                  </w:del>
                </w:p>
              </w:tc>
            </w:tr>
            <w:tr w:rsidR="006A53AA" w:rsidRPr="00B120AA" w:rsidDel="00B44899" w14:paraId="196063B9" w14:textId="1A3426AF" w:rsidTr="00B44899">
              <w:trPr>
                <w:trHeight w:val="284"/>
                <w:jc w:val="center"/>
                <w:del w:id="183" w:author="Autore"/>
              </w:trPr>
              <w:tc>
                <w:tcPr>
                  <w:tcW w:w="1308" w:type="dxa"/>
                  <w:shd w:val="clear" w:color="auto" w:fill="FFFFFF" w:themeFill="background1"/>
                  <w:noWrap/>
                  <w:vAlign w:val="center"/>
                </w:tcPr>
                <w:p w14:paraId="66BA50BC" w14:textId="286E15B8" w:rsidR="006A53AA" w:rsidRPr="00B120AA" w:rsidDel="00B44899" w:rsidRDefault="006A53AA" w:rsidP="006A53AA">
                  <w:pPr>
                    <w:spacing w:after="0" w:line="240" w:lineRule="auto"/>
                    <w:contextualSpacing/>
                    <w:jc w:val="center"/>
                    <w:rPr>
                      <w:del w:id="184" w:author="Autore"/>
                      <w:rFonts w:cstheme="minorHAnsi"/>
                      <w:sz w:val="16"/>
                      <w:szCs w:val="16"/>
                    </w:rPr>
                  </w:pPr>
                  <w:del w:id="185" w:author="Autore">
                    <w:r w:rsidRPr="00B120AA" w:rsidDel="00B44899">
                      <w:rPr>
                        <w:rFonts w:cstheme="minorHAnsi"/>
                        <w:sz w:val="16"/>
                        <w:szCs w:val="16"/>
                      </w:rPr>
                      <w:delText>____________</w:delText>
                    </w:r>
                  </w:del>
                </w:p>
              </w:tc>
              <w:tc>
                <w:tcPr>
                  <w:tcW w:w="1308" w:type="dxa"/>
                  <w:gridSpan w:val="2"/>
                  <w:shd w:val="clear" w:color="auto" w:fill="FFFFFF" w:themeFill="background1"/>
                  <w:vAlign w:val="center"/>
                </w:tcPr>
                <w:p w14:paraId="14B81803" w14:textId="24302DE4" w:rsidR="006A53AA" w:rsidRPr="00B120AA" w:rsidDel="00B44899" w:rsidRDefault="006A53AA" w:rsidP="006A53AA">
                  <w:pPr>
                    <w:contextualSpacing/>
                    <w:jc w:val="both"/>
                    <w:rPr>
                      <w:del w:id="186" w:author="Autore"/>
                      <w:rFonts w:cs="Calibri"/>
                      <w:b/>
                      <w:sz w:val="16"/>
                      <w:szCs w:val="16"/>
                    </w:rPr>
                  </w:pPr>
                  <w:del w:id="187" w:author="Autore">
                    <w:r w:rsidRPr="00B120AA" w:rsidDel="00B44899">
                      <w:rPr>
                        <w:rFonts w:cstheme="minorHAnsi"/>
                        <w:sz w:val="16"/>
                        <w:szCs w:val="16"/>
                      </w:rPr>
                      <w:delText>____________</w:delText>
                    </w:r>
                  </w:del>
                </w:p>
              </w:tc>
              <w:tc>
                <w:tcPr>
                  <w:tcW w:w="1308" w:type="dxa"/>
                  <w:gridSpan w:val="2"/>
                  <w:noWrap/>
                  <w:vAlign w:val="center"/>
                </w:tcPr>
                <w:p w14:paraId="757DEB27" w14:textId="017256BB" w:rsidR="006A53AA" w:rsidRPr="00B120AA" w:rsidDel="00B44899" w:rsidRDefault="006A53AA" w:rsidP="006A53AA">
                  <w:pPr>
                    <w:spacing w:after="0" w:line="240" w:lineRule="auto"/>
                    <w:contextualSpacing/>
                    <w:jc w:val="center"/>
                    <w:rPr>
                      <w:del w:id="188" w:author="Autore"/>
                      <w:rFonts w:eastAsia="Times New Roman" w:cs="Calibri"/>
                      <w:sz w:val="16"/>
                      <w:szCs w:val="16"/>
                      <w:lang w:eastAsia="it-IT"/>
                    </w:rPr>
                  </w:pPr>
                  <w:del w:id="189" w:author="Autore">
                    <w:r w:rsidRPr="00B120AA" w:rsidDel="00B44899">
                      <w:rPr>
                        <w:rFonts w:cstheme="minorHAnsi"/>
                        <w:sz w:val="16"/>
                        <w:szCs w:val="16"/>
                      </w:rPr>
                      <w:delText>____________</w:delText>
                    </w:r>
                  </w:del>
                </w:p>
              </w:tc>
              <w:tc>
                <w:tcPr>
                  <w:tcW w:w="1310" w:type="dxa"/>
                  <w:shd w:val="clear" w:color="auto" w:fill="FFFFFF" w:themeFill="background1"/>
                  <w:vAlign w:val="center"/>
                </w:tcPr>
                <w:p w14:paraId="7AB31C9E" w14:textId="3BBAFC25" w:rsidR="006A53AA" w:rsidRPr="00B120AA" w:rsidDel="00B44899" w:rsidRDefault="006A53AA" w:rsidP="006A53AA">
                  <w:pPr>
                    <w:spacing w:after="0" w:line="240" w:lineRule="auto"/>
                    <w:contextualSpacing/>
                    <w:jc w:val="center"/>
                    <w:rPr>
                      <w:del w:id="190" w:author="Autore"/>
                      <w:sz w:val="16"/>
                      <w:szCs w:val="16"/>
                    </w:rPr>
                  </w:pPr>
                  <w:del w:id="191" w:author="Autore">
                    <w:r w:rsidRPr="00B120AA" w:rsidDel="00B44899">
                      <w:rPr>
                        <w:rFonts w:cstheme="minorHAnsi"/>
                        <w:sz w:val="16"/>
                        <w:szCs w:val="16"/>
                      </w:rPr>
                      <w:delText>____________</w:delText>
                    </w:r>
                  </w:del>
                </w:p>
              </w:tc>
              <w:tc>
                <w:tcPr>
                  <w:tcW w:w="1543" w:type="dxa"/>
                  <w:gridSpan w:val="2"/>
                  <w:shd w:val="clear" w:color="auto" w:fill="FFFFFF" w:themeFill="background1"/>
                  <w:vAlign w:val="center"/>
                </w:tcPr>
                <w:p w14:paraId="445DD781" w14:textId="204008B6" w:rsidR="006A53AA" w:rsidRPr="00B120AA" w:rsidDel="00B44899" w:rsidRDefault="006A53AA" w:rsidP="006A53AA">
                  <w:pPr>
                    <w:spacing w:after="0" w:line="240" w:lineRule="auto"/>
                    <w:contextualSpacing/>
                    <w:jc w:val="center"/>
                    <w:rPr>
                      <w:del w:id="192" w:author="Autore"/>
                      <w:rFonts w:cstheme="minorHAnsi"/>
                      <w:sz w:val="16"/>
                      <w:szCs w:val="16"/>
                    </w:rPr>
                  </w:pPr>
                  <w:del w:id="193" w:author="Autore">
                    <w:r w:rsidRPr="00B120AA" w:rsidDel="00B44899">
                      <w:rPr>
                        <w:rFonts w:cstheme="minorHAnsi"/>
                        <w:sz w:val="16"/>
                        <w:szCs w:val="16"/>
                      </w:rPr>
                      <w:delText>€ ___________</w:delText>
                    </w:r>
                  </w:del>
                </w:p>
              </w:tc>
              <w:tc>
                <w:tcPr>
                  <w:tcW w:w="1224" w:type="dxa"/>
                  <w:gridSpan w:val="2"/>
                  <w:shd w:val="clear" w:color="auto" w:fill="FFFFFF" w:themeFill="background1"/>
                  <w:vAlign w:val="center"/>
                </w:tcPr>
                <w:p w14:paraId="5F213E50" w14:textId="792C061C" w:rsidR="006A53AA" w:rsidRPr="00B120AA" w:rsidDel="00B44899" w:rsidRDefault="006A53AA" w:rsidP="006A53AA">
                  <w:pPr>
                    <w:spacing w:after="0" w:line="240" w:lineRule="auto"/>
                    <w:contextualSpacing/>
                    <w:jc w:val="center"/>
                    <w:rPr>
                      <w:del w:id="194" w:author="Autore"/>
                      <w:rFonts w:cstheme="minorHAnsi"/>
                      <w:sz w:val="16"/>
                      <w:szCs w:val="16"/>
                    </w:rPr>
                  </w:pPr>
                  <w:del w:id="195" w:author="Autore">
                    <w:r w:rsidRPr="00B120AA" w:rsidDel="00B44899">
                      <w:rPr>
                        <w:rFonts w:cstheme="minorHAnsi"/>
                        <w:sz w:val="16"/>
                        <w:szCs w:val="16"/>
                      </w:rPr>
                      <w:delText>_____ %</w:delText>
                    </w:r>
                  </w:del>
                </w:p>
              </w:tc>
              <w:tc>
                <w:tcPr>
                  <w:tcW w:w="1224" w:type="dxa"/>
                  <w:gridSpan w:val="2"/>
                  <w:shd w:val="clear" w:color="auto" w:fill="FFFFFF" w:themeFill="background1"/>
                  <w:vAlign w:val="center"/>
                </w:tcPr>
                <w:p w14:paraId="6D80A161" w14:textId="1B189C62" w:rsidR="006A53AA" w:rsidRPr="00B120AA" w:rsidDel="00B44899" w:rsidRDefault="006A53AA" w:rsidP="006A53AA">
                  <w:pPr>
                    <w:spacing w:after="0" w:line="240" w:lineRule="auto"/>
                    <w:contextualSpacing/>
                    <w:jc w:val="center"/>
                    <w:rPr>
                      <w:del w:id="196" w:author="Autore"/>
                      <w:rFonts w:cstheme="minorHAnsi"/>
                      <w:sz w:val="16"/>
                      <w:szCs w:val="16"/>
                    </w:rPr>
                  </w:pPr>
                  <w:del w:id="197" w:author="Autore">
                    <w:r w:rsidRPr="00B120AA" w:rsidDel="00B44899">
                      <w:rPr>
                        <w:rFonts w:cstheme="minorHAnsi"/>
                        <w:sz w:val="16"/>
                        <w:szCs w:val="16"/>
                      </w:rPr>
                      <w:delText>____________</w:delText>
                    </w:r>
                  </w:del>
                </w:p>
              </w:tc>
            </w:tr>
            <w:tr w:rsidR="006A53AA" w:rsidRPr="00B120AA" w:rsidDel="00B44899" w14:paraId="39811AB0" w14:textId="2FA18CD4" w:rsidTr="00B44899">
              <w:trPr>
                <w:trHeight w:val="284"/>
                <w:jc w:val="center"/>
                <w:del w:id="198" w:author="Autore"/>
              </w:trPr>
              <w:tc>
                <w:tcPr>
                  <w:tcW w:w="1308" w:type="dxa"/>
                  <w:shd w:val="clear" w:color="auto" w:fill="FFFFFF" w:themeFill="background1"/>
                  <w:noWrap/>
                  <w:vAlign w:val="center"/>
                </w:tcPr>
                <w:p w14:paraId="75DA6275" w14:textId="2C667323" w:rsidR="006A53AA" w:rsidRPr="00B120AA" w:rsidDel="00B44899" w:rsidRDefault="006A53AA" w:rsidP="006A53AA">
                  <w:pPr>
                    <w:spacing w:after="0" w:line="240" w:lineRule="auto"/>
                    <w:contextualSpacing/>
                    <w:jc w:val="center"/>
                    <w:rPr>
                      <w:del w:id="199" w:author="Autore"/>
                      <w:rFonts w:cstheme="minorHAnsi"/>
                      <w:sz w:val="16"/>
                      <w:szCs w:val="16"/>
                    </w:rPr>
                  </w:pPr>
                  <w:del w:id="200" w:author="Autore">
                    <w:r w:rsidRPr="00B120AA" w:rsidDel="00B44899">
                      <w:rPr>
                        <w:rFonts w:cstheme="minorHAnsi"/>
                        <w:sz w:val="16"/>
                        <w:szCs w:val="16"/>
                      </w:rPr>
                      <w:delText>____________</w:delText>
                    </w:r>
                  </w:del>
                </w:p>
              </w:tc>
              <w:tc>
                <w:tcPr>
                  <w:tcW w:w="1308" w:type="dxa"/>
                  <w:gridSpan w:val="2"/>
                  <w:shd w:val="clear" w:color="auto" w:fill="FFFFFF" w:themeFill="background1"/>
                  <w:vAlign w:val="center"/>
                </w:tcPr>
                <w:p w14:paraId="5600112C" w14:textId="6B4EAB42" w:rsidR="006A53AA" w:rsidRPr="00B120AA" w:rsidDel="00B44899" w:rsidRDefault="006A53AA" w:rsidP="006A53AA">
                  <w:pPr>
                    <w:spacing w:after="0" w:line="240" w:lineRule="auto"/>
                    <w:contextualSpacing/>
                    <w:jc w:val="both"/>
                    <w:rPr>
                      <w:del w:id="201" w:author="Autore"/>
                      <w:rFonts w:cstheme="minorHAnsi"/>
                      <w:sz w:val="16"/>
                      <w:szCs w:val="16"/>
                    </w:rPr>
                  </w:pPr>
                  <w:del w:id="202" w:author="Autore">
                    <w:r w:rsidRPr="00B120AA" w:rsidDel="00B44899">
                      <w:rPr>
                        <w:rFonts w:cstheme="minorHAnsi"/>
                        <w:sz w:val="16"/>
                        <w:szCs w:val="16"/>
                      </w:rPr>
                      <w:delText>____________</w:delText>
                    </w:r>
                  </w:del>
                </w:p>
              </w:tc>
              <w:tc>
                <w:tcPr>
                  <w:tcW w:w="1308" w:type="dxa"/>
                  <w:gridSpan w:val="2"/>
                  <w:noWrap/>
                  <w:vAlign w:val="center"/>
                </w:tcPr>
                <w:p w14:paraId="5B9FA9C3" w14:textId="3F1AF1AB" w:rsidR="006A53AA" w:rsidRPr="00B120AA" w:rsidDel="00B44899" w:rsidRDefault="006A53AA" w:rsidP="006A53AA">
                  <w:pPr>
                    <w:spacing w:after="0" w:line="240" w:lineRule="auto"/>
                    <w:contextualSpacing/>
                    <w:jc w:val="center"/>
                    <w:rPr>
                      <w:del w:id="203" w:author="Autore"/>
                      <w:rFonts w:cstheme="minorHAnsi"/>
                      <w:sz w:val="16"/>
                      <w:szCs w:val="16"/>
                    </w:rPr>
                  </w:pPr>
                  <w:del w:id="204" w:author="Autore">
                    <w:r w:rsidRPr="00B120AA" w:rsidDel="00B44899">
                      <w:rPr>
                        <w:rFonts w:cstheme="minorHAnsi"/>
                        <w:sz w:val="16"/>
                        <w:szCs w:val="16"/>
                      </w:rPr>
                      <w:delText>____________</w:delText>
                    </w:r>
                  </w:del>
                </w:p>
              </w:tc>
              <w:tc>
                <w:tcPr>
                  <w:tcW w:w="1310" w:type="dxa"/>
                  <w:shd w:val="clear" w:color="auto" w:fill="FFFFFF" w:themeFill="background1"/>
                  <w:vAlign w:val="center"/>
                </w:tcPr>
                <w:p w14:paraId="17408372" w14:textId="6EA2EC9D" w:rsidR="006A53AA" w:rsidRPr="00B120AA" w:rsidDel="00B44899" w:rsidRDefault="006A53AA" w:rsidP="006A53AA">
                  <w:pPr>
                    <w:spacing w:after="0" w:line="240" w:lineRule="auto"/>
                    <w:contextualSpacing/>
                    <w:jc w:val="center"/>
                    <w:rPr>
                      <w:del w:id="205" w:author="Autore"/>
                      <w:rFonts w:cstheme="minorHAnsi"/>
                      <w:sz w:val="16"/>
                      <w:szCs w:val="16"/>
                    </w:rPr>
                  </w:pPr>
                  <w:del w:id="206" w:author="Autore">
                    <w:r w:rsidRPr="00B120AA" w:rsidDel="00B44899">
                      <w:rPr>
                        <w:rFonts w:cstheme="minorHAnsi"/>
                        <w:sz w:val="16"/>
                        <w:szCs w:val="16"/>
                      </w:rPr>
                      <w:delText>____________</w:delText>
                    </w:r>
                  </w:del>
                </w:p>
              </w:tc>
              <w:tc>
                <w:tcPr>
                  <w:tcW w:w="1543" w:type="dxa"/>
                  <w:gridSpan w:val="2"/>
                  <w:shd w:val="clear" w:color="auto" w:fill="FFFFFF" w:themeFill="background1"/>
                  <w:vAlign w:val="center"/>
                </w:tcPr>
                <w:p w14:paraId="20FF6B95" w14:textId="19C95829" w:rsidR="006A53AA" w:rsidRPr="00B120AA" w:rsidDel="00B44899" w:rsidRDefault="006A53AA" w:rsidP="006A53AA">
                  <w:pPr>
                    <w:spacing w:after="0" w:line="240" w:lineRule="auto"/>
                    <w:contextualSpacing/>
                    <w:jc w:val="center"/>
                    <w:rPr>
                      <w:del w:id="207" w:author="Autore"/>
                      <w:rFonts w:cstheme="minorHAnsi"/>
                      <w:sz w:val="16"/>
                      <w:szCs w:val="16"/>
                    </w:rPr>
                  </w:pPr>
                  <w:del w:id="208" w:author="Autore">
                    <w:r w:rsidRPr="00B120AA" w:rsidDel="00B44899">
                      <w:rPr>
                        <w:rFonts w:cstheme="minorHAnsi"/>
                        <w:sz w:val="16"/>
                        <w:szCs w:val="16"/>
                      </w:rPr>
                      <w:delText>€ ___________</w:delText>
                    </w:r>
                  </w:del>
                </w:p>
              </w:tc>
              <w:tc>
                <w:tcPr>
                  <w:tcW w:w="1224" w:type="dxa"/>
                  <w:gridSpan w:val="2"/>
                  <w:shd w:val="clear" w:color="auto" w:fill="FFFFFF" w:themeFill="background1"/>
                  <w:vAlign w:val="center"/>
                </w:tcPr>
                <w:p w14:paraId="01CEEB54" w14:textId="49EF1FBC" w:rsidR="006A53AA" w:rsidRPr="00B120AA" w:rsidDel="00B44899" w:rsidRDefault="006A53AA" w:rsidP="006A53AA">
                  <w:pPr>
                    <w:spacing w:after="0" w:line="240" w:lineRule="auto"/>
                    <w:contextualSpacing/>
                    <w:jc w:val="center"/>
                    <w:rPr>
                      <w:del w:id="209" w:author="Autore"/>
                      <w:rFonts w:cstheme="minorHAnsi"/>
                      <w:sz w:val="16"/>
                      <w:szCs w:val="16"/>
                    </w:rPr>
                  </w:pPr>
                  <w:del w:id="210" w:author="Autore">
                    <w:r w:rsidRPr="00B120AA" w:rsidDel="00B44899">
                      <w:rPr>
                        <w:rFonts w:cstheme="minorHAnsi"/>
                        <w:sz w:val="16"/>
                        <w:szCs w:val="16"/>
                      </w:rPr>
                      <w:delText>_____ %</w:delText>
                    </w:r>
                  </w:del>
                </w:p>
              </w:tc>
              <w:tc>
                <w:tcPr>
                  <w:tcW w:w="1224" w:type="dxa"/>
                  <w:gridSpan w:val="2"/>
                  <w:shd w:val="clear" w:color="auto" w:fill="FFFFFF" w:themeFill="background1"/>
                  <w:vAlign w:val="center"/>
                </w:tcPr>
                <w:p w14:paraId="104647FF" w14:textId="4917C306" w:rsidR="006A53AA" w:rsidRPr="00B120AA" w:rsidDel="00B44899" w:rsidRDefault="006A53AA" w:rsidP="006A53AA">
                  <w:pPr>
                    <w:spacing w:after="0" w:line="240" w:lineRule="auto"/>
                    <w:contextualSpacing/>
                    <w:jc w:val="center"/>
                    <w:rPr>
                      <w:del w:id="211" w:author="Autore"/>
                      <w:rFonts w:cstheme="minorHAnsi"/>
                      <w:sz w:val="16"/>
                      <w:szCs w:val="16"/>
                    </w:rPr>
                  </w:pPr>
                  <w:del w:id="212" w:author="Autore">
                    <w:r w:rsidRPr="00B120AA" w:rsidDel="00B44899">
                      <w:rPr>
                        <w:rFonts w:cstheme="minorHAnsi"/>
                        <w:sz w:val="16"/>
                        <w:szCs w:val="16"/>
                      </w:rPr>
                      <w:delText>____________</w:delText>
                    </w:r>
                  </w:del>
                </w:p>
              </w:tc>
            </w:tr>
            <w:tr w:rsidR="00900F2D" w:rsidRPr="00B120AA" w:rsidDel="00B44899" w14:paraId="0A03A466" w14:textId="663E3BA4" w:rsidTr="00B44899">
              <w:trPr>
                <w:trHeight w:val="284"/>
                <w:jc w:val="center"/>
                <w:del w:id="213" w:author="Autore"/>
              </w:trPr>
              <w:tc>
                <w:tcPr>
                  <w:tcW w:w="9225" w:type="dxa"/>
                  <w:gridSpan w:val="12"/>
                  <w:shd w:val="clear" w:color="auto" w:fill="D9E2F3" w:themeFill="accent1" w:themeFillTint="33"/>
                  <w:noWrap/>
                  <w:vAlign w:val="center"/>
                </w:tcPr>
                <w:p w14:paraId="3B3EE9F6" w14:textId="6B744314" w:rsidR="00900F2D" w:rsidRPr="00B120AA" w:rsidDel="00B44899" w:rsidRDefault="00900F2D" w:rsidP="006A53AA">
                  <w:pPr>
                    <w:spacing w:after="0" w:line="240" w:lineRule="auto"/>
                    <w:contextualSpacing/>
                    <w:jc w:val="center"/>
                    <w:rPr>
                      <w:del w:id="214" w:author="Autore"/>
                      <w:rFonts w:cstheme="minorHAnsi"/>
                      <w:sz w:val="16"/>
                      <w:szCs w:val="16"/>
                    </w:rPr>
                  </w:pPr>
                  <w:del w:id="215" w:author="Autore">
                    <w:r w:rsidRPr="00B120AA" w:rsidDel="00B44899">
                      <w:rPr>
                        <w:rFonts w:cstheme="minorHAnsi"/>
                        <w:b/>
                        <w:sz w:val="20"/>
                        <w:szCs w:val="20"/>
                      </w:rPr>
                      <w:delText>P</w:delText>
                    </w:r>
                    <w:r w:rsidR="00924DC6" w:rsidRPr="00B120AA" w:rsidDel="00B44899">
                      <w:rPr>
                        <w:rFonts w:cstheme="minorHAnsi"/>
                        <w:b/>
                        <w:sz w:val="20"/>
                        <w:szCs w:val="20"/>
                      </w:rPr>
                      <w:delText>R</w:delText>
                    </w:r>
                    <w:r w:rsidRPr="00B120AA" w:rsidDel="00B44899">
                      <w:rPr>
                        <w:rFonts w:cstheme="minorHAnsi"/>
                        <w:b/>
                        <w:sz w:val="20"/>
                        <w:szCs w:val="20"/>
                      </w:rPr>
                      <w:delText>ESTAZIONI ACCES</w:delText>
                    </w:r>
                    <w:r w:rsidR="00FD29F7" w:rsidRPr="00B120AA" w:rsidDel="00B44899">
                      <w:rPr>
                        <w:rFonts w:cstheme="minorHAnsi"/>
                        <w:b/>
                        <w:sz w:val="20"/>
                        <w:szCs w:val="20"/>
                      </w:rPr>
                      <w:delText xml:space="preserve">SORIE AI SENSI DELL’ARTICOLO </w:delText>
                    </w:r>
                    <w:r w:rsidR="00762EC5" w:rsidRPr="00B120AA" w:rsidDel="00B44899">
                      <w:rPr>
                        <w:rFonts w:cstheme="minorHAnsi"/>
                        <w:b/>
                        <w:sz w:val="20"/>
                        <w:szCs w:val="20"/>
                      </w:rPr>
                      <w:delText>18</w:delText>
                    </w:r>
                    <w:r w:rsidR="00FD29F7" w:rsidRPr="00B120AA" w:rsidDel="00B44899">
                      <w:rPr>
                        <w:rFonts w:cstheme="minorHAnsi"/>
                        <w:b/>
                        <w:sz w:val="20"/>
                        <w:szCs w:val="20"/>
                      </w:rPr>
                      <w:delText xml:space="preserve"> </w:delText>
                    </w:r>
                    <w:r w:rsidR="009C55A6" w:rsidRPr="00B120AA" w:rsidDel="00B44899">
                      <w:rPr>
                        <w:rFonts w:cstheme="minorHAnsi"/>
                        <w:b/>
                        <w:sz w:val="20"/>
                        <w:szCs w:val="20"/>
                      </w:rPr>
                      <w:delText>DEL</w:delText>
                    </w:r>
                    <w:r w:rsidR="00FD29F7" w:rsidRPr="00B120AA" w:rsidDel="00B44899">
                      <w:rPr>
                        <w:rFonts w:cstheme="minorHAnsi"/>
                        <w:b/>
                        <w:sz w:val="20"/>
                        <w:szCs w:val="20"/>
                      </w:rPr>
                      <w:delText xml:space="preserve"> DISC</w:delText>
                    </w:r>
                    <w:r w:rsidR="00380FDA" w:rsidRPr="00B120AA" w:rsidDel="00B44899">
                      <w:rPr>
                        <w:rFonts w:cstheme="minorHAnsi"/>
                        <w:b/>
                        <w:sz w:val="20"/>
                        <w:szCs w:val="20"/>
                      </w:rPr>
                      <w:delText>I</w:delText>
                    </w:r>
                    <w:r w:rsidR="00FD29F7" w:rsidRPr="00B120AA" w:rsidDel="00B44899">
                      <w:rPr>
                        <w:rFonts w:cstheme="minorHAnsi"/>
                        <w:b/>
                        <w:sz w:val="20"/>
                        <w:szCs w:val="20"/>
                      </w:rPr>
                      <w:delText>PLINARE UNICO</w:delText>
                    </w:r>
                  </w:del>
                </w:p>
              </w:tc>
            </w:tr>
            <w:tr w:rsidR="00FD29F7" w:rsidRPr="00B120AA" w:rsidDel="00B44899" w14:paraId="24665481" w14:textId="4A662E25" w:rsidTr="00B44899">
              <w:trPr>
                <w:trHeight w:val="284"/>
                <w:jc w:val="center"/>
                <w:del w:id="216" w:author="Autore"/>
              </w:trPr>
              <w:tc>
                <w:tcPr>
                  <w:tcW w:w="1308" w:type="dxa"/>
                  <w:shd w:val="clear" w:color="auto" w:fill="FFFFFF" w:themeFill="background1"/>
                  <w:noWrap/>
                  <w:vAlign w:val="center"/>
                </w:tcPr>
                <w:p w14:paraId="352BAF34" w14:textId="47AFD41B" w:rsidR="00FD29F7" w:rsidRPr="00B120AA" w:rsidDel="00B44899" w:rsidRDefault="00FD29F7" w:rsidP="00FD29F7">
                  <w:pPr>
                    <w:spacing w:after="0" w:line="240" w:lineRule="auto"/>
                    <w:contextualSpacing/>
                    <w:jc w:val="center"/>
                    <w:rPr>
                      <w:del w:id="217" w:author="Autore"/>
                      <w:rFonts w:cstheme="minorHAnsi"/>
                      <w:sz w:val="16"/>
                      <w:szCs w:val="16"/>
                    </w:rPr>
                  </w:pPr>
                  <w:del w:id="218" w:author="Autore">
                    <w:r w:rsidRPr="00B120AA" w:rsidDel="00B44899">
                      <w:rPr>
                        <w:rFonts w:cstheme="minorHAnsi"/>
                        <w:sz w:val="16"/>
                        <w:szCs w:val="16"/>
                      </w:rPr>
                      <w:delText>____________</w:delText>
                    </w:r>
                  </w:del>
                </w:p>
              </w:tc>
              <w:tc>
                <w:tcPr>
                  <w:tcW w:w="1308" w:type="dxa"/>
                  <w:gridSpan w:val="2"/>
                  <w:shd w:val="clear" w:color="auto" w:fill="FFFFFF" w:themeFill="background1"/>
                  <w:vAlign w:val="center"/>
                </w:tcPr>
                <w:p w14:paraId="67ED2D8A" w14:textId="376250C5" w:rsidR="00FD29F7" w:rsidRPr="00B120AA" w:rsidDel="00B44899" w:rsidRDefault="00FD29F7" w:rsidP="00FD29F7">
                  <w:pPr>
                    <w:spacing w:after="0" w:line="240" w:lineRule="auto"/>
                    <w:contextualSpacing/>
                    <w:jc w:val="both"/>
                    <w:rPr>
                      <w:del w:id="219" w:author="Autore"/>
                      <w:rFonts w:cstheme="minorHAnsi"/>
                      <w:sz w:val="16"/>
                      <w:szCs w:val="16"/>
                    </w:rPr>
                  </w:pPr>
                  <w:del w:id="220" w:author="Autore">
                    <w:r w:rsidRPr="00B120AA" w:rsidDel="00B44899">
                      <w:rPr>
                        <w:rFonts w:cstheme="minorHAnsi"/>
                        <w:sz w:val="16"/>
                        <w:szCs w:val="16"/>
                      </w:rPr>
                      <w:delText>____________</w:delText>
                    </w:r>
                  </w:del>
                </w:p>
              </w:tc>
              <w:tc>
                <w:tcPr>
                  <w:tcW w:w="1308" w:type="dxa"/>
                  <w:gridSpan w:val="2"/>
                  <w:noWrap/>
                  <w:vAlign w:val="center"/>
                </w:tcPr>
                <w:p w14:paraId="10F8E432" w14:textId="03E48594" w:rsidR="00FD29F7" w:rsidRPr="00B120AA" w:rsidDel="00B44899" w:rsidRDefault="00FD29F7" w:rsidP="00FD29F7">
                  <w:pPr>
                    <w:spacing w:after="0" w:line="240" w:lineRule="auto"/>
                    <w:contextualSpacing/>
                    <w:jc w:val="center"/>
                    <w:rPr>
                      <w:del w:id="221" w:author="Autore"/>
                      <w:rFonts w:cstheme="minorHAnsi"/>
                      <w:sz w:val="16"/>
                      <w:szCs w:val="16"/>
                    </w:rPr>
                  </w:pPr>
                  <w:del w:id="222" w:author="Autore">
                    <w:r w:rsidRPr="00B120AA" w:rsidDel="00B44899">
                      <w:rPr>
                        <w:rFonts w:cstheme="minorHAnsi"/>
                        <w:sz w:val="16"/>
                        <w:szCs w:val="16"/>
                      </w:rPr>
                      <w:delText>____________</w:delText>
                    </w:r>
                  </w:del>
                </w:p>
              </w:tc>
              <w:tc>
                <w:tcPr>
                  <w:tcW w:w="1310" w:type="dxa"/>
                  <w:shd w:val="clear" w:color="auto" w:fill="FFFFFF" w:themeFill="background1"/>
                  <w:vAlign w:val="center"/>
                </w:tcPr>
                <w:p w14:paraId="37571C92" w14:textId="2512B732" w:rsidR="00FD29F7" w:rsidRPr="00B120AA" w:rsidDel="00B44899" w:rsidRDefault="00FD29F7" w:rsidP="00FD29F7">
                  <w:pPr>
                    <w:spacing w:after="0" w:line="240" w:lineRule="auto"/>
                    <w:contextualSpacing/>
                    <w:jc w:val="center"/>
                    <w:rPr>
                      <w:del w:id="223" w:author="Autore"/>
                      <w:rFonts w:cstheme="minorHAnsi"/>
                      <w:sz w:val="16"/>
                      <w:szCs w:val="16"/>
                    </w:rPr>
                  </w:pPr>
                  <w:del w:id="224" w:author="Autore">
                    <w:r w:rsidRPr="00B120AA" w:rsidDel="00B44899">
                      <w:rPr>
                        <w:rFonts w:cstheme="minorHAnsi"/>
                        <w:sz w:val="16"/>
                        <w:szCs w:val="16"/>
                      </w:rPr>
                      <w:delText>____________</w:delText>
                    </w:r>
                  </w:del>
                </w:p>
              </w:tc>
              <w:tc>
                <w:tcPr>
                  <w:tcW w:w="1543" w:type="dxa"/>
                  <w:gridSpan w:val="2"/>
                  <w:shd w:val="clear" w:color="auto" w:fill="FFFFFF" w:themeFill="background1"/>
                  <w:vAlign w:val="center"/>
                </w:tcPr>
                <w:p w14:paraId="23EFCEAE" w14:textId="699BBE12" w:rsidR="00FD29F7" w:rsidRPr="00B120AA" w:rsidDel="00B44899" w:rsidRDefault="00FD29F7" w:rsidP="00FD29F7">
                  <w:pPr>
                    <w:spacing w:after="0" w:line="240" w:lineRule="auto"/>
                    <w:contextualSpacing/>
                    <w:jc w:val="center"/>
                    <w:rPr>
                      <w:del w:id="225" w:author="Autore"/>
                      <w:rFonts w:cstheme="minorHAnsi"/>
                      <w:sz w:val="16"/>
                      <w:szCs w:val="16"/>
                    </w:rPr>
                  </w:pPr>
                  <w:del w:id="226" w:author="Autore">
                    <w:r w:rsidRPr="00B120AA" w:rsidDel="00B44899">
                      <w:rPr>
                        <w:rFonts w:cstheme="minorHAnsi"/>
                        <w:sz w:val="16"/>
                        <w:szCs w:val="16"/>
                      </w:rPr>
                      <w:delText>€ ___________</w:delText>
                    </w:r>
                  </w:del>
                </w:p>
              </w:tc>
              <w:tc>
                <w:tcPr>
                  <w:tcW w:w="1224" w:type="dxa"/>
                  <w:gridSpan w:val="2"/>
                  <w:shd w:val="clear" w:color="auto" w:fill="FFFFFF" w:themeFill="background1"/>
                  <w:vAlign w:val="center"/>
                </w:tcPr>
                <w:p w14:paraId="41D8A12F" w14:textId="6B83F1F4" w:rsidR="00FD29F7" w:rsidRPr="00B120AA" w:rsidDel="00B44899" w:rsidRDefault="00FD29F7" w:rsidP="00FD29F7">
                  <w:pPr>
                    <w:spacing w:after="0" w:line="240" w:lineRule="auto"/>
                    <w:contextualSpacing/>
                    <w:jc w:val="center"/>
                    <w:rPr>
                      <w:del w:id="227" w:author="Autore"/>
                      <w:rFonts w:cstheme="minorHAnsi"/>
                      <w:sz w:val="16"/>
                      <w:szCs w:val="16"/>
                    </w:rPr>
                  </w:pPr>
                  <w:del w:id="228" w:author="Autore">
                    <w:r w:rsidRPr="00B120AA" w:rsidDel="00B44899">
                      <w:rPr>
                        <w:rFonts w:cstheme="minorHAnsi"/>
                        <w:sz w:val="16"/>
                        <w:szCs w:val="16"/>
                      </w:rPr>
                      <w:delText>_____ %</w:delText>
                    </w:r>
                  </w:del>
                </w:p>
              </w:tc>
              <w:tc>
                <w:tcPr>
                  <w:tcW w:w="1224" w:type="dxa"/>
                  <w:gridSpan w:val="2"/>
                  <w:shd w:val="clear" w:color="auto" w:fill="FFFFFF" w:themeFill="background1"/>
                  <w:vAlign w:val="center"/>
                </w:tcPr>
                <w:p w14:paraId="2EAC55DA" w14:textId="78254F75" w:rsidR="00FD29F7" w:rsidRPr="00B120AA" w:rsidDel="00B44899" w:rsidRDefault="00FD29F7" w:rsidP="00FD29F7">
                  <w:pPr>
                    <w:spacing w:after="0" w:line="240" w:lineRule="auto"/>
                    <w:contextualSpacing/>
                    <w:jc w:val="center"/>
                    <w:rPr>
                      <w:del w:id="229" w:author="Autore"/>
                      <w:rFonts w:cstheme="minorHAnsi"/>
                      <w:sz w:val="16"/>
                      <w:szCs w:val="16"/>
                    </w:rPr>
                  </w:pPr>
                  <w:del w:id="230" w:author="Autore">
                    <w:r w:rsidRPr="00B120AA" w:rsidDel="00B44899">
                      <w:rPr>
                        <w:rFonts w:cstheme="minorHAnsi"/>
                        <w:sz w:val="16"/>
                        <w:szCs w:val="16"/>
                      </w:rPr>
                      <w:delText>____________</w:delText>
                    </w:r>
                  </w:del>
                </w:p>
              </w:tc>
            </w:tr>
            <w:tr w:rsidR="00FD29F7" w:rsidRPr="00B120AA" w:rsidDel="00B44899" w14:paraId="32A323B0" w14:textId="5CE01C2B" w:rsidTr="00B44899">
              <w:trPr>
                <w:trHeight w:val="284"/>
                <w:jc w:val="center"/>
                <w:del w:id="231" w:author="Autore"/>
              </w:trPr>
              <w:tc>
                <w:tcPr>
                  <w:tcW w:w="1308" w:type="dxa"/>
                  <w:shd w:val="clear" w:color="auto" w:fill="FFFFFF" w:themeFill="background1"/>
                  <w:noWrap/>
                  <w:vAlign w:val="center"/>
                </w:tcPr>
                <w:p w14:paraId="3C176C14" w14:textId="5775F084" w:rsidR="00FD29F7" w:rsidRPr="00B120AA" w:rsidDel="00B44899" w:rsidRDefault="00FD29F7" w:rsidP="00FD29F7">
                  <w:pPr>
                    <w:spacing w:after="0" w:line="240" w:lineRule="auto"/>
                    <w:contextualSpacing/>
                    <w:jc w:val="center"/>
                    <w:rPr>
                      <w:del w:id="232" w:author="Autore"/>
                      <w:rFonts w:cstheme="minorHAnsi"/>
                      <w:sz w:val="16"/>
                      <w:szCs w:val="16"/>
                    </w:rPr>
                  </w:pPr>
                  <w:del w:id="233" w:author="Autore">
                    <w:r w:rsidRPr="00B120AA" w:rsidDel="00B44899">
                      <w:rPr>
                        <w:rFonts w:cstheme="minorHAnsi"/>
                        <w:sz w:val="16"/>
                        <w:szCs w:val="16"/>
                      </w:rPr>
                      <w:delText>____________</w:delText>
                    </w:r>
                  </w:del>
                </w:p>
              </w:tc>
              <w:tc>
                <w:tcPr>
                  <w:tcW w:w="1308" w:type="dxa"/>
                  <w:gridSpan w:val="2"/>
                  <w:shd w:val="clear" w:color="auto" w:fill="FFFFFF" w:themeFill="background1"/>
                  <w:vAlign w:val="center"/>
                </w:tcPr>
                <w:p w14:paraId="699A2297" w14:textId="1FD13B16" w:rsidR="00FD29F7" w:rsidRPr="00B120AA" w:rsidDel="00B44899" w:rsidRDefault="00FD29F7" w:rsidP="00FD29F7">
                  <w:pPr>
                    <w:spacing w:after="0" w:line="240" w:lineRule="auto"/>
                    <w:contextualSpacing/>
                    <w:jc w:val="both"/>
                    <w:rPr>
                      <w:del w:id="234" w:author="Autore"/>
                      <w:rFonts w:cstheme="minorHAnsi"/>
                      <w:sz w:val="16"/>
                      <w:szCs w:val="16"/>
                    </w:rPr>
                  </w:pPr>
                  <w:del w:id="235" w:author="Autore">
                    <w:r w:rsidRPr="00B120AA" w:rsidDel="00B44899">
                      <w:rPr>
                        <w:rFonts w:cstheme="minorHAnsi"/>
                        <w:sz w:val="16"/>
                        <w:szCs w:val="16"/>
                      </w:rPr>
                      <w:delText>____________</w:delText>
                    </w:r>
                  </w:del>
                </w:p>
              </w:tc>
              <w:tc>
                <w:tcPr>
                  <w:tcW w:w="1308" w:type="dxa"/>
                  <w:gridSpan w:val="2"/>
                  <w:noWrap/>
                  <w:vAlign w:val="center"/>
                </w:tcPr>
                <w:p w14:paraId="592DE733" w14:textId="4C7B96C7" w:rsidR="00FD29F7" w:rsidRPr="00B120AA" w:rsidDel="00B44899" w:rsidRDefault="00FD29F7" w:rsidP="00FD29F7">
                  <w:pPr>
                    <w:spacing w:after="0" w:line="240" w:lineRule="auto"/>
                    <w:contextualSpacing/>
                    <w:jc w:val="center"/>
                    <w:rPr>
                      <w:del w:id="236" w:author="Autore"/>
                      <w:rFonts w:cstheme="minorHAnsi"/>
                      <w:sz w:val="16"/>
                      <w:szCs w:val="16"/>
                    </w:rPr>
                  </w:pPr>
                  <w:del w:id="237" w:author="Autore">
                    <w:r w:rsidRPr="00B120AA" w:rsidDel="00B44899">
                      <w:rPr>
                        <w:rFonts w:cstheme="minorHAnsi"/>
                        <w:sz w:val="16"/>
                        <w:szCs w:val="16"/>
                      </w:rPr>
                      <w:delText>____________</w:delText>
                    </w:r>
                  </w:del>
                </w:p>
              </w:tc>
              <w:tc>
                <w:tcPr>
                  <w:tcW w:w="1310" w:type="dxa"/>
                  <w:shd w:val="clear" w:color="auto" w:fill="FFFFFF" w:themeFill="background1"/>
                  <w:vAlign w:val="center"/>
                </w:tcPr>
                <w:p w14:paraId="510B8264" w14:textId="0414E9B3" w:rsidR="00FD29F7" w:rsidRPr="00B120AA" w:rsidDel="00B44899" w:rsidRDefault="00FD29F7" w:rsidP="00FD29F7">
                  <w:pPr>
                    <w:spacing w:after="0" w:line="240" w:lineRule="auto"/>
                    <w:contextualSpacing/>
                    <w:jc w:val="center"/>
                    <w:rPr>
                      <w:del w:id="238" w:author="Autore"/>
                      <w:rFonts w:cstheme="minorHAnsi"/>
                      <w:sz w:val="16"/>
                      <w:szCs w:val="16"/>
                    </w:rPr>
                  </w:pPr>
                  <w:del w:id="239" w:author="Autore">
                    <w:r w:rsidRPr="00B120AA" w:rsidDel="00B44899">
                      <w:rPr>
                        <w:rFonts w:cstheme="minorHAnsi"/>
                        <w:sz w:val="16"/>
                        <w:szCs w:val="16"/>
                      </w:rPr>
                      <w:delText>____________</w:delText>
                    </w:r>
                  </w:del>
                </w:p>
              </w:tc>
              <w:tc>
                <w:tcPr>
                  <w:tcW w:w="1543" w:type="dxa"/>
                  <w:gridSpan w:val="2"/>
                  <w:shd w:val="clear" w:color="auto" w:fill="FFFFFF" w:themeFill="background1"/>
                  <w:vAlign w:val="center"/>
                </w:tcPr>
                <w:p w14:paraId="419621A0" w14:textId="522041EA" w:rsidR="00FD29F7" w:rsidRPr="00B120AA" w:rsidDel="00B44899" w:rsidRDefault="00FD29F7" w:rsidP="00FD29F7">
                  <w:pPr>
                    <w:spacing w:after="0" w:line="240" w:lineRule="auto"/>
                    <w:contextualSpacing/>
                    <w:jc w:val="center"/>
                    <w:rPr>
                      <w:del w:id="240" w:author="Autore"/>
                      <w:rFonts w:cstheme="minorHAnsi"/>
                      <w:sz w:val="16"/>
                      <w:szCs w:val="16"/>
                    </w:rPr>
                  </w:pPr>
                  <w:del w:id="241" w:author="Autore">
                    <w:r w:rsidRPr="00B120AA" w:rsidDel="00B44899">
                      <w:rPr>
                        <w:rFonts w:cstheme="minorHAnsi"/>
                        <w:sz w:val="16"/>
                        <w:szCs w:val="16"/>
                      </w:rPr>
                      <w:delText>€ ___________</w:delText>
                    </w:r>
                  </w:del>
                </w:p>
              </w:tc>
              <w:tc>
                <w:tcPr>
                  <w:tcW w:w="1224" w:type="dxa"/>
                  <w:gridSpan w:val="2"/>
                  <w:shd w:val="clear" w:color="auto" w:fill="FFFFFF" w:themeFill="background1"/>
                  <w:vAlign w:val="center"/>
                </w:tcPr>
                <w:p w14:paraId="3794D529" w14:textId="6284A2CC" w:rsidR="00FD29F7" w:rsidRPr="00B120AA" w:rsidDel="00B44899" w:rsidRDefault="00FD29F7" w:rsidP="00FD29F7">
                  <w:pPr>
                    <w:spacing w:after="0" w:line="240" w:lineRule="auto"/>
                    <w:contextualSpacing/>
                    <w:jc w:val="center"/>
                    <w:rPr>
                      <w:del w:id="242" w:author="Autore"/>
                      <w:rFonts w:cstheme="minorHAnsi"/>
                      <w:sz w:val="16"/>
                      <w:szCs w:val="16"/>
                    </w:rPr>
                  </w:pPr>
                  <w:del w:id="243" w:author="Autore">
                    <w:r w:rsidRPr="00B120AA" w:rsidDel="00B44899">
                      <w:rPr>
                        <w:rFonts w:cstheme="minorHAnsi"/>
                        <w:sz w:val="16"/>
                        <w:szCs w:val="16"/>
                      </w:rPr>
                      <w:delText>_____ %</w:delText>
                    </w:r>
                  </w:del>
                </w:p>
              </w:tc>
              <w:tc>
                <w:tcPr>
                  <w:tcW w:w="1224" w:type="dxa"/>
                  <w:gridSpan w:val="2"/>
                  <w:shd w:val="clear" w:color="auto" w:fill="FFFFFF" w:themeFill="background1"/>
                  <w:vAlign w:val="center"/>
                </w:tcPr>
                <w:p w14:paraId="63C25E28" w14:textId="0FF248D0" w:rsidR="00FD29F7" w:rsidRPr="00B120AA" w:rsidDel="00B44899" w:rsidRDefault="00FD29F7" w:rsidP="00FD29F7">
                  <w:pPr>
                    <w:spacing w:after="0" w:line="240" w:lineRule="auto"/>
                    <w:contextualSpacing/>
                    <w:jc w:val="center"/>
                    <w:rPr>
                      <w:del w:id="244" w:author="Autore"/>
                      <w:rFonts w:cstheme="minorHAnsi"/>
                      <w:sz w:val="16"/>
                      <w:szCs w:val="16"/>
                    </w:rPr>
                  </w:pPr>
                  <w:del w:id="245" w:author="Autore">
                    <w:r w:rsidRPr="00B120AA" w:rsidDel="00B44899">
                      <w:rPr>
                        <w:rFonts w:cstheme="minorHAnsi"/>
                        <w:sz w:val="16"/>
                        <w:szCs w:val="16"/>
                      </w:rPr>
                      <w:delText>____________</w:delText>
                    </w:r>
                  </w:del>
                </w:p>
              </w:tc>
            </w:tr>
            <w:tr w:rsidR="0084646A" w:rsidRPr="00B120AA" w:rsidDel="00B44899" w14:paraId="1E909B28" w14:textId="5BB1A4A5" w:rsidTr="00B44899">
              <w:trPr>
                <w:trHeight w:val="284"/>
                <w:jc w:val="center"/>
                <w:del w:id="246" w:author="Autore"/>
              </w:trPr>
              <w:tc>
                <w:tcPr>
                  <w:tcW w:w="5234" w:type="dxa"/>
                  <w:gridSpan w:val="6"/>
                  <w:shd w:val="clear" w:color="auto" w:fill="FFFFFF" w:themeFill="background1"/>
                  <w:noWrap/>
                  <w:vAlign w:val="center"/>
                </w:tcPr>
                <w:p w14:paraId="2D9E5984" w14:textId="12F31AE5" w:rsidR="0084646A" w:rsidRPr="00B120AA" w:rsidDel="00B44899" w:rsidRDefault="0084646A" w:rsidP="00944DED">
                  <w:pPr>
                    <w:spacing w:after="0" w:line="240" w:lineRule="auto"/>
                    <w:contextualSpacing/>
                    <w:jc w:val="right"/>
                    <w:rPr>
                      <w:del w:id="247" w:author="Autore"/>
                      <w:rFonts w:cstheme="minorHAnsi"/>
                      <w:b/>
                      <w:sz w:val="16"/>
                      <w:szCs w:val="16"/>
                    </w:rPr>
                  </w:pPr>
                  <w:del w:id="248" w:author="Autore">
                    <w:r w:rsidRPr="00B120AA" w:rsidDel="00B44899">
                      <w:rPr>
                        <w:rFonts w:cstheme="minorHAnsi"/>
                        <w:b/>
                        <w:sz w:val="16"/>
                        <w:szCs w:val="16"/>
                      </w:rPr>
                      <w:delText>TOTALE</w:delText>
                    </w:r>
                  </w:del>
                </w:p>
              </w:tc>
              <w:tc>
                <w:tcPr>
                  <w:tcW w:w="1543" w:type="dxa"/>
                  <w:gridSpan w:val="2"/>
                  <w:shd w:val="clear" w:color="auto" w:fill="FFFFFF" w:themeFill="background1"/>
                  <w:vAlign w:val="center"/>
                </w:tcPr>
                <w:p w14:paraId="2EDCECFA" w14:textId="397C51EB" w:rsidR="0084646A" w:rsidRPr="00B120AA" w:rsidDel="00B44899" w:rsidRDefault="0084646A" w:rsidP="0084646A">
                  <w:pPr>
                    <w:spacing w:after="0" w:line="240" w:lineRule="auto"/>
                    <w:contextualSpacing/>
                    <w:jc w:val="center"/>
                    <w:rPr>
                      <w:del w:id="249" w:author="Autore"/>
                      <w:rFonts w:cstheme="minorHAnsi"/>
                      <w:b/>
                      <w:sz w:val="16"/>
                      <w:szCs w:val="16"/>
                    </w:rPr>
                  </w:pPr>
                  <w:del w:id="250" w:author="Autore">
                    <w:r w:rsidRPr="00B120AA" w:rsidDel="00B44899">
                      <w:rPr>
                        <w:rFonts w:cstheme="minorHAnsi"/>
                        <w:b/>
                        <w:sz w:val="16"/>
                        <w:szCs w:val="16"/>
                      </w:rPr>
                      <w:delText>€ ___________</w:delText>
                    </w:r>
                  </w:del>
                </w:p>
              </w:tc>
              <w:tc>
                <w:tcPr>
                  <w:tcW w:w="1224" w:type="dxa"/>
                  <w:gridSpan w:val="2"/>
                  <w:shd w:val="clear" w:color="auto" w:fill="FFFFFF" w:themeFill="background1"/>
                  <w:vAlign w:val="center"/>
                </w:tcPr>
                <w:p w14:paraId="6C7C0C5B" w14:textId="787983C7" w:rsidR="0084646A" w:rsidRPr="00B120AA" w:rsidDel="00B44899" w:rsidRDefault="0084646A" w:rsidP="0084646A">
                  <w:pPr>
                    <w:spacing w:after="0" w:line="240" w:lineRule="auto"/>
                    <w:contextualSpacing/>
                    <w:jc w:val="center"/>
                    <w:rPr>
                      <w:del w:id="251" w:author="Autore"/>
                      <w:rFonts w:cstheme="minorHAnsi"/>
                      <w:b/>
                      <w:sz w:val="16"/>
                      <w:szCs w:val="16"/>
                    </w:rPr>
                  </w:pPr>
                  <w:del w:id="252" w:author="Autore">
                    <w:r w:rsidRPr="00B120AA" w:rsidDel="00B44899">
                      <w:rPr>
                        <w:rFonts w:cstheme="minorHAnsi"/>
                        <w:b/>
                        <w:sz w:val="16"/>
                        <w:szCs w:val="16"/>
                      </w:rPr>
                      <w:delText>_____ %</w:delText>
                    </w:r>
                  </w:del>
                </w:p>
              </w:tc>
              <w:tc>
                <w:tcPr>
                  <w:tcW w:w="1224" w:type="dxa"/>
                  <w:gridSpan w:val="2"/>
                  <w:shd w:val="clear" w:color="auto" w:fill="FFFFFF" w:themeFill="background1"/>
                </w:tcPr>
                <w:p w14:paraId="6DF30195" w14:textId="68C1539D" w:rsidR="0084646A" w:rsidRPr="00B120AA" w:rsidDel="00B44899" w:rsidRDefault="0084646A" w:rsidP="0084646A">
                  <w:pPr>
                    <w:spacing w:after="0" w:line="240" w:lineRule="auto"/>
                    <w:contextualSpacing/>
                    <w:jc w:val="center"/>
                    <w:rPr>
                      <w:del w:id="253" w:author="Autore"/>
                      <w:rFonts w:cstheme="minorHAnsi"/>
                      <w:bCs/>
                      <w:sz w:val="16"/>
                      <w:szCs w:val="16"/>
                    </w:rPr>
                  </w:pPr>
                </w:p>
              </w:tc>
            </w:tr>
            <w:tr w:rsidR="00B44899" w:rsidRPr="00F01E24" w14:paraId="0C4260BF" w14:textId="77777777" w:rsidTr="00E362B4">
              <w:trPr>
                <w:gridAfter w:val="1"/>
                <w:wAfter w:w="60" w:type="dxa"/>
                <w:trHeight w:val="284"/>
                <w:jc w:val="center"/>
                <w:ins w:id="254" w:author="Autore"/>
              </w:trPr>
              <w:tc>
                <w:tcPr>
                  <w:tcW w:w="1680" w:type="dxa"/>
                  <w:gridSpan w:val="2"/>
                  <w:shd w:val="clear" w:color="auto" w:fill="1F3864" w:themeFill="accent1" w:themeFillShade="80"/>
                  <w:noWrap/>
                  <w:vAlign w:val="center"/>
                </w:tcPr>
                <w:p w14:paraId="02EDFC27" w14:textId="77777777" w:rsidR="00B44899" w:rsidRPr="00F01E24" w:rsidRDefault="00B44899" w:rsidP="00B44899">
                  <w:pPr>
                    <w:spacing w:after="120" w:line="280" w:lineRule="exact"/>
                    <w:contextualSpacing/>
                    <w:jc w:val="center"/>
                    <w:rPr>
                      <w:ins w:id="255" w:author="Autore"/>
                      <w:rFonts w:cstheme="minorHAnsi"/>
                      <w:b/>
                      <w:sz w:val="18"/>
                      <w:szCs w:val="18"/>
                    </w:rPr>
                  </w:pPr>
                  <w:ins w:id="256" w:author="Autore">
                    <w:r w:rsidRPr="00F01E24">
                      <w:rPr>
                        <w:rFonts w:cstheme="minorHAnsi"/>
                        <w:b/>
                        <w:sz w:val="18"/>
                        <w:szCs w:val="18"/>
                      </w:rPr>
                      <w:t>CATEGORIA</w:t>
                    </w:r>
                  </w:ins>
                </w:p>
              </w:tc>
              <w:tc>
                <w:tcPr>
                  <w:tcW w:w="1276" w:type="dxa"/>
                  <w:gridSpan w:val="2"/>
                  <w:shd w:val="clear" w:color="auto" w:fill="1F3864" w:themeFill="accent1" w:themeFillShade="80"/>
                  <w:vAlign w:val="center"/>
                </w:tcPr>
                <w:p w14:paraId="7EEF1ED5" w14:textId="77777777" w:rsidR="00B44899" w:rsidRPr="00F01E24" w:rsidRDefault="00B44899" w:rsidP="00B44899">
                  <w:pPr>
                    <w:spacing w:after="120" w:line="280" w:lineRule="exact"/>
                    <w:contextualSpacing/>
                    <w:jc w:val="center"/>
                    <w:rPr>
                      <w:ins w:id="257" w:author="Autore"/>
                      <w:rFonts w:cstheme="minorHAnsi"/>
                      <w:b/>
                      <w:sz w:val="18"/>
                      <w:szCs w:val="18"/>
                    </w:rPr>
                  </w:pPr>
                  <w:ins w:id="258" w:author="Autore">
                    <w:r w:rsidRPr="00F01E24">
                      <w:rPr>
                        <w:rFonts w:cstheme="minorHAnsi"/>
                        <w:b/>
                        <w:sz w:val="18"/>
                        <w:szCs w:val="18"/>
                      </w:rPr>
                      <w:t>ID OPERE - DESTINAZIONE FUNZIONALE</w:t>
                    </w:r>
                  </w:ins>
                </w:p>
              </w:tc>
              <w:tc>
                <w:tcPr>
                  <w:tcW w:w="968" w:type="dxa"/>
                  <w:shd w:val="clear" w:color="auto" w:fill="1F3864" w:themeFill="accent1" w:themeFillShade="80"/>
                  <w:noWrap/>
                  <w:vAlign w:val="center"/>
                </w:tcPr>
                <w:p w14:paraId="367EDA34" w14:textId="77777777" w:rsidR="00B44899" w:rsidRPr="00F01E24" w:rsidRDefault="00B44899" w:rsidP="00B44899">
                  <w:pPr>
                    <w:spacing w:after="120" w:line="280" w:lineRule="exact"/>
                    <w:contextualSpacing/>
                    <w:jc w:val="center"/>
                    <w:rPr>
                      <w:ins w:id="259" w:author="Autore"/>
                      <w:rFonts w:cstheme="minorHAnsi"/>
                      <w:b/>
                      <w:sz w:val="18"/>
                      <w:szCs w:val="18"/>
                    </w:rPr>
                  </w:pPr>
                  <w:ins w:id="260" w:author="Autore">
                    <w:r w:rsidRPr="00F01E24">
                      <w:rPr>
                        <w:rFonts w:cstheme="minorHAnsi"/>
                        <w:b/>
                        <w:sz w:val="18"/>
                        <w:szCs w:val="18"/>
                      </w:rPr>
                      <w:t>CLASSE E CATEGORIE</w:t>
                    </w:r>
                  </w:ins>
                </w:p>
              </w:tc>
              <w:tc>
                <w:tcPr>
                  <w:tcW w:w="1310" w:type="dxa"/>
                  <w:shd w:val="clear" w:color="auto" w:fill="1F3864" w:themeFill="accent1" w:themeFillShade="80"/>
                  <w:vAlign w:val="center"/>
                </w:tcPr>
                <w:p w14:paraId="3B85BB02" w14:textId="77777777" w:rsidR="00B44899" w:rsidRPr="00F01E24" w:rsidRDefault="00B44899" w:rsidP="00B44899">
                  <w:pPr>
                    <w:spacing w:after="120" w:line="280" w:lineRule="exact"/>
                    <w:contextualSpacing/>
                    <w:jc w:val="center"/>
                    <w:rPr>
                      <w:ins w:id="261" w:author="Autore"/>
                      <w:rFonts w:cstheme="minorHAnsi"/>
                      <w:b/>
                      <w:sz w:val="18"/>
                      <w:szCs w:val="18"/>
                    </w:rPr>
                  </w:pPr>
                  <w:ins w:id="262" w:author="Autore">
                    <w:r w:rsidRPr="00F01E24">
                      <w:rPr>
                        <w:rFonts w:cstheme="minorHAnsi"/>
                        <w:b/>
                        <w:sz w:val="18"/>
                        <w:szCs w:val="18"/>
                      </w:rPr>
                      <w:t>GRADO DI COMPLESSITA'</w:t>
                    </w:r>
                  </w:ins>
                </w:p>
              </w:tc>
              <w:tc>
                <w:tcPr>
                  <w:tcW w:w="1309" w:type="dxa"/>
                  <w:shd w:val="clear" w:color="auto" w:fill="1F3864" w:themeFill="accent1" w:themeFillShade="80"/>
                  <w:vAlign w:val="center"/>
                </w:tcPr>
                <w:p w14:paraId="14640576" w14:textId="77777777" w:rsidR="00B44899" w:rsidRPr="00F01E24" w:rsidRDefault="00B44899" w:rsidP="00B44899">
                  <w:pPr>
                    <w:spacing w:after="120" w:line="280" w:lineRule="exact"/>
                    <w:contextualSpacing/>
                    <w:jc w:val="center"/>
                    <w:rPr>
                      <w:ins w:id="263" w:author="Autore"/>
                      <w:rFonts w:cstheme="minorHAnsi"/>
                      <w:b/>
                      <w:sz w:val="18"/>
                      <w:szCs w:val="18"/>
                    </w:rPr>
                  </w:pPr>
                  <w:ins w:id="264" w:author="Autore">
                    <w:r w:rsidRPr="00F01E24">
                      <w:rPr>
                        <w:rFonts w:cstheme="minorHAnsi"/>
                        <w:b/>
                        <w:sz w:val="18"/>
                        <w:szCs w:val="18"/>
                      </w:rPr>
                      <w:t>VALORE DELL'OPERA PER CLASSE/CATEGORIA</w:t>
                    </w:r>
                  </w:ins>
                </w:p>
              </w:tc>
              <w:tc>
                <w:tcPr>
                  <w:tcW w:w="1309" w:type="dxa"/>
                  <w:gridSpan w:val="2"/>
                  <w:shd w:val="clear" w:color="auto" w:fill="1F3864" w:themeFill="accent1" w:themeFillShade="80"/>
                  <w:vAlign w:val="center"/>
                </w:tcPr>
                <w:p w14:paraId="5C322927" w14:textId="77777777" w:rsidR="00B44899" w:rsidRPr="00F01E24" w:rsidRDefault="00B44899" w:rsidP="00B44899">
                  <w:pPr>
                    <w:spacing w:after="120" w:line="280" w:lineRule="exact"/>
                    <w:contextualSpacing/>
                    <w:jc w:val="center"/>
                    <w:rPr>
                      <w:ins w:id="265" w:author="Autore"/>
                      <w:rFonts w:cstheme="minorHAnsi"/>
                      <w:b/>
                      <w:sz w:val="18"/>
                      <w:szCs w:val="18"/>
                    </w:rPr>
                  </w:pPr>
                  <w:ins w:id="266" w:author="Autore">
                    <w:r w:rsidRPr="00F01E24">
                      <w:rPr>
                        <w:rFonts w:cstheme="minorHAnsi"/>
                        <w:b/>
                        <w:sz w:val="18"/>
                        <w:szCs w:val="18"/>
                      </w:rPr>
                      <w:t>PERCENTUALE DI INCIDENZA SUL VALORE TOTALE DELL’OPERA</w:t>
                    </w:r>
                  </w:ins>
                </w:p>
              </w:tc>
              <w:tc>
                <w:tcPr>
                  <w:tcW w:w="1313" w:type="dxa"/>
                  <w:gridSpan w:val="2"/>
                  <w:shd w:val="clear" w:color="auto" w:fill="1F3864" w:themeFill="accent1" w:themeFillShade="80"/>
                  <w:vAlign w:val="center"/>
                </w:tcPr>
                <w:p w14:paraId="0B619A3C" w14:textId="77777777" w:rsidR="00B44899" w:rsidRPr="00F01E24" w:rsidRDefault="00B44899" w:rsidP="00B44899">
                  <w:pPr>
                    <w:spacing w:after="120" w:line="280" w:lineRule="exact"/>
                    <w:contextualSpacing/>
                    <w:jc w:val="center"/>
                    <w:rPr>
                      <w:ins w:id="267" w:author="Autore"/>
                      <w:rFonts w:cstheme="minorHAnsi"/>
                      <w:b/>
                      <w:sz w:val="18"/>
                      <w:szCs w:val="18"/>
                    </w:rPr>
                  </w:pPr>
                  <w:ins w:id="268" w:author="Autore">
                    <w:r w:rsidRPr="00F01E24">
                      <w:rPr>
                        <w:rFonts w:cstheme="minorHAnsi"/>
                        <w:b/>
                        <w:sz w:val="18"/>
                        <w:szCs w:val="18"/>
                      </w:rPr>
                      <w:t>PRESTAZIONE PRINCIPALE/</w:t>
                    </w:r>
                  </w:ins>
                </w:p>
                <w:p w14:paraId="3A6693D7" w14:textId="77777777" w:rsidR="00B44899" w:rsidRPr="00F01E24" w:rsidRDefault="00B44899" w:rsidP="00B44899">
                  <w:pPr>
                    <w:spacing w:after="120" w:line="280" w:lineRule="exact"/>
                    <w:contextualSpacing/>
                    <w:jc w:val="center"/>
                    <w:rPr>
                      <w:ins w:id="269" w:author="Autore"/>
                      <w:rFonts w:cstheme="minorHAnsi"/>
                      <w:b/>
                      <w:sz w:val="18"/>
                      <w:szCs w:val="18"/>
                    </w:rPr>
                  </w:pPr>
                  <w:ins w:id="270" w:author="Autore">
                    <w:r w:rsidRPr="00F01E24">
                      <w:rPr>
                        <w:rFonts w:cstheme="minorHAnsi"/>
                        <w:b/>
                        <w:sz w:val="18"/>
                        <w:szCs w:val="18"/>
                      </w:rPr>
                      <w:t>SECONDARIA</w:t>
                    </w:r>
                  </w:ins>
                </w:p>
              </w:tc>
            </w:tr>
            <w:tr w:rsidR="00B44899" w:rsidRPr="00F01E24" w14:paraId="5D069232" w14:textId="77777777" w:rsidTr="00E362B4">
              <w:trPr>
                <w:gridAfter w:val="1"/>
                <w:wAfter w:w="60" w:type="dxa"/>
                <w:trHeight w:val="311"/>
                <w:jc w:val="center"/>
                <w:ins w:id="271" w:author="Autore"/>
              </w:trPr>
              <w:tc>
                <w:tcPr>
                  <w:tcW w:w="9165" w:type="dxa"/>
                  <w:gridSpan w:val="11"/>
                  <w:shd w:val="clear" w:color="auto" w:fill="D9E2F3" w:themeFill="accent1" w:themeFillTint="33"/>
                  <w:noWrap/>
                  <w:vAlign w:val="center"/>
                </w:tcPr>
                <w:p w14:paraId="6986375B" w14:textId="77777777" w:rsidR="00B44899" w:rsidRPr="00F01E24" w:rsidRDefault="00B44899" w:rsidP="00B44899">
                  <w:pPr>
                    <w:spacing w:after="120" w:line="280" w:lineRule="exact"/>
                    <w:contextualSpacing/>
                    <w:jc w:val="center"/>
                    <w:rPr>
                      <w:ins w:id="272" w:author="Autore"/>
                      <w:rFonts w:cstheme="minorHAnsi"/>
                      <w:sz w:val="20"/>
                      <w:szCs w:val="20"/>
                    </w:rPr>
                  </w:pPr>
                  <w:ins w:id="273" w:author="Autore">
                    <w:r w:rsidRPr="00F01E24">
                      <w:rPr>
                        <w:rFonts w:cstheme="minorHAnsi"/>
                        <w:b/>
                        <w:sz w:val="20"/>
                        <w:szCs w:val="20"/>
                      </w:rPr>
                      <w:t>CATEGORIE PREVISTE IN ACCORDO QUADRO</w:t>
                    </w:r>
                  </w:ins>
                </w:p>
              </w:tc>
            </w:tr>
            <w:tr w:rsidR="00B44899" w:rsidRPr="00F01E24" w14:paraId="549B4F1C" w14:textId="77777777" w:rsidTr="00E362B4">
              <w:trPr>
                <w:gridAfter w:val="1"/>
                <w:wAfter w:w="60" w:type="dxa"/>
                <w:trHeight w:val="565"/>
                <w:jc w:val="center"/>
                <w:ins w:id="274" w:author="Autore"/>
              </w:trPr>
              <w:tc>
                <w:tcPr>
                  <w:tcW w:w="1680" w:type="dxa"/>
                  <w:gridSpan w:val="2"/>
                  <w:shd w:val="clear" w:color="auto" w:fill="FFFFFF" w:themeFill="background1"/>
                  <w:noWrap/>
                  <w:vAlign w:val="center"/>
                </w:tcPr>
                <w:p w14:paraId="602376D5" w14:textId="77777777" w:rsidR="00B44899" w:rsidRPr="00F01E24" w:rsidRDefault="00B44899" w:rsidP="00B44899">
                  <w:pPr>
                    <w:spacing w:after="120" w:line="280" w:lineRule="exact"/>
                    <w:contextualSpacing/>
                    <w:jc w:val="center"/>
                    <w:rPr>
                      <w:ins w:id="275" w:author="Autore"/>
                      <w:rFonts w:cstheme="minorHAnsi"/>
                      <w:sz w:val="20"/>
                      <w:szCs w:val="20"/>
                    </w:rPr>
                  </w:pPr>
                  <w:ins w:id="276" w:author="Autore">
                    <w:r>
                      <w:rPr>
                        <w:rFonts w:cstheme="minorHAnsi"/>
                        <w:sz w:val="20"/>
                        <w:szCs w:val="20"/>
                      </w:rPr>
                      <w:t>STRUTTURE</w:t>
                    </w:r>
                  </w:ins>
                </w:p>
              </w:tc>
              <w:tc>
                <w:tcPr>
                  <w:tcW w:w="1276" w:type="dxa"/>
                  <w:gridSpan w:val="2"/>
                  <w:shd w:val="clear" w:color="auto" w:fill="FFFFFF" w:themeFill="background1"/>
                  <w:vAlign w:val="center"/>
                </w:tcPr>
                <w:p w14:paraId="4B92AE15" w14:textId="77777777" w:rsidR="00B44899" w:rsidRPr="00F01E24" w:rsidRDefault="00B44899" w:rsidP="00B44899">
                  <w:pPr>
                    <w:spacing w:after="120" w:line="280" w:lineRule="exact"/>
                    <w:contextualSpacing/>
                    <w:jc w:val="center"/>
                    <w:rPr>
                      <w:ins w:id="277" w:author="Autore"/>
                      <w:rFonts w:cstheme="minorHAnsi"/>
                      <w:sz w:val="20"/>
                      <w:szCs w:val="20"/>
                    </w:rPr>
                  </w:pPr>
                  <w:ins w:id="278" w:author="Autore">
                    <w:r>
                      <w:rPr>
                        <w:rFonts w:cstheme="minorHAnsi"/>
                        <w:sz w:val="20"/>
                        <w:szCs w:val="20"/>
                      </w:rPr>
                      <w:t>S.04</w:t>
                    </w:r>
                  </w:ins>
                </w:p>
              </w:tc>
              <w:tc>
                <w:tcPr>
                  <w:tcW w:w="968" w:type="dxa"/>
                  <w:noWrap/>
                  <w:vAlign w:val="center"/>
                </w:tcPr>
                <w:p w14:paraId="552D3A43" w14:textId="77777777" w:rsidR="00B44899" w:rsidRPr="00F01E24" w:rsidRDefault="00B44899" w:rsidP="00B44899">
                  <w:pPr>
                    <w:spacing w:after="120" w:line="280" w:lineRule="exact"/>
                    <w:contextualSpacing/>
                    <w:jc w:val="center"/>
                    <w:rPr>
                      <w:ins w:id="279" w:author="Autore"/>
                      <w:rFonts w:cstheme="minorHAnsi"/>
                      <w:sz w:val="20"/>
                      <w:szCs w:val="20"/>
                    </w:rPr>
                  </w:pPr>
                  <w:ins w:id="280" w:author="Autore">
                    <w:r w:rsidRPr="006C5E74">
                      <w:rPr>
                        <w:rFonts w:cstheme="minorHAnsi"/>
                        <w:sz w:val="20"/>
                        <w:szCs w:val="20"/>
                      </w:rPr>
                      <w:t>IX/b</w:t>
                    </w:r>
                  </w:ins>
                </w:p>
              </w:tc>
              <w:tc>
                <w:tcPr>
                  <w:tcW w:w="1310" w:type="dxa"/>
                  <w:shd w:val="clear" w:color="auto" w:fill="FFFFFF" w:themeFill="background1"/>
                  <w:vAlign w:val="center"/>
                </w:tcPr>
                <w:p w14:paraId="432105FD" w14:textId="77777777" w:rsidR="00B44899" w:rsidRPr="00F01E24" w:rsidRDefault="00B44899" w:rsidP="00B44899">
                  <w:pPr>
                    <w:spacing w:after="120" w:line="280" w:lineRule="exact"/>
                    <w:contextualSpacing/>
                    <w:jc w:val="center"/>
                    <w:rPr>
                      <w:ins w:id="281" w:author="Autore"/>
                      <w:rFonts w:cstheme="minorHAnsi"/>
                      <w:sz w:val="20"/>
                      <w:szCs w:val="20"/>
                    </w:rPr>
                  </w:pPr>
                  <w:ins w:id="282" w:author="Autore">
                    <w:r>
                      <w:rPr>
                        <w:rFonts w:cstheme="minorHAnsi"/>
                        <w:sz w:val="20"/>
                        <w:szCs w:val="20"/>
                      </w:rPr>
                      <w:t>0.90</w:t>
                    </w:r>
                  </w:ins>
                </w:p>
              </w:tc>
              <w:tc>
                <w:tcPr>
                  <w:tcW w:w="1309" w:type="dxa"/>
                  <w:shd w:val="clear" w:color="auto" w:fill="FFFFFF" w:themeFill="background1"/>
                  <w:vAlign w:val="center"/>
                </w:tcPr>
                <w:p w14:paraId="64EF9918" w14:textId="77777777" w:rsidR="00B44899" w:rsidRPr="00F01E24" w:rsidRDefault="00B44899" w:rsidP="00B44899">
                  <w:pPr>
                    <w:spacing w:after="120" w:line="280" w:lineRule="exact"/>
                    <w:contextualSpacing/>
                    <w:jc w:val="center"/>
                    <w:rPr>
                      <w:ins w:id="283" w:author="Autore"/>
                      <w:rFonts w:cstheme="minorHAnsi"/>
                      <w:sz w:val="20"/>
                      <w:szCs w:val="20"/>
                    </w:rPr>
                  </w:pPr>
                  <w:ins w:id="284" w:author="Autore">
                    <w:r w:rsidRPr="00F01E24" w:rsidDel="001922BE">
                      <w:rPr>
                        <w:rFonts w:cstheme="minorHAnsi"/>
                        <w:sz w:val="20"/>
                        <w:szCs w:val="20"/>
                      </w:rPr>
                      <w:t xml:space="preserve">€ </w:t>
                    </w:r>
                    <w:r>
                      <w:rPr>
                        <w:rFonts w:cstheme="minorHAnsi"/>
                        <w:sz w:val="20"/>
                        <w:szCs w:val="20"/>
                      </w:rPr>
                      <w:t>1.676.853,64</w:t>
                    </w:r>
                  </w:ins>
                </w:p>
              </w:tc>
              <w:tc>
                <w:tcPr>
                  <w:tcW w:w="1309" w:type="dxa"/>
                  <w:gridSpan w:val="2"/>
                  <w:shd w:val="clear" w:color="auto" w:fill="FFFFFF" w:themeFill="background1"/>
                  <w:vAlign w:val="center"/>
                </w:tcPr>
                <w:p w14:paraId="56D113EB" w14:textId="77777777" w:rsidR="00B44899" w:rsidRPr="00F01E24" w:rsidRDefault="00B44899" w:rsidP="00B44899">
                  <w:pPr>
                    <w:spacing w:after="120" w:line="280" w:lineRule="exact"/>
                    <w:contextualSpacing/>
                    <w:jc w:val="center"/>
                    <w:rPr>
                      <w:ins w:id="285" w:author="Autore"/>
                      <w:rFonts w:cstheme="minorHAnsi"/>
                      <w:sz w:val="20"/>
                      <w:szCs w:val="20"/>
                    </w:rPr>
                  </w:pPr>
                  <w:ins w:id="286" w:author="Autore">
                    <w:r>
                      <w:rPr>
                        <w:rFonts w:cstheme="minorHAnsi"/>
                        <w:sz w:val="20"/>
                        <w:szCs w:val="20"/>
                      </w:rPr>
                      <w:t>46,04</w:t>
                    </w:r>
                    <w:r w:rsidRPr="00F01E24" w:rsidDel="001922BE">
                      <w:rPr>
                        <w:rFonts w:cstheme="minorHAnsi"/>
                        <w:sz w:val="20"/>
                        <w:szCs w:val="20"/>
                      </w:rPr>
                      <w:t xml:space="preserve"> %</w:t>
                    </w:r>
                  </w:ins>
                </w:p>
              </w:tc>
              <w:tc>
                <w:tcPr>
                  <w:tcW w:w="1313" w:type="dxa"/>
                  <w:gridSpan w:val="2"/>
                  <w:shd w:val="clear" w:color="auto" w:fill="FFFFFF" w:themeFill="background1"/>
                  <w:vAlign w:val="center"/>
                </w:tcPr>
                <w:p w14:paraId="2DF61549" w14:textId="77777777" w:rsidR="00B44899" w:rsidRPr="00F01E24" w:rsidDel="001922BE" w:rsidRDefault="00B44899" w:rsidP="00B44899">
                  <w:pPr>
                    <w:spacing w:after="120" w:line="280" w:lineRule="exact"/>
                    <w:contextualSpacing/>
                    <w:jc w:val="center"/>
                    <w:rPr>
                      <w:ins w:id="287" w:author="Autore"/>
                      <w:rFonts w:cstheme="minorHAnsi"/>
                      <w:sz w:val="20"/>
                      <w:szCs w:val="20"/>
                    </w:rPr>
                  </w:pPr>
                  <w:ins w:id="288" w:author="Autore">
                    <w:r>
                      <w:rPr>
                        <w:rFonts w:cstheme="minorHAnsi"/>
                        <w:sz w:val="20"/>
                        <w:szCs w:val="20"/>
                      </w:rPr>
                      <w:t>PRINCIPALE</w:t>
                    </w:r>
                  </w:ins>
                </w:p>
              </w:tc>
            </w:tr>
            <w:tr w:rsidR="00B44899" w:rsidRPr="00F01E24" w14:paraId="07E687A7" w14:textId="77777777" w:rsidTr="00E362B4">
              <w:trPr>
                <w:gridAfter w:val="1"/>
                <w:wAfter w:w="60" w:type="dxa"/>
                <w:trHeight w:val="284"/>
                <w:jc w:val="center"/>
                <w:ins w:id="289" w:author="Autore"/>
              </w:trPr>
              <w:tc>
                <w:tcPr>
                  <w:tcW w:w="1680" w:type="dxa"/>
                  <w:gridSpan w:val="2"/>
                  <w:shd w:val="clear" w:color="auto" w:fill="FFFFFF" w:themeFill="background1"/>
                  <w:noWrap/>
                  <w:vAlign w:val="center"/>
                </w:tcPr>
                <w:p w14:paraId="6536CAD9" w14:textId="77777777" w:rsidR="00B44899" w:rsidRPr="006C5E74" w:rsidRDefault="00B44899" w:rsidP="00B44899">
                  <w:pPr>
                    <w:spacing w:after="120" w:line="280" w:lineRule="exact"/>
                    <w:contextualSpacing/>
                    <w:jc w:val="center"/>
                    <w:rPr>
                      <w:ins w:id="290" w:author="Autore"/>
                      <w:rFonts w:cstheme="minorHAnsi"/>
                      <w:sz w:val="20"/>
                      <w:szCs w:val="20"/>
                    </w:rPr>
                  </w:pPr>
                  <w:ins w:id="291" w:author="Autore">
                    <w:r w:rsidRPr="006C5E74">
                      <w:rPr>
                        <w:rFonts w:cstheme="minorHAnsi"/>
                        <w:sz w:val="20"/>
                        <w:szCs w:val="20"/>
                      </w:rPr>
                      <w:t>INFRASTRU</w:t>
                    </w:r>
                    <w:r>
                      <w:rPr>
                        <w:rFonts w:cstheme="minorHAnsi"/>
                        <w:sz w:val="20"/>
                        <w:szCs w:val="20"/>
                      </w:rPr>
                      <w:t>TT</w:t>
                    </w:r>
                    <w:r w:rsidRPr="006C5E74">
                      <w:rPr>
                        <w:rFonts w:cstheme="minorHAnsi"/>
                        <w:sz w:val="20"/>
                        <w:szCs w:val="20"/>
                      </w:rPr>
                      <w:t>URE PER LA</w:t>
                    </w:r>
                  </w:ins>
                </w:p>
                <w:p w14:paraId="0210D355" w14:textId="77777777" w:rsidR="00B44899" w:rsidRPr="00F01E24" w:rsidRDefault="00B44899" w:rsidP="00B44899">
                  <w:pPr>
                    <w:spacing w:after="120" w:line="280" w:lineRule="exact"/>
                    <w:contextualSpacing/>
                    <w:jc w:val="center"/>
                    <w:rPr>
                      <w:ins w:id="292" w:author="Autore"/>
                      <w:rFonts w:cstheme="minorHAnsi"/>
                      <w:sz w:val="20"/>
                      <w:szCs w:val="20"/>
                    </w:rPr>
                  </w:pPr>
                  <w:ins w:id="293" w:author="Autore">
                    <w:r w:rsidRPr="006C5E74">
                      <w:rPr>
                        <w:rFonts w:cstheme="minorHAnsi"/>
                        <w:sz w:val="20"/>
                        <w:szCs w:val="20"/>
                      </w:rPr>
                      <w:t>MOBILITA’</w:t>
                    </w:r>
                  </w:ins>
                </w:p>
              </w:tc>
              <w:tc>
                <w:tcPr>
                  <w:tcW w:w="1276" w:type="dxa"/>
                  <w:gridSpan w:val="2"/>
                  <w:shd w:val="clear" w:color="auto" w:fill="FFFFFF" w:themeFill="background1"/>
                  <w:vAlign w:val="center"/>
                </w:tcPr>
                <w:p w14:paraId="5A8817F4" w14:textId="77777777" w:rsidR="00B44899" w:rsidRPr="00F01E24" w:rsidRDefault="00B44899" w:rsidP="00B44899">
                  <w:pPr>
                    <w:spacing w:after="120" w:line="280" w:lineRule="exact"/>
                    <w:contextualSpacing/>
                    <w:jc w:val="center"/>
                    <w:rPr>
                      <w:ins w:id="294" w:author="Autore"/>
                      <w:rFonts w:cstheme="minorHAnsi"/>
                      <w:sz w:val="20"/>
                      <w:szCs w:val="20"/>
                    </w:rPr>
                  </w:pPr>
                  <w:ins w:id="295" w:author="Autore">
                    <w:r>
                      <w:rPr>
                        <w:rFonts w:cstheme="minorHAnsi"/>
                        <w:sz w:val="20"/>
                        <w:szCs w:val="20"/>
                      </w:rPr>
                      <w:t>V.02</w:t>
                    </w:r>
                  </w:ins>
                </w:p>
              </w:tc>
              <w:tc>
                <w:tcPr>
                  <w:tcW w:w="968" w:type="dxa"/>
                  <w:noWrap/>
                  <w:vAlign w:val="center"/>
                </w:tcPr>
                <w:p w14:paraId="320BCEB3" w14:textId="77777777" w:rsidR="00B44899" w:rsidRPr="00F01E24" w:rsidRDefault="00B44899" w:rsidP="00B44899">
                  <w:pPr>
                    <w:spacing w:after="120" w:line="280" w:lineRule="exact"/>
                    <w:contextualSpacing/>
                    <w:jc w:val="center"/>
                    <w:rPr>
                      <w:ins w:id="296" w:author="Autore"/>
                      <w:rFonts w:cstheme="minorHAnsi"/>
                      <w:sz w:val="20"/>
                      <w:szCs w:val="20"/>
                    </w:rPr>
                  </w:pPr>
                  <w:ins w:id="297" w:author="Autore">
                    <w:r w:rsidRPr="006C5E74">
                      <w:rPr>
                        <w:rFonts w:cstheme="minorHAnsi"/>
                        <w:sz w:val="20"/>
                        <w:szCs w:val="20"/>
                      </w:rPr>
                      <w:t>VI/a</w:t>
                    </w:r>
                  </w:ins>
                </w:p>
              </w:tc>
              <w:tc>
                <w:tcPr>
                  <w:tcW w:w="1310" w:type="dxa"/>
                  <w:shd w:val="clear" w:color="auto" w:fill="FFFFFF" w:themeFill="background1"/>
                  <w:vAlign w:val="center"/>
                </w:tcPr>
                <w:p w14:paraId="0A057874" w14:textId="77777777" w:rsidR="00B44899" w:rsidRPr="00F01E24" w:rsidRDefault="00B44899" w:rsidP="00B44899">
                  <w:pPr>
                    <w:spacing w:after="120" w:line="280" w:lineRule="exact"/>
                    <w:contextualSpacing/>
                    <w:jc w:val="center"/>
                    <w:rPr>
                      <w:ins w:id="298" w:author="Autore"/>
                      <w:rFonts w:cstheme="minorHAnsi"/>
                      <w:sz w:val="20"/>
                      <w:szCs w:val="20"/>
                    </w:rPr>
                  </w:pPr>
                  <w:ins w:id="299" w:author="Autore">
                    <w:r>
                      <w:rPr>
                        <w:rFonts w:cstheme="minorHAnsi"/>
                        <w:sz w:val="20"/>
                        <w:szCs w:val="20"/>
                      </w:rPr>
                      <w:t>0.45</w:t>
                    </w:r>
                  </w:ins>
                </w:p>
              </w:tc>
              <w:tc>
                <w:tcPr>
                  <w:tcW w:w="1309" w:type="dxa"/>
                  <w:shd w:val="clear" w:color="auto" w:fill="FFFFFF" w:themeFill="background1"/>
                  <w:vAlign w:val="center"/>
                </w:tcPr>
                <w:p w14:paraId="0EEAC24D" w14:textId="77777777" w:rsidR="00B44899" w:rsidRPr="00F01E24" w:rsidRDefault="00B44899" w:rsidP="00B44899">
                  <w:pPr>
                    <w:spacing w:after="120" w:line="280" w:lineRule="exact"/>
                    <w:contextualSpacing/>
                    <w:jc w:val="center"/>
                    <w:rPr>
                      <w:ins w:id="300" w:author="Autore"/>
                      <w:rFonts w:cstheme="minorHAnsi"/>
                      <w:sz w:val="20"/>
                      <w:szCs w:val="20"/>
                    </w:rPr>
                  </w:pPr>
                  <w:ins w:id="301" w:author="Autore">
                    <w:r w:rsidRPr="00F01E24" w:rsidDel="001922BE">
                      <w:rPr>
                        <w:rFonts w:cstheme="minorHAnsi"/>
                        <w:sz w:val="20"/>
                        <w:szCs w:val="20"/>
                      </w:rPr>
                      <w:t xml:space="preserve">€ </w:t>
                    </w:r>
                    <w:r>
                      <w:rPr>
                        <w:rFonts w:cstheme="minorHAnsi"/>
                        <w:sz w:val="20"/>
                        <w:szCs w:val="20"/>
                      </w:rPr>
                      <w:t>1.044.570,06</w:t>
                    </w:r>
                  </w:ins>
                </w:p>
              </w:tc>
              <w:tc>
                <w:tcPr>
                  <w:tcW w:w="1309" w:type="dxa"/>
                  <w:gridSpan w:val="2"/>
                  <w:shd w:val="clear" w:color="auto" w:fill="FFFFFF" w:themeFill="background1"/>
                  <w:vAlign w:val="center"/>
                </w:tcPr>
                <w:p w14:paraId="5F2CB460" w14:textId="77777777" w:rsidR="00B44899" w:rsidRPr="00F01E24" w:rsidRDefault="00B44899" w:rsidP="00B44899">
                  <w:pPr>
                    <w:spacing w:after="120" w:line="280" w:lineRule="exact"/>
                    <w:contextualSpacing/>
                    <w:jc w:val="center"/>
                    <w:rPr>
                      <w:ins w:id="302" w:author="Autore"/>
                      <w:rFonts w:cstheme="minorHAnsi"/>
                      <w:sz w:val="20"/>
                      <w:szCs w:val="20"/>
                    </w:rPr>
                  </w:pPr>
                  <w:ins w:id="303" w:author="Autore">
                    <w:r>
                      <w:rPr>
                        <w:rFonts w:cstheme="minorHAnsi"/>
                        <w:sz w:val="20"/>
                        <w:szCs w:val="20"/>
                      </w:rPr>
                      <w:t>28,68</w:t>
                    </w:r>
                    <w:r w:rsidRPr="00F01E24" w:rsidDel="001922BE">
                      <w:rPr>
                        <w:rFonts w:cstheme="minorHAnsi"/>
                        <w:sz w:val="20"/>
                        <w:szCs w:val="20"/>
                      </w:rPr>
                      <w:t xml:space="preserve"> %</w:t>
                    </w:r>
                  </w:ins>
                </w:p>
              </w:tc>
              <w:tc>
                <w:tcPr>
                  <w:tcW w:w="1313" w:type="dxa"/>
                  <w:gridSpan w:val="2"/>
                  <w:shd w:val="clear" w:color="auto" w:fill="FFFFFF" w:themeFill="background1"/>
                  <w:vAlign w:val="center"/>
                </w:tcPr>
                <w:p w14:paraId="5110ADC0" w14:textId="77777777" w:rsidR="00B44899" w:rsidRPr="00F01E24" w:rsidDel="001922BE" w:rsidRDefault="00B44899" w:rsidP="00B44899">
                  <w:pPr>
                    <w:spacing w:after="120" w:line="280" w:lineRule="exact"/>
                    <w:contextualSpacing/>
                    <w:jc w:val="center"/>
                    <w:rPr>
                      <w:ins w:id="304" w:author="Autore"/>
                      <w:rFonts w:cstheme="minorHAnsi"/>
                      <w:sz w:val="20"/>
                      <w:szCs w:val="20"/>
                    </w:rPr>
                  </w:pPr>
                  <w:ins w:id="305" w:author="Autore">
                    <w:r>
                      <w:rPr>
                        <w:rFonts w:cstheme="minorHAnsi"/>
                        <w:sz w:val="20"/>
                        <w:szCs w:val="20"/>
                      </w:rPr>
                      <w:t>SECONDARIA</w:t>
                    </w:r>
                  </w:ins>
                </w:p>
              </w:tc>
            </w:tr>
            <w:tr w:rsidR="00B44899" w:rsidRPr="00F01E24" w14:paraId="322B70C1" w14:textId="77777777" w:rsidTr="00E362B4">
              <w:trPr>
                <w:gridAfter w:val="1"/>
                <w:wAfter w:w="60" w:type="dxa"/>
                <w:trHeight w:val="284"/>
                <w:jc w:val="center"/>
                <w:ins w:id="306" w:author="Autore"/>
              </w:trPr>
              <w:tc>
                <w:tcPr>
                  <w:tcW w:w="1680" w:type="dxa"/>
                  <w:gridSpan w:val="2"/>
                  <w:shd w:val="clear" w:color="auto" w:fill="FFFFFF" w:themeFill="background1"/>
                  <w:noWrap/>
                  <w:vAlign w:val="center"/>
                </w:tcPr>
                <w:p w14:paraId="31EED089" w14:textId="77777777" w:rsidR="00B44899" w:rsidRPr="00F01E24" w:rsidRDefault="00B44899" w:rsidP="00B44899">
                  <w:pPr>
                    <w:spacing w:after="120" w:line="280" w:lineRule="exact"/>
                    <w:contextualSpacing/>
                    <w:jc w:val="center"/>
                    <w:rPr>
                      <w:ins w:id="307" w:author="Autore"/>
                      <w:rFonts w:cstheme="minorHAnsi"/>
                      <w:sz w:val="20"/>
                      <w:szCs w:val="20"/>
                    </w:rPr>
                  </w:pPr>
                  <w:ins w:id="308" w:author="Autore">
                    <w:r>
                      <w:rPr>
                        <w:rFonts w:cstheme="minorHAnsi"/>
                        <w:sz w:val="20"/>
                        <w:szCs w:val="20"/>
                      </w:rPr>
                      <w:t>EDILIZIA</w:t>
                    </w:r>
                  </w:ins>
                </w:p>
              </w:tc>
              <w:tc>
                <w:tcPr>
                  <w:tcW w:w="1276" w:type="dxa"/>
                  <w:gridSpan w:val="2"/>
                  <w:shd w:val="clear" w:color="auto" w:fill="FFFFFF" w:themeFill="background1"/>
                  <w:vAlign w:val="center"/>
                </w:tcPr>
                <w:p w14:paraId="31C2DA75" w14:textId="77777777" w:rsidR="00B44899" w:rsidRPr="00F01E24" w:rsidRDefault="00B44899" w:rsidP="00B44899">
                  <w:pPr>
                    <w:spacing w:after="120" w:line="280" w:lineRule="exact"/>
                    <w:contextualSpacing/>
                    <w:jc w:val="center"/>
                    <w:rPr>
                      <w:ins w:id="309" w:author="Autore"/>
                      <w:rFonts w:cstheme="minorHAnsi"/>
                      <w:sz w:val="20"/>
                      <w:szCs w:val="20"/>
                    </w:rPr>
                  </w:pPr>
                  <w:ins w:id="310" w:author="Autore">
                    <w:r>
                      <w:rPr>
                        <w:rFonts w:cstheme="minorHAnsi"/>
                        <w:sz w:val="20"/>
                        <w:szCs w:val="20"/>
                      </w:rPr>
                      <w:t>E.19</w:t>
                    </w:r>
                  </w:ins>
                </w:p>
              </w:tc>
              <w:tc>
                <w:tcPr>
                  <w:tcW w:w="968" w:type="dxa"/>
                  <w:noWrap/>
                  <w:vAlign w:val="center"/>
                </w:tcPr>
                <w:p w14:paraId="1B43874F" w14:textId="77777777" w:rsidR="00B44899" w:rsidRPr="00F01E24" w:rsidRDefault="00B44899" w:rsidP="00B44899">
                  <w:pPr>
                    <w:spacing w:after="120" w:line="280" w:lineRule="exact"/>
                    <w:contextualSpacing/>
                    <w:jc w:val="center"/>
                    <w:rPr>
                      <w:ins w:id="311" w:author="Autore"/>
                      <w:rFonts w:cstheme="minorHAnsi"/>
                      <w:sz w:val="20"/>
                      <w:szCs w:val="20"/>
                    </w:rPr>
                  </w:pPr>
                  <w:ins w:id="312" w:author="Autore">
                    <w:r w:rsidRPr="006C5E74">
                      <w:rPr>
                        <w:rFonts w:cstheme="minorHAnsi"/>
                        <w:sz w:val="20"/>
                        <w:szCs w:val="20"/>
                      </w:rPr>
                      <w:t>I/d</w:t>
                    </w:r>
                  </w:ins>
                </w:p>
              </w:tc>
              <w:tc>
                <w:tcPr>
                  <w:tcW w:w="1310" w:type="dxa"/>
                  <w:shd w:val="clear" w:color="auto" w:fill="FFFFFF" w:themeFill="background1"/>
                  <w:vAlign w:val="center"/>
                </w:tcPr>
                <w:p w14:paraId="08AA9C26" w14:textId="77777777" w:rsidR="00B44899" w:rsidRPr="00F01E24" w:rsidRDefault="00B44899" w:rsidP="00B44899">
                  <w:pPr>
                    <w:spacing w:after="120" w:line="280" w:lineRule="exact"/>
                    <w:contextualSpacing/>
                    <w:jc w:val="center"/>
                    <w:rPr>
                      <w:ins w:id="313" w:author="Autore"/>
                      <w:rFonts w:cstheme="minorHAnsi"/>
                      <w:sz w:val="20"/>
                      <w:szCs w:val="20"/>
                    </w:rPr>
                  </w:pPr>
                  <w:ins w:id="314" w:author="Autore">
                    <w:r>
                      <w:rPr>
                        <w:rFonts w:cstheme="minorHAnsi"/>
                        <w:sz w:val="20"/>
                        <w:szCs w:val="20"/>
                      </w:rPr>
                      <w:t>1.20</w:t>
                    </w:r>
                  </w:ins>
                </w:p>
              </w:tc>
              <w:tc>
                <w:tcPr>
                  <w:tcW w:w="1309" w:type="dxa"/>
                  <w:shd w:val="clear" w:color="auto" w:fill="FFFFFF" w:themeFill="background1"/>
                  <w:vAlign w:val="center"/>
                </w:tcPr>
                <w:p w14:paraId="143504FF" w14:textId="77777777" w:rsidR="00B44899" w:rsidRPr="00F01E24" w:rsidRDefault="00B44899" w:rsidP="00B44899">
                  <w:pPr>
                    <w:spacing w:after="120" w:line="280" w:lineRule="exact"/>
                    <w:contextualSpacing/>
                    <w:jc w:val="center"/>
                    <w:rPr>
                      <w:ins w:id="315" w:author="Autore"/>
                      <w:rFonts w:cstheme="minorHAnsi"/>
                      <w:sz w:val="20"/>
                      <w:szCs w:val="20"/>
                    </w:rPr>
                  </w:pPr>
                  <w:ins w:id="316" w:author="Autore">
                    <w:r w:rsidRPr="00F01E24" w:rsidDel="001922BE">
                      <w:rPr>
                        <w:rFonts w:cstheme="minorHAnsi"/>
                        <w:sz w:val="20"/>
                        <w:szCs w:val="20"/>
                      </w:rPr>
                      <w:t xml:space="preserve">€ </w:t>
                    </w:r>
                    <w:r>
                      <w:rPr>
                        <w:rFonts w:cstheme="minorHAnsi"/>
                        <w:sz w:val="20"/>
                        <w:szCs w:val="20"/>
                      </w:rPr>
                      <w:t>591.699,27</w:t>
                    </w:r>
                  </w:ins>
                </w:p>
              </w:tc>
              <w:tc>
                <w:tcPr>
                  <w:tcW w:w="1309" w:type="dxa"/>
                  <w:gridSpan w:val="2"/>
                  <w:shd w:val="clear" w:color="auto" w:fill="FFFFFF" w:themeFill="background1"/>
                  <w:vAlign w:val="center"/>
                </w:tcPr>
                <w:p w14:paraId="510D5E09" w14:textId="77777777" w:rsidR="00B44899" w:rsidRPr="00F01E24" w:rsidRDefault="00B44899" w:rsidP="00B44899">
                  <w:pPr>
                    <w:spacing w:after="120" w:line="280" w:lineRule="exact"/>
                    <w:contextualSpacing/>
                    <w:jc w:val="center"/>
                    <w:rPr>
                      <w:ins w:id="317" w:author="Autore"/>
                      <w:rFonts w:cstheme="minorHAnsi"/>
                      <w:sz w:val="20"/>
                      <w:szCs w:val="20"/>
                    </w:rPr>
                  </w:pPr>
                  <w:ins w:id="318" w:author="Autore">
                    <w:r>
                      <w:rPr>
                        <w:rFonts w:cstheme="minorHAnsi"/>
                        <w:sz w:val="20"/>
                        <w:szCs w:val="20"/>
                      </w:rPr>
                      <w:t>16,25</w:t>
                    </w:r>
                    <w:r w:rsidRPr="00F01E24" w:rsidDel="001922BE">
                      <w:rPr>
                        <w:rFonts w:cstheme="minorHAnsi"/>
                        <w:sz w:val="20"/>
                        <w:szCs w:val="20"/>
                      </w:rPr>
                      <w:t xml:space="preserve"> %</w:t>
                    </w:r>
                  </w:ins>
                </w:p>
              </w:tc>
              <w:tc>
                <w:tcPr>
                  <w:tcW w:w="1313" w:type="dxa"/>
                  <w:gridSpan w:val="2"/>
                  <w:shd w:val="clear" w:color="auto" w:fill="FFFFFF" w:themeFill="background1"/>
                  <w:vAlign w:val="center"/>
                </w:tcPr>
                <w:p w14:paraId="08DD7057" w14:textId="77777777" w:rsidR="00B44899" w:rsidRPr="00F01E24" w:rsidDel="001922BE" w:rsidRDefault="00B44899" w:rsidP="00B44899">
                  <w:pPr>
                    <w:spacing w:after="120" w:line="280" w:lineRule="exact"/>
                    <w:contextualSpacing/>
                    <w:jc w:val="center"/>
                    <w:rPr>
                      <w:ins w:id="319" w:author="Autore"/>
                      <w:rFonts w:cstheme="minorHAnsi"/>
                      <w:sz w:val="20"/>
                      <w:szCs w:val="20"/>
                    </w:rPr>
                  </w:pPr>
                  <w:ins w:id="320" w:author="Autore">
                    <w:r>
                      <w:rPr>
                        <w:rFonts w:cstheme="minorHAnsi"/>
                        <w:sz w:val="20"/>
                        <w:szCs w:val="20"/>
                      </w:rPr>
                      <w:t>SECONDARIA</w:t>
                    </w:r>
                  </w:ins>
                </w:p>
              </w:tc>
            </w:tr>
            <w:tr w:rsidR="00B44899" w:rsidRPr="00F01E24" w14:paraId="4BD5518B" w14:textId="77777777" w:rsidTr="00E362B4">
              <w:trPr>
                <w:gridAfter w:val="1"/>
                <w:wAfter w:w="60" w:type="dxa"/>
                <w:trHeight w:val="284"/>
                <w:jc w:val="center"/>
                <w:ins w:id="321" w:author="Autore"/>
              </w:trPr>
              <w:tc>
                <w:tcPr>
                  <w:tcW w:w="1680" w:type="dxa"/>
                  <w:gridSpan w:val="2"/>
                  <w:shd w:val="clear" w:color="auto" w:fill="FFFFFF" w:themeFill="background1"/>
                  <w:noWrap/>
                  <w:vAlign w:val="center"/>
                </w:tcPr>
                <w:p w14:paraId="479169F7" w14:textId="77777777" w:rsidR="00B44899" w:rsidRPr="006C5E74" w:rsidRDefault="00B44899" w:rsidP="00B44899">
                  <w:pPr>
                    <w:spacing w:after="0" w:line="240" w:lineRule="auto"/>
                    <w:contextualSpacing/>
                    <w:jc w:val="center"/>
                    <w:rPr>
                      <w:ins w:id="322" w:author="Autore"/>
                      <w:rFonts w:cstheme="minorHAnsi"/>
                      <w:sz w:val="20"/>
                      <w:szCs w:val="20"/>
                    </w:rPr>
                  </w:pPr>
                  <w:ins w:id="323" w:author="Autore">
                    <w:r w:rsidRPr="006C5E74">
                      <w:rPr>
                        <w:rFonts w:cstheme="minorHAnsi"/>
                        <w:sz w:val="20"/>
                        <w:szCs w:val="20"/>
                      </w:rPr>
                      <w:t>PAESAGGIO,</w:t>
                    </w:r>
                  </w:ins>
                </w:p>
                <w:p w14:paraId="309AF802" w14:textId="77777777" w:rsidR="00B44899" w:rsidRPr="006C5E74" w:rsidRDefault="00B44899" w:rsidP="00B44899">
                  <w:pPr>
                    <w:spacing w:after="0" w:line="240" w:lineRule="auto"/>
                    <w:contextualSpacing/>
                    <w:jc w:val="center"/>
                    <w:rPr>
                      <w:ins w:id="324" w:author="Autore"/>
                      <w:rFonts w:cstheme="minorHAnsi"/>
                      <w:sz w:val="20"/>
                      <w:szCs w:val="20"/>
                    </w:rPr>
                  </w:pPr>
                  <w:ins w:id="325" w:author="Autore">
                    <w:r w:rsidRPr="006C5E74">
                      <w:rPr>
                        <w:rFonts w:cstheme="minorHAnsi"/>
                        <w:sz w:val="20"/>
                        <w:szCs w:val="20"/>
                      </w:rPr>
                      <w:t>AMBIENTE,</w:t>
                    </w:r>
                  </w:ins>
                </w:p>
                <w:p w14:paraId="44291EF2" w14:textId="77777777" w:rsidR="00B44899" w:rsidRPr="006C5E74" w:rsidRDefault="00B44899" w:rsidP="00B44899">
                  <w:pPr>
                    <w:spacing w:after="0" w:line="240" w:lineRule="auto"/>
                    <w:contextualSpacing/>
                    <w:jc w:val="center"/>
                    <w:rPr>
                      <w:ins w:id="326" w:author="Autore"/>
                      <w:rFonts w:cstheme="minorHAnsi"/>
                      <w:sz w:val="20"/>
                      <w:szCs w:val="20"/>
                    </w:rPr>
                  </w:pPr>
                  <w:ins w:id="327" w:author="Autore">
                    <w:r w:rsidRPr="006C5E74">
                      <w:rPr>
                        <w:rFonts w:cstheme="minorHAnsi"/>
                        <w:sz w:val="20"/>
                        <w:szCs w:val="20"/>
                      </w:rPr>
                      <w:t>NATURALIZZAZIONE,</w:t>
                    </w:r>
                  </w:ins>
                </w:p>
                <w:p w14:paraId="789508EC" w14:textId="77777777" w:rsidR="00B44899" w:rsidRPr="006C5E74" w:rsidRDefault="00B44899" w:rsidP="00B44899">
                  <w:pPr>
                    <w:spacing w:after="0" w:line="240" w:lineRule="auto"/>
                    <w:contextualSpacing/>
                    <w:jc w:val="center"/>
                    <w:rPr>
                      <w:ins w:id="328" w:author="Autore"/>
                      <w:rFonts w:cstheme="minorHAnsi"/>
                      <w:sz w:val="20"/>
                      <w:szCs w:val="20"/>
                    </w:rPr>
                  </w:pPr>
                  <w:ins w:id="329" w:author="Autore">
                    <w:r w:rsidRPr="006C5E74">
                      <w:rPr>
                        <w:rFonts w:cstheme="minorHAnsi"/>
                        <w:sz w:val="20"/>
                        <w:szCs w:val="20"/>
                      </w:rPr>
                      <w:t>AGROALIMENTARE,</w:t>
                    </w:r>
                  </w:ins>
                </w:p>
                <w:p w14:paraId="08842BDE" w14:textId="77777777" w:rsidR="00B44899" w:rsidRPr="006C5E74" w:rsidRDefault="00B44899" w:rsidP="00B44899">
                  <w:pPr>
                    <w:spacing w:after="0" w:line="240" w:lineRule="auto"/>
                    <w:contextualSpacing/>
                    <w:jc w:val="center"/>
                    <w:rPr>
                      <w:ins w:id="330" w:author="Autore"/>
                      <w:rFonts w:cstheme="minorHAnsi"/>
                      <w:sz w:val="20"/>
                      <w:szCs w:val="20"/>
                    </w:rPr>
                  </w:pPr>
                  <w:ins w:id="331" w:author="Autore">
                    <w:r w:rsidRPr="006C5E74">
                      <w:rPr>
                        <w:rFonts w:cstheme="minorHAnsi"/>
                        <w:sz w:val="20"/>
                        <w:szCs w:val="20"/>
                      </w:rPr>
                      <w:t>ZOOTECNICA,</w:t>
                    </w:r>
                  </w:ins>
                </w:p>
                <w:p w14:paraId="519386F0" w14:textId="77777777" w:rsidR="00B44899" w:rsidRPr="006C5E74" w:rsidRDefault="00B44899" w:rsidP="00B44899">
                  <w:pPr>
                    <w:spacing w:after="0" w:line="240" w:lineRule="auto"/>
                    <w:contextualSpacing/>
                    <w:jc w:val="center"/>
                    <w:rPr>
                      <w:ins w:id="332" w:author="Autore"/>
                      <w:rFonts w:cstheme="minorHAnsi"/>
                      <w:sz w:val="20"/>
                      <w:szCs w:val="20"/>
                    </w:rPr>
                  </w:pPr>
                  <w:ins w:id="333" w:author="Autore">
                    <w:r w:rsidRPr="006C5E74">
                      <w:rPr>
                        <w:rFonts w:cstheme="minorHAnsi"/>
                        <w:sz w:val="20"/>
                        <w:szCs w:val="20"/>
                      </w:rPr>
                      <w:t>RURALIT</w:t>
                    </w:r>
                    <w:r>
                      <w:rPr>
                        <w:rFonts w:cstheme="minorHAnsi"/>
                        <w:sz w:val="20"/>
                        <w:szCs w:val="20"/>
                      </w:rPr>
                      <w:t>A’</w:t>
                    </w:r>
                    <w:r w:rsidRPr="006C5E74">
                      <w:rPr>
                        <w:rFonts w:cstheme="minorHAnsi"/>
                        <w:sz w:val="20"/>
                        <w:szCs w:val="20"/>
                      </w:rPr>
                      <w:t>,</w:t>
                    </w:r>
                  </w:ins>
                </w:p>
                <w:p w14:paraId="23AC943C" w14:textId="77777777" w:rsidR="00B44899" w:rsidRPr="00F01E24" w:rsidRDefault="00B44899" w:rsidP="00B44899">
                  <w:pPr>
                    <w:spacing w:after="0" w:line="240" w:lineRule="auto"/>
                    <w:contextualSpacing/>
                    <w:jc w:val="center"/>
                    <w:rPr>
                      <w:ins w:id="334" w:author="Autore"/>
                      <w:rFonts w:cstheme="minorHAnsi"/>
                      <w:sz w:val="20"/>
                      <w:szCs w:val="20"/>
                    </w:rPr>
                  </w:pPr>
                  <w:ins w:id="335" w:author="Autore">
                    <w:r w:rsidRPr="006C5E74">
                      <w:rPr>
                        <w:rFonts w:cstheme="minorHAnsi"/>
                        <w:sz w:val="20"/>
                        <w:szCs w:val="20"/>
                      </w:rPr>
                      <w:t>FORESTE</w:t>
                    </w:r>
                  </w:ins>
                </w:p>
              </w:tc>
              <w:tc>
                <w:tcPr>
                  <w:tcW w:w="1276" w:type="dxa"/>
                  <w:gridSpan w:val="2"/>
                  <w:shd w:val="clear" w:color="auto" w:fill="FFFFFF" w:themeFill="background1"/>
                  <w:vAlign w:val="center"/>
                </w:tcPr>
                <w:p w14:paraId="2EBF7C9E" w14:textId="77777777" w:rsidR="00B44899" w:rsidRPr="00F01E24" w:rsidRDefault="00B44899" w:rsidP="00B44899">
                  <w:pPr>
                    <w:spacing w:after="120" w:line="280" w:lineRule="exact"/>
                    <w:contextualSpacing/>
                    <w:jc w:val="center"/>
                    <w:rPr>
                      <w:ins w:id="336" w:author="Autore"/>
                      <w:rFonts w:cstheme="minorHAnsi"/>
                      <w:b/>
                      <w:sz w:val="20"/>
                      <w:szCs w:val="20"/>
                    </w:rPr>
                  </w:pPr>
                  <w:ins w:id="337" w:author="Autore">
                    <w:r>
                      <w:rPr>
                        <w:rFonts w:cstheme="minorHAnsi"/>
                        <w:sz w:val="20"/>
                        <w:szCs w:val="20"/>
                      </w:rPr>
                      <w:t>P.01</w:t>
                    </w:r>
                  </w:ins>
                </w:p>
              </w:tc>
              <w:tc>
                <w:tcPr>
                  <w:tcW w:w="968" w:type="dxa"/>
                  <w:noWrap/>
                  <w:vAlign w:val="center"/>
                </w:tcPr>
                <w:p w14:paraId="031C836E" w14:textId="77777777" w:rsidR="00B44899" w:rsidRPr="00F01E24" w:rsidRDefault="00B44899" w:rsidP="00B44899">
                  <w:pPr>
                    <w:spacing w:after="120" w:line="280" w:lineRule="exact"/>
                    <w:contextualSpacing/>
                    <w:jc w:val="center"/>
                    <w:rPr>
                      <w:ins w:id="338" w:author="Autore"/>
                      <w:rFonts w:eastAsia="Times New Roman" w:cstheme="minorHAnsi"/>
                      <w:sz w:val="20"/>
                      <w:szCs w:val="20"/>
                      <w:lang w:eastAsia="it-IT"/>
                    </w:rPr>
                  </w:pPr>
                  <w:ins w:id="339" w:author="Autore">
                    <w:r>
                      <w:rPr>
                        <w:rFonts w:cstheme="minorHAnsi"/>
                        <w:sz w:val="20"/>
                        <w:szCs w:val="20"/>
                      </w:rPr>
                      <w:t>-</w:t>
                    </w:r>
                  </w:ins>
                </w:p>
              </w:tc>
              <w:tc>
                <w:tcPr>
                  <w:tcW w:w="1310" w:type="dxa"/>
                  <w:shd w:val="clear" w:color="auto" w:fill="FFFFFF" w:themeFill="background1"/>
                  <w:vAlign w:val="center"/>
                </w:tcPr>
                <w:p w14:paraId="77EAD81E" w14:textId="77777777" w:rsidR="00B44899" w:rsidRPr="00F01E24" w:rsidRDefault="00B44899" w:rsidP="00B44899">
                  <w:pPr>
                    <w:spacing w:after="120" w:line="280" w:lineRule="exact"/>
                    <w:contextualSpacing/>
                    <w:jc w:val="center"/>
                    <w:rPr>
                      <w:ins w:id="340" w:author="Autore"/>
                      <w:rFonts w:cstheme="minorHAnsi"/>
                      <w:sz w:val="20"/>
                      <w:szCs w:val="20"/>
                    </w:rPr>
                  </w:pPr>
                  <w:ins w:id="341" w:author="Autore">
                    <w:r>
                      <w:rPr>
                        <w:rFonts w:cstheme="minorHAnsi"/>
                        <w:sz w:val="20"/>
                        <w:szCs w:val="20"/>
                      </w:rPr>
                      <w:t>0.85</w:t>
                    </w:r>
                  </w:ins>
                </w:p>
              </w:tc>
              <w:tc>
                <w:tcPr>
                  <w:tcW w:w="1309" w:type="dxa"/>
                  <w:shd w:val="clear" w:color="auto" w:fill="FFFFFF" w:themeFill="background1"/>
                  <w:vAlign w:val="center"/>
                </w:tcPr>
                <w:p w14:paraId="0771E9D8" w14:textId="77777777" w:rsidR="00B44899" w:rsidRPr="00F01E24" w:rsidRDefault="00B44899" w:rsidP="00B44899">
                  <w:pPr>
                    <w:spacing w:after="120" w:line="280" w:lineRule="exact"/>
                    <w:contextualSpacing/>
                    <w:jc w:val="center"/>
                    <w:rPr>
                      <w:ins w:id="342" w:author="Autore"/>
                      <w:rFonts w:cstheme="minorHAnsi"/>
                      <w:sz w:val="20"/>
                      <w:szCs w:val="20"/>
                    </w:rPr>
                  </w:pPr>
                  <w:ins w:id="343" w:author="Autore">
                    <w:r w:rsidRPr="00F01E24" w:rsidDel="001922BE">
                      <w:rPr>
                        <w:rFonts w:cstheme="minorHAnsi"/>
                        <w:sz w:val="20"/>
                        <w:szCs w:val="20"/>
                      </w:rPr>
                      <w:t xml:space="preserve">€ </w:t>
                    </w:r>
                    <w:r>
                      <w:rPr>
                        <w:rFonts w:cstheme="minorHAnsi"/>
                        <w:sz w:val="20"/>
                        <w:szCs w:val="20"/>
                      </w:rPr>
                      <w:t>328.731,06</w:t>
                    </w:r>
                  </w:ins>
                </w:p>
              </w:tc>
              <w:tc>
                <w:tcPr>
                  <w:tcW w:w="1309" w:type="dxa"/>
                  <w:gridSpan w:val="2"/>
                  <w:shd w:val="clear" w:color="auto" w:fill="FFFFFF" w:themeFill="background1"/>
                  <w:vAlign w:val="center"/>
                </w:tcPr>
                <w:p w14:paraId="3824C016" w14:textId="77777777" w:rsidR="00B44899" w:rsidRPr="00F01E24" w:rsidRDefault="00B44899" w:rsidP="00B44899">
                  <w:pPr>
                    <w:spacing w:after="120" w:line="280" w:lineRule="exact"/>
                    <w:contextualSpacing/>
                    <w:jc w:val="center"/>
                    <w:rPr>
                      <w:ins w:id="344" w:author="Autore"/>
                      <w:rFonts w:cstheme="minorHAnsi"/>
                      <w:sz w:val="20"/>
                      <w:szCs w:val="20"/>
                    </w:rPr>
                  </w:pPr>
                  <w:ins w:id="345" w:author="Autore">
                    <w:r>
                      <w:rPr>
                        <w:rFonts w:cstheme="minorHAnsi"/>
                        <w:sz w:val="20"/>
                        <w:szCs w:val="20"/>
                      </w:rPr>
                      <w:t>9,03</w:t>
                    </w:r>
                    <w:r w:rsidRPr="00F01E24" w:rsidDel="001922BE">
                      <w:rPr>
                        <w:rFonts w:cstheme="minorHAnsi"/>
                        <w:sz w:val="20"/>
                        <w:szCs w:val="20"/>
                      </w:rPr>
                      <w:t xml:space="preserve"> %</w:t>
                    </w:r>
                  </w:ins>
                </w:p>
              </w:tc>
              <w:tc>
                <w:tcPr>
                  <w:tcW w:w="1313" w:type="dxa"/>
                  <w:gridSpan w:val="2"/>
                  <w:shd w:val="clear" w:color="auto" w:fill="FFFFFF" w:themeFill="background1"/>
                  <w:vAlign w:val="center"/>
                </w:tcPr>
                <w:p w14:paraId="74E9E3CE" w14:textId="77777777" w:rsidR="00B44899" w:rsidRPr="00F01E24" w:rsidDel="001922BE" w:rsidRDefault="00B44899" w:rsidP="00B44899">
                  <w:pPr>
                    <w:spacing w:after="120" w:line="280" w:lineRule="exact"/>
                    <w:contextualSpacing/>
                    <w:jc w:val="center"/>
                    <w:rPr>
                      <w:ins w:id="346" w:author="Autore"/>
                      <w:rFonts w:cstheme="minorHAnsi"/>
                      <w:sz w:val="20"/>
                      <w:szCs w:val="20"/>
                    </w:rPr>
                  </w:pPr>
                  <w:ins w:id="347" w:author="Autore">
                    <w:r>
                      <w:rPr>
                        <w:rFonts w:cstheme="minorHAnsi"/>
                        <w:sz w:val="20"/>
                        <w:szCs w:val="20"/>
                      </w:rPr>
                      <w:t>SECONDARIA</w:t>
                    </w:r>
                  </w:ins>
                </w:p>
              </w:tc>
            </w:tr>
            <w:tr w:rsidR="00B44899" w:rsidRPr="00F01E24" w14:paraId="6BD28B27" w14:textId="77777777" w:rsidTr="00E362B4">
              <w:trPr>
                <w:gridAfter w:val="1"/>
                <w:wAfter w:w="60" w:type="dxa"/>
                <w:trHeight w:val="284"/>
                <w:jc w:val="center"/>
                <w:ins w:id="348" w:author="Autore"/>
              </w:trPr>
              <w:tc>
                <w:tcPr>
                  <w:tcW w:w="9165" w:type="dxa"/>
                  <w:gridSpan w:val="11"/>
                  <w:shd w:val="clear" w:color="auto" w:fill="D9E2F3" w:themeFill="accent1" w:themeFillTint="33"/>
                  <w:noWrap/>
                  <w:vAlign w:val="center"/>
                </w:tcPr>
                <w:p w14:paraId="51A61723" w14:textId="77777777" w:rsidR="00B44899" w:rsidRPr="00F01E24" w:rsidRDefault="00B44899" w:rsidP="00B44899">
                  <w:pPr>
                    <w:spacing w:after="120" w:line="280" w:lineRule="exact"/>
                    <w:contextualSpacing/>
                    <w:jc w:val="center"/>
                    <w:rPr>
                      <w:ins w:id="349" w:author="Autore"/>
                      <w:rFonts w:cstheme="minorHAnsi"/>
                      <w:sz w:val="20"/>
                      <w:szCs w:val="20"/>
                    </w:rPr>
                  </w:pPr>
                  <w:ins w:id="350" w:author="Autore">
                    <w:r w:rsidRPr="00F01E24">
                      <w:rPr>
                        <w:rFonts w:cstheme="minorHAnsi"/>
                        <w:b/>
                        <w:sz w:val="20"/>
                        <w:szCs w:val="20"/>
                      </w:rPr>
                      <w:t xml:space="preserve">PRESTAZIONI ACCESSORIE AI SENSI </w:t>
                    </w:r>
                    <w:r w:rsidRPr="00C34F00">
                      <w:rPr>
                        <w:rFonts w:cstheme="minorHAnsi"/>
                        <w:b/>
                        <w:sz w:val="20"/>
                        <w:szCs w:val="20"/>
                      </w:rPr>
                      <w:t>DELL’ARTICOLO 18 DEL DISCIPLINARE UNICO</w:t>
                    </w:r>
                  </w:ins>
                </w:p>
              </w:tc>
            </w:tr>
            <w:tr w:rsidR="00B44899" w:rsidRPr="00F01E24" w14:paraId="7F3676D9" w14:textId="77777777" w:rsidTr="00E362B4">
              <w:trPr>
                <w:gridAfter w:val="1"/>
                <w:wAfter w:w="60" w:type="dxa"/>
                <w:trHeight w:val="284"/>
                <w:jc w:val="center"/>
                <w:ins w:id="351" w:author="Autore"/>
              </w:trPr>
              <w:tc>
                <w:tcPr>
                  <w:tcW w:w="1680" w:type="dxa"/>
                  <w:gridSpan w:val="2"/>
                  <w:shd w:val="clear" w:color="auto" w:fill="FFFFFF" w:themeFill="background1"/>
                  <w:noWrap/>
                  <w:vAlign w:val="center"/>
                </w:tcPr>
                <w:p w14:paraId="07315786" w14:textId="77777777" w:rsidR="00B44899" w:rsidRPr="00A57171" w:rsidRDefault="00B44899" w:rsidP="00B44899">
                  <w:pPr>
                    <w:spacing w:after="120" w:line="280" w:lineRule="exact"/>
                    <w:contextualSpacing/>
                    <w:jc w:val="center"/>
                    <w:rPr>
                      <w:ins w:id="352" w:author="Autore"/>
                      <w:rFonts w:cstheme="minorHAnsi"/>
                      <w:sz w:val="20"/>
                      <w:szCs w:val="20"/>
                    </w:rPr>
                  </w:pPr>
                  <w:ins w:id="353" w:author="Autore">
                    <w:r w:rsidRPr="00A57171">
                      <w:rPr>
                        <w:rFonts w:cstheme="minorHAnsi"/>
                        <w:sz w:val="20"/>
                        <w:szCs w:val="20"/>
                      </w:rPr>
                      <w:t>____________</w:t>
                    </w:r>
                  </w:ins>
                </w:p>
              </w:tc>
              <w:tc>
                <w:tcPr>
                  <w:tcW w:w="1276" w:type="dxa"/>
                  <w:gridSpan w:val="2"/>
                  <w:shd w:val="clear" w:color="auto" w:fill="FFFFFF" w:themeFill="background1"/>
                  <w:vAlign w:val="center"/>
                </w:tcPr>
                <w:p w14:paraId="0AF76901" w14:textId="77777777" w:rsidR="00B44899" w:rsidRPr="00A57171" w:rsidRDefault="00B44899" w:rsidP="00B44899">
                  <w:pPr>
                    <w:spacing w:after="120" w:line="280" w:lineRule="exact"/>
                    <w:contextualSpacing/>
                    <w:jc w:val="both"/>
                    <w:rPr>
                      <w:ins w:id="354" w:author="Autore"/>
                      <w:rFonts w:cstheme="minorHAnsi"/>
                      <w:sz w:val="20"/>
                      <w:szCs w:val="20"/>
                    </w:rPr>
                  </w:pPr>
                  <w:ins w:id="355" w:author="Autore">
                    <w:r w:rsidRPr="00A57171">
                      <w:rPr>
                        <w:rFonts w:cstheme="minorHAnsi"/>
                        <w:sz w:val="20"/>
                        <w:szCs w:val="20"/>
                      </w:rPr>
                      <w:t>____________</w:t>
                    </w:r>
                  </w:ins>
                </w:p>
              </w:tc>
              <w:tc>
                <w:tcPr>
                  <w:tcW w:w="968" w:type="dxa"/>
                  <w:noWrap/>
                  <w:vAlign w:val="center"/>
                </w:tcPr>
                <w:p w14:paraId="5083FD1D" w14:textId="77777777" w:rsidR="00B44899" w:rsidRPr="00A57171" w:rsidRDefault="00B44899" w:rsidP="00B44899">
                  <w:pPr>
                    <w:spacing w:after="120" w:line="280" w:lineRule="exact"/>
                    <w:contextualSpacing/>
                    <w:jc w:val="center"/>
                    <w:rPr>
                      <w:ins w:id="356" w:author="Autore"/>
                      <w:rFonts w:cstheme="minorHAnsi"/>
                      <w:sz w:val="20"/>
                      <w:szCs w:val="20"/>
                    </w:rPr>
                  </w:pPr>
                  <w:ins w:id="357" w:author="Autore">
                    <w:r w:rsidRPr="00A57171">
                      <w:rPr>
                        <w:rFonts w:cstheme="minorHAnsi"/>
                        <w:sz w:val="20"/>
                        <w:szCs w:val="20"/>
                      </w:rPr>
                      <w:t>____________</w:t>
                    </w:r>
                  </w:ins>
                </w:p>
              </w:tc>
              <w:tc>
                <w:tcPr>
                  <w:tcW w:w="1310" w:type="dxa"/>
                  <w:shd w:val="clear" w:color="auto" w:fill="FFFFFF" w:themeFill="background1"/>
                  <w:vAlign w:val="center"/>
                </w:tcPr>
                <w:p w14:paraId="729232C0" w14:textId="77777777" w:rsidR="00B44899" w:rsidRPr="00A57171" w:rsidRDefault="00B44899" w:rsidP="00B44899">
                  <w:pPr>
                    <w:spacing w:after="120" w:line="280" w:lineRule="exact"/>
                    <w:contextualSpacing/>
                    <w:jc w:val="center"/>
                    <w:rPr>
                      <w:ins w:id="358" w:author="Autore"/>
                      <w:rFonts w:cstheme="minorHAnsi"/>
                      <w:sz w:val="20"/>
                      <w:szCs w:val="20"/>
                    </w:rPr>
                  </w:pPr>
                  <w:ins w:id="359" w:author="Autore">
                    <w:r w:rsidRPr="00A57171">
                      <w:rPr>
                        <w:rFonts w:cstheme="minorHAnsi"/>
                        <w:sz w:val="20"/>
                        <w:szCs w:val="20"/>
                      </w:rPr>
                      <w:t>____________</w:t>
                    </w:r>
                  </w:ins>
                </w:p>
              </w:tc>
              <w:tc>
                <w:tcPr>
                  <w:tcW w:w="1309" w:type="dxa"/>
                  <w:shd w:val="clear" w:color="auto" w:fill="FFFFFF" w:themeFill="background1"/>
                  <w:vAlign w:val="center"/>
                </w:tcPr>
                <w:p w14:paraId="6DB1DB32" w14:textId="77777777" w:rsidR="00B44899" w:rsidRPr="00A57171" w:rsidRDefault="00B44899" w:rsidP="00B44899">
                  <w:pPr>
                    <w:spacing w:after="120" w:line="280" w:lineRule="exact"/>
                    <w:contextualSpacing/>
                    <w:jc w:val="center"/>
                    <w:rPr>
                      <w:ins w:id="360" w:author="Autore"/>
                      <w:rFonts w:cstheme="minorHAnsi"/>
                      <w:sz w:val="20"/>
                      <w:szCs w:val="20"/>
                    </w:rPr>
                  </w:pPr>
                  <w:ins w:id="361" w:author="Autore">
                    <w:r w:rsidRPr="00A57171" w:rsidDel="001922BE">
                      <w:rPr>
                        <w:rFonts w:cstheme="minorHAnsi"/>
                        <w:sz w:val="20"/>
                        <w:szCs w:val="20"/>
                      </w:rPr>
                      <w:t>€ ___________</w:t>
                    </w:r>
                  </w:ins>
                </w:p>
              </w:tc>
              <w:tc>
                <w:tcPr>
                  <w:tcW w:w="1309" w:type="dxa"/>
                  <w:gridSpan w:val="2"/>
                  <w:shd w:val="clear" w:color="auto" w:fill="FFFFFF" w:themeFill="background1"/>
                  <w:vAlign w:val="center"/>
                </w:tcPr>
                <w:p w14:paraId="5B32F949" w14:textId="77777777" w:rsidR="00B44899" w:rsidRPr="00A57171" w:rsidRDefault="00B44899" w:rsidP="00B44899">
                  <w:pPr>
                    <w:spacing w:after="120" w:line="280" w:lineRule="exact"/>
                    <w:contextualSpacing/>
                    <w:jc w:val="center"/>
                    <w:rPr>
                      <w:ins w:id="362" w:author="Autore"/>
                      <w:rFonts w:cstheme="minorHAnsi"/>
                      <w:sz w:val="20"/>
                      <w:szCs w:val="20"/>
                    </w:rPr>
                  </w:pPr>
                  <w:ins w:id="363" w:author="Autore">
                    <w:r w:rsidRPr="00A57171" w:rsidDel="001922BE">
                      <w:rPr>
                        <w:rFonts w:cstheme="minorHAnsi"/>
                        <w:sz w:val="20"/>
                        <w:szCs w:val="20"/>
                      </w:rPr>
                      <w:t>_____ %</w:t>
                    </w:r>
                  </w:ins>
                </w:p>
              </w:tc>
              <w:tc>
                <w:tcPr>
                  <w:tcW w:w="1313" w:type="dxa"/>
                  <w:gridSpan w:val="2"/>
                  <w:shd w:val="clear" w:color="auto" w:fill="FFFFFF" w:themeFill="background1"/>
                  <w:vAlign w:val="center"/>
                </w:tcPr>
                <w:p w14:paraId="4D92438E" w14:textId="77777777" w:rsidR="00B44899" w:rsidRPr="00A57171" w:rsidRDefault="00B44899" w:rsidP="00B44899">
                  <w:pPr>
                    <w:spacing w:after="120" w:line="280" w:lineRule="exact"/>
                    <w:contextualSpacing/>
                    <w:jc w:val="center"/>
                    <w:rPr>
                      <w:ins w:id="364" w:author="Autore"/>
                      <w:rFonts w:cstheme="minorHAnsi"/>
                      <w:sz w:val="20"/>
                      <w:szCs w:val="20"/>
                    </w:rPr>
                  </w:pPr>
                  <w:ins w:id="365" w:author="Autore">
                    <w:r w:rsidRPr="00A57171">
                      <w:rPr>
                        <w:rFonts w:cstheme="minorHAnsi"/>
                        <w:sz w:val="20"/>
                        <w:szCs w:val="20"/>
                      </w:rPr>
                      <w:t>____________</w:t>
                    </w:r>
                  </w:ins>
                </w:p>
              </w:tc>
            </w:tr>
            <w:tr w:rsidR="00B44899" w:rsidRPr="00F01E24" w14:paraId="748FAF93" w14:textId="77777777" w:rsidTr="00E362B4">
              <w:trPr>
                <w:gridAfter w:val="1"/>
                <w:wAfter w:w="60" w:type="dxa"/>
                <w:trHeight w:val="284"/>
                <w:jc w:val="center"/>
                <w:ins w:id="366" w:author="Autore"/>
              </w:trPr>
              <w:tc>
                <w:tcPr>
                  <w:tcW w:w="1680" w:type="dxa"/>
                  <w:gridSpan w:val="2"/>
                  <w:shd w:val="clear" w:color="auto" w:fill="FFFFFF" w:themeFill="background1"/>
                  <w:noWrap/>
                  <w:vAlign w:val="center"/>
                </w:tcPr>
                <w:p w14:paraId="677A61FC" w14:textId="77777777" w:rsidR="00B44899" w:rsidRPr="00A57171" w:rsidRDefault="00B44899" w:rsidP="00B44899">
                  <w:pPr>
                    <w:spacing w:after="120" w:line="280" w:lineRule="exact"/>
                    <w:contextualSpacing/>
                    <w:jc w:val="center"/>
                    <w:rPr>
                      <w:ins w:id="367" w:author="Autore"/>
                      <w:rFonts w:cstheme="minorHAnsi"/>
                      <w:sz w:val="20"/>
                      <w:szCs w:val="20"/>
                    </w:rPr>
                  </w:pPr>
                  <w:ins w:id="368" w:author="Autore">
                    <w:r w:rsidRPr="00A57171">
                      <w:rPr>
                        <w:rFonts w:cstheme="minorHAnsi"/>
                        <w:sz w:val="20"/>
                        <w:szCs w:val="20"/>
                      </w:rPr>
                      <w:t>____________</w:t>
                    </w:r>
                  </w:ins>
                </w:p>
              </w:tc>
              <w:tc>
                <w:tcPr>
                  <w:tcW w:w="1276" w:type="dxa"/>
                  <w:gridSpan w:val="2"/>
                  <w:shd w:val="clear" w:color="auto" w:fill="FFFFFF" w:themeFill="background1"/>
                  <w:vAlign w:val="center"/>
                </w:tcPr>
                <w:p w14:paraId="5D0DE3D3" w14:textId="77777777" w:rsidR="00B44899" w:rsidRPr="00A57171" w:rsidRDefault="00B44899" w:rsidP="00B44899">
                  <w:pPr>
                    <w:spacing w:after="120" w:line="280" w:lineRule="exact"/>
                    <w:contextualSpacing/>
                    <w:jc w:val="both"/>
                    <w:rPr>
                      <w:ins w:id="369" w:author="Autore"/>
                      <w:rFonts w:cstheme="minorHAnsi"/>
                      <w:sz w:val="20"/>
                      <w:szCs w:val="20"/>
                    </w:rPr>
                  </w:pPr>
                  <w:ins w:id="370" w:author="Autore">
                    <w:r w:rsidRPr="00A57171">
                      <w:rPr>
                        <w:rFonts w:cstheme="minorHAnsi"/>
                        <w:sz w:val="20"/>
                        <w:szCs w:val="20"/>
                      </w:rPr>
                      <w:t>____________</w:t>
                    </w:r>
                  </w:ins>
                </w:p>
              </w:tc>
              <w:tc>
                <w:tcPr>
                  <w:tcW w:w="968" w:type="dxa"/>
                  <w:noWrap/>
                  <w:vAlign w:val="center"/>
                </w:tcPr>
                <w:p w14:paraId="78EA0957" w14:textId="77777777" w:rsidR="00B44899" w:rsidRPr="00A57171" w:rsidRDefault="00B44899" w:rsidP="00B44899">
                  <w:pPr>
                    <w:spacing w:after="120" w:line="280" w:lineRule="exact"/>
                    <w:contextualSpacing/>
                    <w:jc w:val="center"/>
                    <w:rPr>
                      <w:ins w:id="371" w:author="Autore"/>
                      <w:rFonts w:cstheme="minorHAnsi"/>
                      <w:sz w:val="20"/>
                      <w:szCs w:val="20"/>
                    </w:rPr>
                  </w:pPr>
                  <w:ins w:id="372" w:author="Autore">
                    <w:r w:rsidRPr="00A57171">
                      <w:rPr>
                        <w:rFonts w:cstheme="minorHAnsi"/>
                        <w:sz w:val="20"/>
                        <w:szCs w:val="20"/>
                      </w:rPr>
                      <w:t>____________</w:t>
                    </w:r>
                  </w:ins>
                </w:p>
              </w:tc>
              <w:tc>
                <w:tcPr>
                  <w:tcW w:w="1310" w:type="dxa"/>
                  <w:shd w:val="clear" w:color="auto" w:fill="FFFFFF" w:themeFill="background1"/>
                  <w:vAlign w:val="center"/>
                </w:tcPr>
                <w:p w14:paraId="457539D4" w14:textId="77777777" w:rsidR="00B44899" w:rsidRPr="00A57171" w:rsidRDefault="00B44899" w:rsidP="00B44899">
                  <w:pPr>
                    <w:spacing w:after="120" w:line="280" w:lineRule="exact"/>
                    <w:contextualSpacing/>
                    <w:jc w:val="center"/>
                    <w:rPr>
                      <w:ins w:id="373" w:author="Autore"/>
                      <w:rFonts w:cstheme="minorHAnsi"/>
                      <w:sz w:val="20"/>
                      <w:szCs w:val="20"/>
                    </w:rPr>
                  </w:pPr>
                  <w:ins w:id="374" w:author="Autore">
                    <w:r w:rsidRPr="00A57171">
                      <w:rPr>
                        <w:rFonts w:cstheme="minorHAnsi"/>
                        <w:sz w:val="20"/>
                        <w:szCs w:val="20"/>
                      </w:rPr>
                      <w:t>____________</w:t>
                    </w:r>
                  </w:ins>
                </w:p>
              </w:tc>
              <w:tc>
                <w:tcPr>
                  <w:tcW w:w="1309" w:type="dxa"/>
                  <w:shd w:val="clear" w:color="auto" w:fill="FFFFFF" w:themeFill="background1"/>
                  <w:vAlign w:val="center"/>
                </w:tcPr>
                <w:p w14:paraId="3D385128" w14:textId="77777777" w:rsidR="00B44899" w:rsidRPr="00A57171" w:rsidRDefault="00B44899" w:rsidP="00B44899">
                  <w:pPr>
                    <w:spacing w:after="120" w:line="280" w:lineRule="exact"/>
                    <w:contextualSpacing/>
                    <w:jc w:val="center"/>
                    <w:rPr>
                      <w:ins w:id="375" w:author="Autore"/>
                      <w:rFonts w:cstheme="minorHAnsi"/>
                      <w:sz w:val="20"/>
                      <w:szCs w:val="20"/>
                    </w:rPr>
                  </w:pPr>
                  <w:ins w:id="376" w:author="Autore">
                    <w:r w:rsidRPr="00A57171" w:rsidDel="001922BE">
                      <w:rPr>
                        <w:rFonts w:cstheme="minorHAnsi"/>
                        <w:sz w:val="20"/>
                        <w:szCs w:val="20"/>
                      </w:rPr>
                      <w:t>€ ___________</w:t>
                    </w:r>
                  </w:ins>
                </w:p>
              </w:tc>
              <w:tc>
                <w:tcPr>
                  <w:tcW w:w="1309" w:type="dxa"/>
                  <w:gridSpan w:val="2"/>
                  <w:shd w:val="clear" w:color="auto" w:fill="FFFFFF" w:themeFill="background1"/>
                  <w:vAlign w:val="center"/>
                </w:tcPr>
                <w:p w14:paraId="348E4EE3" w14:textId="77777777" w:rsidR="00B44899" w:rsidRPr="00A57171" w:rsidRDefault="00B44899" w:rsidP="00B44899">
                  <w:pPr>
                    <w:spacing w:after="120" w:line="280" w:lineRule="exact"/>
                    <w:contextualSpacing/>
                    <w:jc w:val="center"/>
                    <w:rPr>
                      <w:ins w:id="377" w:author="Autore"/>
                      <w:rFonts w:cstheme="minorHAnsi"/>
                      <w:sz w:val="20"/>
                      <w:szCs w:val="20"/>
                    </w:rPr>
                  </w:pPr>
                  <w:ins w:id="378" w:author="Autore">
                    <w:r w:rsidRPr="00A57171" w:rsidDel="001922BE">
                      <w:rPr>
                        <w:rFonts w:cstheme="minorHAnsi"/>
                        <w:sz w:val="20"/>
                        <w:szCs w:val="20"/>
                      </w:rPr>
                      <w:t>_____ %</w:t>
                    </w:r>
                  </w:ins>
                </w:p>
              </w:tc>
              <w:tc>
                <w:tcPr>
                  <w:tcW w:w="1313" w:type="dxa"/>
                  <w:gridSpan w:val="2"/>
                  <w:shd w:val="clear" w:color="auto" w:fill="FFFFFF" w:themeFill="background1"/>
                  <w:vAlign w:val="center"/>
                </w:tcPr>
                <w:p w14:paraId="52752EC2" w14:textId="77777777" w:rsidR="00B44899" w:rsidRPr="00A57171" w:rsidRDefault="00B44899" w:rsidP="00B44899">
                  <w:pPr>
                    <w:spacing w:after="120" w:line="280" w:lineRule="exact"/>
                    <w:contextualSpacing/>
                    <w:jc w:val="center"/>
                    <w:rPr>
                      <w:ins w:id="379" w:author="Autore"/>
                      <w:rFonts w:cstheme="minorHAnsi"/>
                      <w:sz w:val="20"/>
                      <w:szCs w:val="20"/>
                    </w:rPr>
                  </w:pPr>
                  <w:ins w:id="380" w:author="Autore">
                    <w:r w:rsidRPr="00A57171">
                      <w:rPr>
                        <w:rFonts w:cstheme="minorHAnsi"/>
                        <w:sz w:val="20"/>
                        <w:szCs w:val="20"/>
                      </w:rPr>
                      <w:t>____________</w:t>
                    </w:r>
                  </w:ins>
                </w:p>
              </w:tc>
            </w:tr>
            <w:tr w:rsidR="00B44899" w:rsidRPr="00F01E24" w14:paraId="379748A3" w14:textId="77777777" w:rsidTr="00E362B4">
              <w:trPr>
                <w:gridAfter w:val="1"/>
                <w:wAfter w:w="60" w:type="dxa"/>
                <w:trHeight w:val="284"/>
                <w:jc w:val="center"/>
                <w:ins w:id="381" w:author="Autore"/>
              </w:trPr>
              <w:tc>
                <w:tcPr>
                  <w:tcW w:w="5234" w:type="dxa"/>
                  <w:gridSpan w:val="6"/>
                  <w:shd w:val="clear" w:color="auto" w:fill="FFFFFF" w:themeFill="background1"/>
                  <w:noWrap/>
                  <w:vAlign w:val="center"/>
                </w:tcPr>
                <w:p w14:paraId="474F9835" w14:textId="77777777" w:rsidR="00B44899" w:rsidRPr="00F01E24" w:rsidRDefault="00B44899" w:rsidP="00B44899">
                  <w:pPr>
                    <w:spacing w:after="120" w:line="280" w:lineRule="exact"/>
                    <w:contextualSpacing/>
                    <w:jc w:val="right"/>
                    <w:rPr>
                      <w:ins w:id="382" w:author="Autore"/>
                      <w:rFonts w:cstheme="minorHAnsi"/>
                      <w:b/>
                      <w:sz w:val="20"/>
                      <w:szCs w:val="20"/>
                    </w:rPr>
                  </w:pPr>
                  <w:ins w:id="383" w:author="Autore">
                    <w:r w:rsidRPr="00F01E24">
                      <w:rPr>
                        <w:rFonts w:cstheme="minorHAnsi"/>
                        <w:b/>
                        <w:sz w:val="20"/>
                        <w:szCs w:val="20"/>
                      </w:rPr>
                      <w:t>TOTALE</w:t>
                    </w:r>
                  </w:ins>
                </w:p>
              </w:tc>
              <w:tc>
                <w:tcPr>
                  <w:tcW w:w="1309" w:type="dxa"/>
                  <w:shd w:val="clear" w:color="auto" w:fill="FFFFFF" w:themeFill="background1"/>
                  <w:vAlign w:val="center"/>
                </w:tcPr>
                <w:p w14:paraId="538F0231" w14:textId="77777777" w:rsidR="00B44899" w:rsidRPr="00F01E24" w:rsidRDefault="00B44899" w:rsidP="00B44899">
                  <w:pPr>
                    <w:spacing w:after="120" w:line="280" w:lineRule="exact"/>
                    <w:contextualSpacing/>
                    <w:jc w:val="center"/>
                    <w:rPr>
                      <w:ins w:id="384" w:author="Autore"/>
                      <w:rFonts w:cstheme="minorHAnsi"/>
                      <w:b/>
                      <w:sz w:val="20"/>
                      <w:szCs w:val="20"/>
                    </w:rPr>
                  </w:pPr>
                  <w:ins w:id="385" w:author="Autore">
                    <w:r w:rsidRPr="00F01E24">
                      <w:rPr>
                        <w:rFonts w:cstheme="minorHAnsi"/>
                        <w:b/>
                        <w:sz w:val="20"/>
                        <w:szCs w:val="20"/>
                      </w:rPr>
                      <w:t xml:space="preserve">€ </w:t>
                    </w:r>
                    <w:r>
                      <w:rPr>
                        <w:rFonts w:cstheme="minorHAnsi"/>
                        <w:b/>
                        <w:sz w:val="20"/>
                        <w:szCs w:val="20"/>
                      </w:rPr>
                      <w:t>3.641.854,03</w:t>
                    </w:r>
                  </w:ins>
                </w:p>
              </w:tc>
              <w:tc>
                <w:tcPr>
                  <w:tcW w:w="1309" w:type="dxa"/>
                  <w:gridSpan w:val="2"/>
                  <w:shd w:val="clear" w:color="auto" w:fill="FFFFFF" w:themeFill="background1"/>
                  <w:vAlign w:val="center"/>
                </w:tcPr>
                <w:p w14:paraId="305402F2" w14:textId="77777777" w:rsidR="00B44899" w:rsidRPr="00F01E24" w:rsidRDefault="00B44899" w:rsidP="00B44899">
                  <w:pPr>
                    <w:spacing w:after="120" w:line="280" w:lineRule="exact"/>
                    <w:contextualSpacing/>
                    <w:jc w:val="center"/>
                    <w:rPr>
                      <w:ins w:id="386" w:author="Autore"/>
                      <w:rFonts w:cstheme="minorHAnsi"/>
                      <w:b/>
                      <w:sz w:val="20"/>
                      <w:szCs w:val="20"/>
                    </w:rPr>
                  </w:pPr>
                  <w:ins w:id="387" w:author="Autore">
                    <w:r>
                      <w:rPr>
                        <w:rFonts w:cstheme="minorHAnsi"/>
                        <w:b/>
                        <w:sz w:val="20"/>
                        <w:szCs w:val="20"/>
                      </w:rPr>
                      <w:t>100,00</w:t>
                    </w:r>
                    <w:r w:rsidRPr="00F01E24">
                      <w:rPr>
                        <w:rFonts w:cstheme="minorHAnsi"/>
                        <w:b/>
                        <w:sz w:val="20"/>
                        <w:szCs w:val="20"/>
                      </w:rPr>
                      <w:t xml:space="preserve"> %</w:t>
                    </w:r>
                  </w:ins>
                </w:p>
              </w:tc>
              <w:tc>
                <w:tcPr>
                  <w:tcW w:w="1313" w:type="dxa"/>
                  <w:gridSpan w:val="2"/>
                  <w:shd w:val="clear" w:color="auto" w:fill="FFFFFF" w:themeFill="background1"/>
                </w:tcPr>
                <w:p w14:paraId="2201BC08" w14:textId="77777777" w:rsidR="00B44899" w:rsidRPr="00F01E24" w:rsidRDefault="00B44899" w:rsidP="00B44899">
                  <w:pPr>
                    <w:spacing w:after="120" w:line="280" w:lineRule="exact"/>
                    <w:contextualSpacing/>
                    <w:jc w:val="center"/>
                    <w:rPr>
                      <w:ins w:id="388" w:author="Autore"/>
                      <w:rFonts w:cstheme="minorHAnsi"/>
                      <w:bCs/>
                      <w:sz w:val="20"/>
                      <w:szCs w:val="20"/>
                    </w:rPr>
                  </w:pPr>
                </w:p>
              </w:tc>
            </w:tr>
          </w:tbl>
          <w:p w14:paraId="6F6BDFE1" w14:textId="77777777" w:rsidR="00B44899" w:rsidRDefault="00B44899" w:rsidP="00351F28">
            <w:pPr>
              <w:contextualSpacing/>
              <w:jc w:val="both"/>
              <w:rPr>
                <w:ins w:id="389" w:author="Autore"/>
                <w:rFonts w:cstheme="minorHAnsi"/>
                <w:bCs/>
                <w:sz w:val="20"/>
                <w:szCs w:val="20"/>
              </w:rPr>
            </w:pPr>
          </w:p>
          <w:p w14:paraId="2840A087" w14:textId="77777777" w:rsidR="00B44899" w:rsidRDefault="00B44899" w:rsidP="00351F28">
            <w:pPr>
              <w:contextualSpacing/>
              <w:jc w:val="both"/>
              <w:rPr>
                <w:ins w:id="390" w:author="Autore"/>
                <w:rFonts w:cstheme="minorHAnsi"/>
                <w:bCs/>
                <w:sz w:val="20"/>
                <w:szCs w:val="20"/>
              </w:rPr>
            </w:pPr>
          </w:p>
          <w:p w14:paraId="23F89957" w14:textId="77777777" w:rsidR="00B44899" w:rsidRDefault="00B44899" w:rsidP="00351F28">
            <w:pPr>
              <w:contextualSpacing/>
              <w:jc w:val="both"/>
              <w:rPr>
                <w:ins w:id="391" w:author="Autore"/>
                <w:rFonts w:cstheme="minorHAnsi"/>
                <w:bCs/>
                <w:sz w:val="20"/>
                <w:szCs w:val="20"/>
              </w:rPr>
            </w:pPr>
          </w:p>
          <w:p w14:paraId="03ABC517" w14:textId="6D15AECA" w:rsidR="00E4411D" w:rsidDel="00C10118" w:rsidRDefault="00E4411D" w:rsidP="00351F28">
            <w:pPr>
              <w:contextualSpacing/>
              <w:jc w:val="both"/>
              <w:rPr>
                <w:del w:id="392" w:author="Autore"/>
                <w:rFonts w:cstheme="minorHAnsi"/>
                <w:bCs/>
                <w:sz w:val="20"/>
                <w:szCs w:val="20"/>
              </w:rPr>
            </w:pPr>
            <w:r w:rsidRPr="00B120AA">
              <w:rPr>
                <w:rFonts w:cstheme="minorHAnsi"/>
                <w:bCs/>
                <w:sz w:val="20"/>
                <w:szCs w:val="20"/>
              </w:rPr>
              <w:t>DESCRIZIONE DEL</w:t>
            </w:r>
            <w:r w:rsidR="0038404F" w:rsidRPr="00B120AA">
              <w:rPr>
                <w:rFonts w:cstheme="minorHAnsi"/>
                <w:bCs/>
                <w:sz w:val="20"/>
                <w:szCs w:val="20"/>
              </w:rPr>
              <w:t>LE PRESTAZIONI DA ESEGUIRE</w:t>
            </w:r>
            <w:r w:rsidRPr="00B120AA">
              <w:rPr>
                <w:rFonts w:cstheme="minorHAnsi"/>
                <w:bCs/>
                <w:sz w:val="20"/>
                <w:szCs w:val="20"/>
              </w:rPr>
              <w:t xml:space="preserve">: </w:t>
            </w:r>
            <w:ins w:id="393" w:author="Autore">
              <w:r w:rsidR="00B44899">
                <w:rPr>
                  <w:rFonts w:cstheme="minorHAnsi"/>
                  <w:bCs/>
                  <w:sz w:val="20"/>
                  <w:szCs w:val="20"/>
                </w:rPr>
                <w:t>Affidamento d</w:t>
              </w:r>
              <w:r w:rsidR="00C10118">
                <w:rPr>
                  <w:rFonts w:cstheme="minorHAnsi"/>
                  <w:bCs/>
                  <w:sz w:val="20"/>
                  <w:szCs w:val="20"/>
                </w:rPr>
                <w:t>ella Progettazione esecutiva e dell’esecuzione dei lavori.</w:t>
              </w:r>
            </w:ins>
            <w:del w:id="394" w:author="Autore">
              <w:r w:rsidRPr="00B120AA" w:rsidDel="00B44899">
                <w:rPr>
                  <w:rFonts w:cstheme="minorHAnsi"/>
                  <w:bCs/>
                  <w:sz w:val="20"/>
                  <w:szCs w:val="20"/>
                </w:rPr>
                <w:delText>____________________________________________________</w:delText>
              </w:r>
            </w:del>
          </w:p>
          <w:p w14:paraId="573EF130" w14:textId="77777777" w:rsidR="00C10118" w:rsidRPr="00B120AA" w:rsidRDefault="00C10118" w:rsidP="00351F28">
            <w:pPr>
              <w:contextualSpacing/>
              <w:jc w:val="both"/>
              <w:rPr>
                <w:ins w:id="395" w:author="Autore"/>
                <w:rFonts w:cstheme="minorHAnsi"/>
                <w:bCs/>
                <w:sz w:val="20"/>
                <w:szCs w:val="20"/>
              </w:rPr>
            </w:pPr>
          </w:p>
          <w:p w14:paraId="7DA251ED" w14:textId="179E3385" w:rsidR="007F49C0" w:rsidRPr="00B120AA" w:rsidDel="00B44899" w:rsidRDefault="007F49C0" w:rsidP="00351F28">
            <w:pPr>
              <w:contextualSpacing/>
              <w:jc w:val="both"/>
              <w:rPr>
                <w:del w:id="396" w:author="Autore"/>
                <w:rFonts w:cstheme="minorHAnsi"/>
                <w:bCs/>
                <w:sz w:val="20"/>
                <w:szCs w:val="20"/>
              </w:rPr>
            </w:pPr>
          </w:p>
          <w:p w14:paraId="676FCD2D" w14:textId="34A8A450" w:rsidR="007F49C0" w:rsidRPr="00B120AA" w:rsidDel="00B44899" w:rsidRDefault="007F49C0" w:rsidP="00351F28">
            <w:pPr>
              <w:contextualSpacing/>
              <w:jc w:val="both"/>
              <w:rPr>
                <w:del w:id="397" w:author="Autore"/>
                <w:rFonts w:cstheme="minorHAnsi"/>
                <w:bCs/>
                <w:sz w:val="20"/>
                <w:szCs w:val="20"/>
              </w:rPr>
            </w:pPr>
            <w:del w:id="398" w:author="Autore">
              <w:r w:rsidRPr="00B120AA" w:rsidDel="00B44899">
                <w:rPr>
                  <w:rFonts w:cstheme="minorHAnsi"/>
                  <w:bCs/>
                  <w:sz w:val="20"/>
                  <w:szCs w:val="20"/>
                </w:rPr>
                <w:delText>____________________________________________________________________________________________</w:delText>
              </w:r>
            </w:del>
          </w:p>
          <w:p w14:paraId="2CB8032C" w14:textId="44B45745" w:rsidR="007F49C0" w:rsidRPr="00B120AA" w:rsidDel="00B44899" w:rsidRDefault="007F49C0" w:rsidP="00351F28">
            <w:pPr>
              <w:contextualSpacing/>
              <w:jc w:val="both"/>
              <w:rPr>
                <w:del w:id="399" w:author="Autore"/>
                <w:rFonts w:cstheme="minorHAnsi"/>
                <w:bCs/>
                <w:sz w:val="20"/>
                <w:szCs w:val="20"/>
              </w:rPr>
            </w:pPr>
          </w:p>
          <w:p w14:paraId="12EDA8E8" w14:textId="63B1A7E4" w:rsidR="007F49C0" w:rsidRPr="00B120AA" w:rsidDel="00B44899" w:rsidRDefault="007F49C0" w:rsidP="007F49C0">
            <w:pPr>
              <w:contextualSpacing/>
              <w:jc w:val="both"/>
              <w:rPr>
                <w:del w:id="400" w:author="Autore"/>
                <w:rFonts w:cstheme="minorHAnsi"/>
                <w:bCs/>
                <w:sz w:val="20"/>
                <w:szCs w:val="20"/>
              </w:rPr>
            </w:pPr>
            <w:del w:id="401" w:author="Autore">
              <w:r w:rsidRPr="00B120AA" w:rsidDel="00B44899">
                <w:rPr>
                  <w:rFonts w:cstheme="minorHAnsi"/>
                  <w:bCs/>
                  <w:sz w:val="20"/>
                  <w:szCs w:val="20"/>
                </w:rPr>
                <w:delText>____________________________________________________________________________________________</w:delText>
              </w:r>
            </w:del>
          </w:p>
          <w:p w14:paraId="02C1419A" w14:textId="3182B4FD" w:rsidR="007F49C0" w:rsidRPr="00B120AA" w:rsidDel="00B44899" w:rsidRDefault="007F49C0" w:rsidP="007F49C0">
            <w:pPr>
              <w:contextualSpacing/>
              <w:jc w:val="both"/>
              <w:rPr>
                <w:del w:id="402" w:author="Autore"/>
                <w:rFonts w:cstheme="minorHAnsi"/>
                <w:bCs/>
                <w:sz w:val="20"/>
                <w:szCs w:val="20"/>
              </w:rPr>
            </w:pPr>
          </w:p>
          <w:p w14:paraId="04511F09" w14:textId="2E3E1760" w:rsidR="007F49C0" w:rsidRPr="00B120AA" w:rsidDel="00B44899" w:rsidRDefault="007F49C0" w:rsidP="007F49C0">
            <w:pPr>
              <w:contextualSpacing/>
              <w:jc w:val="both"/>
              <w:rPr>
                <w:del w:id="403" w:author="Autore"/>
                <w:rFonts w:cstheme="minorHAnsi"/>
                <w:bCs/>
                <w:sz w:val="20"/>
                <w:szCs w:val="20"/>
              </w:rPr>
            </w:pPr>
            <w:del w:id="404" w:author="Autore">
              <w:r w:rsidRPr="00B120AA" w:rsidDel="00B44899">
                <w:rPr>
                  <w:rFonts w:cstheme="minorHAnsi"/>
                  <w:bCs/>
                  <w:sz w:val="20"/>
                  <w:szCs w:val="20"/>
                </w:rPr>
                <w:delText>____________________________________________________________________________________________</w:delText>
              </w:r>
            </w:del>
          </w:p>
          <w:p w14:paraId="21B95FD1" w14:textId="1F138057" w:rsidR="007F49C0" w:rsidRPr="00B120AA" w:rsidDel="00B44899" w:rsidRDefault="007F49C0" w:rsidP="00351F28">
            <w:pPr>
              <w:contextualSpacing/>
              <w:jc w:val="both"/>
              <w:rPr>
                <w:del w:id="405" w:author="Autore"/>
                <w:rFonts w:cstheme="minorHAnsi"/>
                <w:bCs/>
                <w:sz w:val="20"/>
                <w:szCs w:val="20"/>
              </w:rPr>
            </w:pPr>
          </w:p>
          <w:p w14:paraId="515F9779" w14:textId="11F0B8AC" w:rsidR="007F49C0" w:rsidRPr="00B120AA" w:rsidDel="00B44899" w:rsidRDefault="007F49C0" w:rsidP="007F49C0">
            <w:pPr>
              <w:contextualSpacing/>
              <w:jc w:val="both"/>
              <w:rPr>
                <w:del w:id="406" w:author="Autore"/>
                <w:rFonts w:cstheme="minorHAnsi"/>
                <w:bCs/>
                <w:sz w:val="20"/>
                <w:szCs w:val="20"/>
              </w:rPr>
            </w:pPr>
            <w:del w:id="407" w:author="Autore">
              <w:r w:rsidRPr="00B120AA" w:rsidDel="00B44899">
                <w:rPr>
                  <w:rFonts w:cstheme="minorHAnsi"/>
                  <w:bCs/>
                  <w:sz w:val="20"/>
                  <w:szCs w:val="20"/>
                </w:rPr>
                <w:delText>____________________________________________________________________________________________</w:delText>
              </w:r>
            </w:del>
          </w:p>
          <w:p w14:paraId="0BABF684" w14:textId="77777777" w:rsidR="007F49C0" w:rsidRPr="00B120AA" w:rsidRDefault="007F49C0" w:rsidP="00351F28">
            <w:pPr>
              <w:contextualSpacing/>
              <w:jc w:val="both"/>
              <w:rPr>
                <w:rFonts w:cstheme="minorHAnsi"/>
                <w:bCs/>
                <w:sz w:val="20"/>
                <w:szCs w:val="20"/>
              </w:rPr>
            </w:pPr>
          </w:p>
          <w:p w14:paraId="6B690097" w14:textId="7262D610" w:rsidR="009D1C3F" w:rsidRPr="00B120AA" w:rsidDel="00C10118" w:rsidRDefault="00E4411D" w:rsidP="00351F28">
            <w:pPr>
              <w:contextualSpacing/>
              <w:jc w:val="both"/>
              <w:rPr>
                <w:del w:id="408" w:author="Autore"/>
                <w:rFonts w:cstheme="minorHAnsi"/>
                <w:bCs/>
                <w:sz w:val="20"/>
                <w:szCs w:val="20"/>
              </w:rPr>
            </w:pPr>
            <w:del w:id="409" w:author="Autore">
              <w:r w:rsidRPr="00B120AA" w:rsidDel="00C10118">
                <w:rPr>
                  <w:rFonts w:cstheme="minorHAnsi"/>
                  <w:bCs/>
                  <w:sz w:val="20"/>
                  <w:szCs w:val="20"/>
                </w:rPr>
                <w:delText>[</w:delText>
              </w:r>
              <w:r w:rsidRPr="00B120AA" w:rsidDel="00C10118">
                <w:rPr>
                  <w:rFonts w:cstheme="minorHAnsi"/>
                  <w:bCs/>
                  <w:i/>
                  <w:iCs/>
                  <w:color w:val="FF0000"/>
                  <w:sz w:val="20"/>
                  <w:szCs w:val="20"/>
                </w:rPr>
                <w:delText>COMPLETARE</w:delText>
              </w:r>
              <w:r w:rsidR="001125F0" w:rsidRPr="00B120AA" w:rsidDel="00C10118">
                <w:rPr>
                  <w:rFonts w:cstheme="minorHAnsi"/>
                  <w:bCs/>
                  <w:i/>
                  <w:iCs/>
                  <w:color w:val="FF0000"/>
                  <w:sz w:val="20"/>
                  <w:szCs w:val="20"/>
                </w:rPr>
                <w:delText xml:space="preserve">, </w:delText>
              </w:r>
              <w:r w:rsidRPr="00B120AA" w:rsidDel="00C10118">
                <w:rPr>
                  <w:rFonts w:cstheme="minorHAnsi"/>
                  <w:bCs/>
                  <w:i/>
                  <w:iCs/>
                  <w:color w:val="FF0000"/>
                  <w:sz w:val="20"/>
                  <w:szCs w:val="20"/>
                </w:rPr>
                <w:delText>SE PRESENTI INDAGINI E/O RILIEVI</w:delText>
              </w:r>
              <w:r w:rsidRPr="00B120AA" w:rsidDel="00C10118">
                <w:rPr>
                  <w:rFonts w:cstheme="minorHAnsi"/>
                  <w:bCs/>
                  <w:sz w:val="20"/>
                  <w:szCs w:val="20"/>
                </w:rPr>
                <w:delText>]</w:delText>
              </w:r>
            </w:del>
          </w:p>
          <w:p w14:paraId="76581637" w14:textId="1A1833DB" w:rsidR="00150607" w:rsidRPr="00B120AA" w:rsidDel="00C10118" w:rsidRDefault="00257D3A" w:rsidP="00351F28">
            <w:pPr>
              <w:contextualSpacing/>
              <w:jc w:val="both"/>
              <w:rPr>
                <w:del w:id="410" w:author="Autore"/>
                <w:rFonts w:cstheme="minorHAnsi"/>
                <w:bCs/>
                <w:sz w:val="20"/>
                <w:szCs w:val="20"/>
              </w:rPr>
            </w:pPr>
            <w:del w:id="411" w:author="Autore">
              <w:r w:rsidRPr="00B120AA" w:rsidDel="00C10118">
                <w:rPr>
                  <w:rFonts w:cstheme="minorHAnsi"/>
                  <w:bCs/>
                  <w:sz w:val="20"/>
                  <w:szCs w:val="20"/>
                </w:rPr>
                <w:delText xml:space="preserve">PREZZARIO </w:delText>
              </w:r>
              <w:r w:rsidR="00101743" w:rsidRPr="00B120AA" w:rsidDel="00C10118">
                <w:rPr>
                  <w:rFonts w:cstheme="minorHAnsi"/>
                  <w:bCs/>
                  <w:sz w:val="20"/>
                  <w:szCs w:val="20"/>
                </w:rPr>
                <w:delText>DI RIFERIMENTO</w:delText>
              </w:r>
              <w:r w:rsidR="00E4411D" w:rsidRPr="00B120AA" w:rsidDel="00C10118">
                <w:rPr>
                  <w:rFonts w:cstheme="minorHAnsi"/>
                  <w:bCs/>
                  <w:sz w:val="20"/>
                  <w:szCs w:val="20"/>
                </w:rPr>
                <w:delText>: ___________________________________________________________________</w:delText>
              </w:r>
            </w:del>
          </w:p>
          <w:p w14:paraId="3A578472" w14:textId="2D8A2789" w:rsidR="00010E86" w:rsidRPr="00B120AA" w:rsidDel="00C10118" w:rsidRDefault="00010E86" w:rsidP="00010E86">
            <w:pPr>
              <w:spacing w:after="120" w:line="280" w:lineRule="exact"/>
              <w:contextualSpacing/>
              <w:jc w:val="both"/>
              <w:rPr>
                <w:del w:id="412" w:author="Autore"/>
                <w:rFonts w:cstheme="minorHAnsi"/>
                <w:bCs/>
              </w:rPr>
            </w:pPr>
          </w:p>
          <w:p w14:paraId="4B0F1801" w14:textId="37148178" w:rsidR="00010E86" w:rsidRPr="00B120AA" w:rsidDel="00C10118" w:rsidRDefault="00010E86" w:rsidP="00010E86">
            <w:pPr>
              <w:spacing w:after="120" w:line="280" w:lineRule="exact"/>
              <w:contextualSpacing/>
              <w:jc w:val="both"/>
              <w:rPr>
                <w:del w:id="413" w:author="Autore"/>
                <w:rFonts w:cstheme="minorHAnsi"/>
                <w:bCs/>
                <w:sz w:val="20"/>
                <w:szCs w:val="20"/>
              </w:rPr>
            </w:pPr>
            <w:del w:id="414" w:author="Autore">
              <w:r w:rsidRPr="00B120AA" w:rsidDel="00C10118">
                <w:rPr>
                  <w:rFonts w:cstheme="minorHAnsi"/>
                  <w:bCs/>
                  <w:sz w:val="20"/>
                  <w:szCs w:val="20"/>
                </w:rPr>
                <w:delText>[</w:delText>
              </w:r>
              <w:r w:rsidRPr="00B120AA" w:rsidDel="00C10118">
                <w:rPr>
                  <w:rFonts w:cstheme="minorHAnsi"/>
                  <w:bCs/>
                  <w:i/>
                  <w:iCs/>
                  <w:color w:val="FF0000"/>
                  <w:sz w:val="20"/>
                  <w:szCs w:val="20"/>
                </w:rPr>
                <w:delText>SPECIFICARE SE LE INDAGINI SARANNO CONTABILIZZATE A CORPO O A MISURA</w:delText>
              </w:r>
              <w:r w:rsidRPr="00B120AA" w:rsidDel="00C10118">
                <w:rPr>
                  <w:rFonts w:cstheme="minorHAnsi"/>
                  <w:bCs/>
                  <w:sz w:val="20"/>
                  <w:szCs w:val="20"/>
                </w:rPr>
                <w:delText>]</w:delText>
              </w:r>
            </w:del>
          </w:p>
          <w:p w14:paraId="1D18C518" w14:textId="28B7A001" w:rsidR="00010E86" w:rsidRPr="00B120AA" w:rsidDel="00C10118" w:rsidRDefault="00010E86" w:rsidP="00010E86">
            <w:pPr>
              <w:spacing w:after="120" w:line="280" w:lineRule="exact"/>
              <w:contextualSpacing/>
              <w:jc w:val="both"/>
              <w:rPr>
                <w:del w:id="415" w:author="Autore"/>
                <w:rFonts w:cstheme="minorHAnsi"/>
                <w:bCs/>
                <w:sz w:val="20"/>
                <w:szCs w:val="20"/>
              </w:rPr>
            </w:pPr>
          </w:p>
          <w:p w14:paraId="5A4DDE51" w14:textId="40F2D7EC" w:rsidR="00010E86" w:rsidRPr="00B120AA" w:rsidDel="00C10118" w:rsidRDefault="00010E86" w:rsidP="00010E86">
            <w:pPr>
              <w:spacing w:after="120" w:line="280" w:lineRule="exact"/>
              <w:contextualSpacing/>
              <w:rPr>
                <w:del w:id="416" w:author="Autore"/>
                <w:rFonts w:cstheme="minorHAnsi"/>
                <w:bCs/>
                <w:sz w:val="20"/>
                <w:szCs w:val="20"/>
              </w:rPr>
            </w:pPr>
            <w:del w:id="417" w:author="Autore">
              <w:r w:rsidRPr="00B120AA" w:rsidDel="00C10118">
                <w:rPr>
                  <w:rFonts w:cstheme="minorHAnsi"/>
                  <w:bCs/>
                  <w:sz w:val="20"/>
                  <w:szCs w:val="20"/>
                </w:rPr>
                <w:delText>____________________________per un importo massimo pari a €___________________________</w:delText>
              </w:r>
            </w:del>
          </w:p>
          <w:p w14:paraId="79F29BB9" w14:textId="3F525DE3" w:rsidR="005352E4" w:rsidRPr="00B120AA" w:rsidDel="00C10118" w:rsidRDefault="005352E4" w:rsidP="00351F28">
            <w:pPr>
              <w:contextualSpacing/>
              <w:jc w:val="both"/>
              <w:rPr>
                <w:del w:id="418" w:author="Autore"/>
                <w:rFonts w:cstheme="minorHAnsi"/>
                <w:bCs/>
                <w:sz w:val="20"/>
                <w:szCs w:val="20"/>
              </w:rPr>
            </w:pPr>
          </w:p>
          <w:p w14:paraId="16A198DC" w14:textId="55E8AF8C" w:rsidR="00010E86" w:rsidRPr="00B120AA" w:rsidDel="00C10118" w:rsidRDefault="00010E86" w:rsidP="00116019">
            <w:pPr>
              <w:contextualSpacing/>
              <w:jc w:val="both"/>
              <w:rPr>
                <w:del w:id="419" w:author="Autore"/>
                <w:rFonts w:cstheme="minorHAnsi"/>
                <w:bCs/>
                <w:sz w:val="20"/>
                <w:szCs w:val="20"/>
              </w:rPr>
            </w:pPr>
          </w:p>
          <w:p w14:paraId="1BA21B57" w14:textId="1871D1F8" w:rsidR="00116019" w:rsidRPr="00B120AA" w:rsidDel="00C10118" w:rsidRDefault="00116019" w:rsidP="00116019">
            <w:pPr>
              <w:contextualSpacing/>
              <w:jc w:val="both"/>
              <w:rPr>
                <w:del w:id="420" w:author="Autore"/>
                <w:rFonts w:cstheme="minorHAnsi"/>
                <w:bCs/>
                <w:sz w:val="20"/>
                <w:szCs w:val="20"/>
              </w:rPr>
            </w:pPr>
            <w:del w:id="421" w:author="Autore">
              <w:r w:rsidRPr="00B120AA" w:rsidDel="00C10118">
                <w:rPr>
                  <w:rFonts w:cstheme="minorHAnsi"/>
                  <w:bCs/>
                  <w:sz w:val="20"/>
                  <w:szCs w:val="20"/>
                </w:rPr>
                <w:delText>[</w:delText>
              </w:r>
              <w:r w:rsidRPr="00B120AA" w:rsidDel="00C10118">
                <w:rPr>
                  <w:rFonts w:cstheme="minorHAnsi"/>
                  <w:bCs/>
                  <w:i/>
                  <w:iCs/>
                  <w:color w:val="FF0000"/>
                  <w:sz w:val="20"/>
                  <w:szCs w:val="20"/>
                </w:rPr>
                <w:delText>completare la tabella</w:delText>
              </w:r>
              <w:r w:rsidRPr="00B120AA" w:rsidDel="00C10118">
                <w:rPr>
                  <w:rFonts w:cstheme="minorHAnsi"/>
                  <w:bCs/>
                  <w:sz w:val="20"/>
                  <w:szCs w:val="20"/>
                </w:rPr>
                <w:delText>]</w:delText>
              </w:r>
            </w:del>
          </w:p>
          <w:p w14:paraId="6D3B6BC3" w14:textId="77777777" w:rsidR="00116019" w:rsidRPr="00B120AA" w:rsidRDefault="00116019" w:rsidP="00351F28">
            <w:pPr>
              <w:contextualSpacing/>
              <w:jc w:val="both"/>
              <w:rPr>
                <w:rFonts w:cstheme="minorHAnsi"/>
                <w:bCs/>
                <w:sz w:val="20"/>
                <w:szCs w:val="20"/>
              </w:rPr>
            </w:pPr>
          </w:p>
          <w:tbl>
            <w:tblPr>
              <w:tblStyle w:val="Grigliatabella"/>
              <w:tblW w:w="5000" w:type="pct"/>
              <w:jc w:val="center"/>
              <w:tblLook w:val="04A0" w:firstRow="1" w:lastRow="0" w:firstColumn="1" w:lastColumn="0" w:noHBand="0" w:noVBand="1"/>
              <w:tblPrChange w:id="422" w:author="Autore">
                <w:tblPr>
                  <w:tblStyle w:val="Grigliatabella"/>
                  <w:tblW w:w="5000" w:type="pct"/>
                  <w:jc w:val="center"/>
                  <w:tblLook w:val="04A0" w:firstRow="1" w:lastRow="0" w:firstColumn="1" w:lastColumn="0" w:noHBand="0" w:noVBand="1"/>
                </w:tblPr>
              </w:tblPrChange>
            </w:tblPr>
            <w:tblGrid>
              <w:gridCol w:w="1834"/>
              <w:gridCol w:w="1161"/>
              <w:gridCol w:w="1567"/>
              <w:gridCol w:w="1113"/>
              <w:gridCol w:w="1193"/>
              <w:gridCol w:w="1005"/>
              <w:gridCol w:w="2703"/>
              <w:tblGridChange w:id="423">
                <w:tblGrid>
                  <w:gridCol w:w="1479"/>
                  <w:gridCol w:w="354"/>
                  <w:gridCol w:w="913"/>
                  <w:gridCol w:w="126"/>
                  <w:gridCol w:w="1589"/>
                  <w:gridCol w:w="100"/>
                  <w:gridCol w:w="1038"/>
                  <w:gridCol w:w="75"/>
                  <w:gridCol w:w="1143"/>
                  <w:gridCol w:w="50"/>
                  <w:gridCol w:w="980"/>
                  <w:gridCol w:w="25"/>
                  <w:gridCol w:w="2704"/>
                </w:tblGrid>
              </w:tblGridChange>
            </w:tblGrid>
            <w:tr w:rsidR="00467186" w:rsidRPr="00B120AA" w14:paraId="63961809" w14:textId="77777777" w:rsidTr="005217EC">
              <w:trPr>
                <w:jc w:val="center"/>
                <w:trPrChange w:id="424" w:author="Autore">
                  <w:trPr>
                    <w:jc w:val="center"/>
                  </w:trPr>
                </w:trPrChange>
              </w:trPr>
              <w:tc>
                <w:tcPr>
                  <w:tcW w:w="867" w:type="pct"/>
                  <w:shd w:val="clear" w:color="auto" w:fill="1F3864" w:themeFill="accent1" w:themeFillShade="80"/>
                  <w:vAlign w:val="center"/>
                  <w:tcPrChange w:id="425" w:author="Autore">
                    <w:tcPr>
                      <w:tcW w:w="699" w:type="pct"/>
                      <w:shd w:val="clear" w:color="auto" w:fill="1F3864" w:themeFill="accent1" w:themeFillShade="80"/>
                      <w:vAlign w:val="center"/>
                    </w:tcPr>
                  </w:tcPrChange>
                </w:tcPr>
                <w:p w14:paraId="279AA814" w14:textId="77777777" w:rsidR="005352E4" w:rsidRPr="00B120AA" w:rsidRDefault="005352E4" w:rsidP="005352E4">
                  <w:pPr>
                    <w:spacing w:line="240" w:lineRule="atLeast"/>
                    <w:jc w:val="center"/>
                    <w:rPr>
                      <w:b/>
                      <w:bCs/>
                      <w:sz w:val="16"/>
                      <w:szCs w:val="16"/>
                    </w:rPr>
                  </w:pPr>
                  <w:r w:rsidRPr="00B120AA">
                    <w:rPr>
                      <w:b/>
                      <w:bCs/>
                      <w:sz w:val="16"/>
                      <w:szCs w:val="16"/>
                    </w:rPr>
                    <w:lastRenderedPageBreak/>
                    <w:t>LAVORAZIONI</w:t>
                  </w:r>
                </w:p>
              </w:tc>
              <w:tc>
                <w:tcPr>
                  <w:tcW w:w="549" w:type="pct"/>
                  <w:shd w:val="clear" w:color="auto" w:fill="1F3864" w:themeFill="accent1" w:themeFillShade="80"/>
                  <w:vAlign w:val="center"/>
                  <w:tcPrChange w:id="426" w:author="Autore">
                    <w:tcPr>
                      <w:tcW w:w="599" w:type="pct"/>
                      <w:gridSpan w:val="2"/>
                      <w:shd w:val="clear" w:color="auto" w:fill="1F3864" w:themeFill="accent1" w:themeFillShade="80"/>
                      <w:vAlign w:val="center"/>
                    </w:tcPr>
                  </w:tcPrChange>
                </w:tcPr>
                <w:p w14:paraId="732EC155" w14:textId="77777777" w:rsidR="005352E4" w:rsidRPr="00B120AA" w:rsidRDefault="005352E4" w:rsidP="005352E4">
                  <w:pPr>
                    <w:spacing w:line="240" w:lineRule="atLeast"/>
                    <w:jc w:val="center"/>
                    <w:rPr>
                      <w:b/>
                      <w:bCs/>
                      <w:sz w:val="16"/>
                      <w:szCs w:val="16"/>
                    </w:rPr>
                  </w:pPr>
                  <w:r w:rsidRPr="00B120AA">
                    <w:rPr>
                      <w:b/>
                      <w:bCs/>
                      <w:sz w:val="16"/>
                      <w:szCs w:val="16"/>
                    </w:rPr>
                    <w:t xml:space="preserve">CATEGORIE E CLASSIFICHE </w:t>
                  </w:r>
                </w:p>
                <w:p w14:paraId="63BBD150" w14:textId="77777777" w:rsidR="005352E4" w:rsidRPr="00B120AA" w:rsidRDefault="005352E4" w:rsidP="005352E4">
                  <w:pPr>
                    <w:spacing w:line="240" w:lineRule="atLeast"/>
                    <w:jc w:val="center"/>
                    <w:rPr>
                      <w:b/>
                      <w:bCs/>
                      <w:sz w:val="16"/>
                      <w:szCs w:val="16"/>
                    </w:rPr>
                  </w:pPr>
                </w:p>
              </w:tc>
              <w:tc>
                <w:tcPr>
                  <w:tcW w:w="741" w:type="pct"/>
                  <w:shd w:val="clear" w:color="auto" w:fill="1F3864" w:themeFill="accent1" w:themeFillShade="80"/>
                  <w:vAlign w:val="center"/>
                  <w:tcPrChange w:id="427" w:author="Autore">
                    <w:tcPr>
                      <w:tcW w:w="811" w:type="pct"/>
                      <w:gridSpan w:val="2"/>
                      <w:shd w:val="clear" w:color="auto" w:fill="1F3864" w:themeFill="accent1" w:themeFillShade="80"/>
                      <w:vAlign w:val="center"/>
                    </w:tcPr>
                  </w:tcPrChange>
                </w:tcPr>
                <w:p w14:paraId="3759D895" w14:textId="77777777" w:rsidR="005352E4" w:rsidRPr="00B120AA" w:rsidRDefault="005352E4" w:rsidP="005352E4">
                  <w:pPr>
                    <w:spacing w:line="240" w:lineRule="atLeast"/>
                    <w:jc w:val="center"/>
                    <w:rPr>
                      <w:b/>
                      <w:bCs/>
                      <w:sz w:val="16"/>
                      <w:szCs w:val="16"/>
                    </w:rPr>
                  </w:pPr>
                  <w:r w:rsidRPr="00B120AA">
                    <w:rPr>
                      <w:b/>
                      <w:bCs/>
                      <w:sz w:val="16"/>
                      <w:szCs w:val="16"/>
                    </w:rPr>
                    <w:t>IMPORTO LAVORI</w:t>
                  </w:r>
                </w:p>
              </w:tc>
              <w:tc>
                <w:tcPr>
                  <w:tcW w:w="526" w:type="pct"/>
                  <w:shd w:val="clear" w:color="auto" w:fill="1F3864" w:themeFill="accent1" w:themeFillShade="80"/>
                  <w:tcPrChange w:id="428" w:author="Autore">
                    <w:tcPr>
                      <w:tcW w:w="538" w:type="pct"/>
                      <w:gridSpan w:val="2"/>
                      <w:shd w:val="clear" w:color="auto" w:fill="1F3864" w:themeFill="accent1" w:themeFillShade="80"/>
                    </w:tcPr>
                  </w:tcPrChange>
                </w:tcPr>
                <w:p w14:paraId="0CD6A2E6" w14:textId="77777777" w:rsidR="005352E4" w:rsidRPr="00B120AA" w:rsidRDefault="005352E4" w:rsidP="005352E4">
                  <w:pPr>
                    <w:spacing w:line="240" w:lineRule="atLeast"/>
                    <w:jc w:val="center"/>
                    <w:rPr>
                      <w:b/>
                      <w:bCs/>
                      <w:sz w:val="16"/>
                      <w:szCs w:val="16"/>
                    </w:rPr>
                  </w:pPr>
                  <w:r w:rsidRPr="00B120AA">
                    <w:rPr>
                      <w:b/>
                      <w:bCs/>
                      <w:sz w:val="16"/>
                      <w:szCs w:val="16"/>
                    </w:rPr>
                    <w:t>IMPORTO ONERI DELLA SICUREZZA</w:t>
                  </w:r>
                </w:p>
              </w:tc>
              <w:tc>
                <w:tcPr>
                  <w:tcW w:w="564" w:type="pct"/>
                  <w:shd w:val="clear" w:color="auto" w:fill="1F3864" w:themeFill="accent1" w:themeFillShade="80"/>
                  <w:tcPrChange w:id="429" w:author="Autore">
                    <w:tcPr>
                      <w:tcW w:w="576" w:type="pct"/>
                      <w:gridSpan w:val="2"/>
                      <w:shd w:val="clear" w:color="auto" w:fill="1F3864" w:themeFill="accent1" w:themeFillShade="80"/>
                    </w:tcPr>
                  </w:tcPrChange>
                </w:tcPr>
                <w:p w14:paraId="21341212" w14:textId="77777777" w:rsidR="005352E4" w:rsidRPr="00B120AA" w:rsidRDefault="005352E4" w:rsidP="005352E4">
                  <w:pPr>
                    <w:spacing w:line="240" w:lineRule="atLeast"/>
                    <w:jc w:val="center"/>
                    <w:rPr>
                      <w:b/>
                      <w:bCs/>
                      <w:sz w:val="16"/>
                      <w:szCs w:val="16"/>
                    </w:rPr>
                  </w:pPr>
                  <w:r w:rsidRPr="00B120AA">
                    <w:rPr>
                      <w:b/>
                      <w:bCs/>
                      <w:sz w:val="16"/>
                      <w:szCs w:val="16"/>
                    </w:rPr>
                    <w:t>IMPORTO TOTALE DELLA CATEGORIA</w:t>
                  </w:r>
                </w:p>
              </w:tc>
              <w:tc>
                <w:tcPr>
                  <w:tcW w:w="475" w:type="pct"/>
                  <w:shd w:val="clear" w:color="auto" w:fill="1F3864" w:themeFill="accent1" w:themeFillShade="80"/>
                  <w:tcPrChange w:id="430" w:author="Autore">
                    <w:tcPr>
                      <w:tcW w:w="487" w:type="pct"/>
                      <w:gridSpan w:val="2"/>
                      <w:shd w:val="clear" w:color="auto" w:fill="1F3864" w:themeFill="accent1" w:themeFillShade="80"/>
                    </w:tcPr>
                  </w:tcPrChange>
                </w:tcPr>
                <w:p w14:paraId="65A5FF13" w14:textId="77777777" w:rsidR="005352E4" w:rsidRPr="00B120AA" w:rsidRDefault="005352E4" w:rsidP="005352E4">
                  <w:pPr>
                    <w:spacing w:line="240" w:lineRule="atLeast"/>
                    <w:jc w:val="center"/>
                    <w:rPr>
                      <w:b/>
                      <w:bCs/>
                      <w:sz w:val="16"/>
                      <w:szCs w:val="16"/>
                    </w:rPr>
                  </w:pPr>
                  <w:r w:rsidRPr="00B120AA">
                    <w:rPr>
                      <w:b/>
                      <w:bCs/>
                      <w:sz w:val="16"/>
                      <w:szCs w:val="16"/>
                    </w:rPr>
                    <w:t>% SUL TOTALE</w:t>
                  </w:r>
                </w:p>
              </w:tc>
              <w:tc>
                <w:tcPr>
                  <w:tcW w:w="1278" w:type="pct"/>
                  <w:shd w:val="clear" w:color="auto" w:fill="1F3864" w:themeFill="accent1" w:themeFillShade="80"/>
                  <w:tcPrChange w:id="431" w:author="Autore">
                    <w:tcPr>
                      <w:tcW w:w="1288" w:type="pct"/>
                      <w:gridSpan w:val="2"/>
                      <w:shd w:val="clear" w:color="auto" w:fill="1F3864" w:themeFill="accent1" w:themeFillShade="80"/>
                    </w:tcPr>
                  </w:tcPrChange>
                </w:tcPr>
                <w:p w14:paraId="2C376122" w14:textId="77777777" w:rsidR="005352E4" w:rsidRPr="00B120AA" w:rsidRDefault="005352E4" w:rsidP="005352E4">
                  <w:pPr>
                    <w:spacing w:line="240" w:lineRule="atLeast"/>
                    <w:jc w:val="center"/>
                    <w:rPr>
                      <w:b/>
                      <w:bCs/>
                      <w:sz w:val="16"/>
                      <w:szCs w:val="16"/>
                    </w:rPr>
                  </w:pPr>
                  <w:r w:rsidRPr="00B120AA">
                    <w:rPr>
                      <w:b/>
                      <w:bCs/>
                      <w:sz w:val="16"/>
                      <w:szCs w:val="16"/>
                    </w:rPr>
                    <w:t>PREVALENTE/SCORPORABILE</w:t>
                  </w:r>
                </w:p>
              </w:tc>
            </w:tr>
            <w:tr w:rsidR="005352E4" w:rsidRPr="00B120AA" w14:paraId="7727F721" w14:textId="77777777" w:rsidTr="00427AD0">
              <w:trPr>
                <w:jc w:val="center"/>
              </w:trPr>
              <w:tc>
                <w:tcPr>
                  <w:tcW w:w="5000" w:type="pct"/>
                  <w:gridSpan w:val="7"/>
                  <w:shd w:val="clear" w:color="auto" w:fill="B4C6E7" w:themeFill="accent1" w:themeFillTint="66"/>
                  <w:vAlign w:val="center"/>
                </w:tcPr>
                <w:p w14:paraId="10250470" w14:textId="77777777" w:rsidR="005352E4" w:rsidRPr="00B120AA" w:rsidRDefault="005352E4" w:rsidP="005352E4">
                  <w:pPr>
                    <w:jc w:val="center"/>
                    <w:rPr>
                      <w:sz w:val="16"/>
                      <w:szCs w:val="16"/>
                    </w:rPr>
                  </w:pPr>
                  <w:r w:rsidRPr="00B120AA">
                    <w:rPr>
                      <w:b/>
                      <w:bCs/>
                      <w:sz w:val="16"/>
                      <w:szCs w:val="16"/>
                    </w:rPr>
                    <w:t>CATEGORIE PREVISTE IN ACCORDO QUADRO</w:t>
                  </w:r>
                </w:p>
              </w:tc>
            </w:tr>
            <w:tr w:rsidR="007F06AA" w:rsidRPr="00B120AA" w14:paraId="0AC87923" w14:textId="77777777" w:rsidTr="004B51A7">
              <w:trPr>
                <w:jc w:val="center"/>
                <w:trPrChange w:id="432" w:author="Autore">
                  <w:trPr>
                    <w:jc w:val="center"/>
                  </w:trPr>
                </w:trPrChange>
              </w:trPr>
              <w:tc>
                <w:tcPr>
                  <w:tcW w:w="867" w:type="pct"/>
                  <w:vAlign w:val="center"/>
                  <w:tcPrChange w:id="433" w:author="Autore">
                    <w:tcPr>
                      <w:tcW w:w="879" w:type="pct"/>
                      <w:gridSpan w:val="2"/>
                      <w:vAlign w:val="center"/>
                    </w:tcPr>
                  </w:tcPrChange>
                </w:tcPr>
                <w:p w14:paraId="5340A0E7" w14:textId="35854AFA" w:rsidR="005352E4" w:rsidRPr="00B120AA" w:rsidRDefault="007F06AA" w:rsidP="005352E4">
                  <w:pPr>
                    <w:rPr>
                      <w:iCs/>
                      <w:sz w:val="16"/>
                      <w:szCs w:val="16"/>
                    </w:rPr>
                  </w:pPr>
                  <w:ins w:id="434" w:author="Autore">
                    <w:r>
                      <w:rPr>
                        <w:iCs/>
                        <w:sz w:val="16"/>
                        <w:szCs w:val="16"/>
                      </w:rPr>
                      <w:t>STRUTTURE IN LEGNO</w:t>
                    </w:r>
                  </w:ins>
                </w:p>
              </w:tc>
              <w:tc>
                <w:tcPr>
                  <w:tcW w:w="549" w:type="pct"/>
                  <w:vAlign w:val="center"/>
                  <w:tcPrChange w:id="435" w:author="Autore">
                    <w:tcPr>
                      <w:tcW w:w="419" w:type="pct"/>
                      <w:gridSpan w:val="2"/>
                      <w:vAlign w:val="center"/>
                    </w:tcPr>
                  </w:tcPrChange>
                </w:tcPr>
                <w:p w14:paraId="716997C1" w14:textId="78999E46" w:rsidR="005352E4" w:rsidRPr="00B120AA" w:rsidRDefault="00C10118" w:rsidP="005352E4">
                  <w:pPr>
                    <w:jc w:val="center"/>
                    <w:rPr>
                      <w:sz w:val="16"/>
                      <w:szCs w:val="16"/>
                    </w:rPr>
                  </w:pPr>
                  <w:ins w:id="436" w:author="Autore">
                    <w:r>
                      <w:rPr>
                        <w:sz w:val="16"/>
                        <w:szCs w:val="16"/>
                      </w:rPr>
                      <w:t>OS 32</w:t>
                    </w:r>
                  </w:ins>
                </w:p>
              </w:tc>
              <w:tc>
                <w:tcPr>
                  <w:tcW w:w="741" w:type="pct"/>
                  <w:vAlign w:val="center"/>
                  <w:tcPrChange w:id="437" w:author="Autore">
                    <w:tcPr>
                      <w:tcW w:w="811" w:type="pct"/>
                      <w:gridSpan w:val="2"/>
                      <w:vAlign w:val="center"/>
                    </w:tcPr>
                  </w:tcPrChange>
                </w:tcPr>
                <w:p w14:paraId="7AEFBF25" w14:textId="6E2BA4A6" w:rsidR="005352E4" w:rsidRPr="00B120AA" w:rsidRDefault="005352E4" w:rsidP="005352E4">
                  <w:pPr>
                    <w:jc w:val="center"/>
                    <w:rPr>
                      <w:sz w:val="16"/>
                      <w:szCs w:val="16"/>
                    </w:rPr>
                  </w:pPr>
                  <w:del w:id="438" w:author="Autore">
                    <w:r w:rsidRPr="00B120AA" w:rsidDel="00467186">
                      <w:rPr>
                        <w:sz w:val="16"/>
                        <w:szCs w:val="16"/>
                      </w:rPr>
                      <w:delText>€</w:delText>
                    </w:r>
                  </w:del>
                  <w:ins w:id="439" w:author="Autore">
                    <w:del w:id="440" w:author="Autore">
                      <w:r w:rsidR="00C10118" w:rsidDel="00467186">
                        <w:rPr>
                          <w:sz w:val="16"/>
                          <w:szCs w:val="16"/>
                        </w:rPr>
                        <w:delText xml:space="preserve"> 1.997.429,42</w:delText>
                      </w:r>
                    </w:del>
                  </w:ins>
                </w:p>
              </w:tc>
              <w:tc>
                <w:tcPr>
                  <w:tcW w:w="526" w:type="pct"/>
                  <w:vAlign w:val="center"/>
                  <w:tcPrChange w:id="441" w:author="Autore">
                    <w:tcPr>
                      <w:tcW w:w="538" w:type="pct"/>
                      <w:gridSpan w:val="2"/>
                    </w:tcPr>
                  </w:tcPrChange>
                </w:tcPr>
                <w:p w14:paraId="5A84EE58" w14:textId="77777777" w:rsidR="005352E4" w:rsidRPr="00B120AA" w:rsidRDefault="005352E4" w:rsidP="005352E4">
                  <w:pPr>
                    <w:jc w:val="center"/>
                    <w:rPr>
                      <w:sz w:val="16"/>
                      <w:szCs w:val="16"/>
                    </w:rPr>
                  </w:pPr>
                  <w:del w:id="442" w:author="Autore">
                    <w:r w:rsidRPr="00B120AA" w:rsidDel="00467186">
                      <w:rPr>
                        <w:sz w:val="16"/>
                        <w:szCs w:val="16"/>
                      </w:rPr>
                      <w:delText>€</w:delText>
                    </w:r>
                  </w:del>
                </w:p>
              </w:tc>
              <w:tc>
                <w:tcPr>
                  <w:tcW w:w="564" w:type="pct"/>
                  <w:vAlign w:val="center"/>
                  <w:tcPrChange w:id="443" w:author="Autore">
                    <w:tcPr>
                      <w:tcW w:w="576" w:type="pct"/>
                      <w:gridSpan w:val="2"/>
                    </w:tcPr>
                  </w:tcPrChange>
                </w:tcPr>
                <w:p w14:paraId="38B88235" w14:textId="7CA01BF8" w:rsidR="005352E4" w:rsidRPr="00B120AA" w:rsidRDefault="00467186" w:rsidP="005352E4">
                  <w:pPr>
                    <w:jc w:val="center"/>
                    <w:rPr>
                      <w:sz w:val="16"/>
                      <w:szCs w:val="16"/>
                    </w:rPr>
                  </w:pPr>
                  <w:ins w:id="444" w:author="Autore">
                    <w:r w:rsidRPr="00B120AA">
                      <w:rPr>
                        <w:sz w:val="16"/>
                        <w:szCs w:val="16"/>
                      </w:rPr>
                      <w:t>€</w:t>
                    </w:r>
                    <w:r>
                      <w:rPr>
                        <w:sz w:val="16"/>
                        <w:szCs w:val="16"/>
                      </w:rPr>
                      <w:t xml:space="preserve"> 1.979.577,19</w:t>
                    </w:r>
                  </w:ins>
                  <w:del w:id="445" w:author="Autore">
                    <w:r w:rsidR="005352E4" w:rsidRPr="00B120AA" w:rsidDel="00467186">
                      <w:rPr>
                        <w:sz w:val="16"/>
                        <w:szCs w:val="16"/>
                      </w:rPr>
                      <w:delText>€</w:delText>
                    </w:r>
                  </w:del>
                </w:p>
              </w:tc>
              <w:tc>
                <w:tcPr>
                  <w:tcW w:w="475" w:type="pct"/>
                  <w:vAlign w:val="center"/>
                  <w:tcPrChange w:id="446" w:author="Autore">
                    <w:tcPr>
                      <w:tcW w:w="487" w:type="pct"/>
                      <w:gridSpan w:val="2"/>
                    </w:tcPr>
                  </w:tcPrChange>
                </w:tcPr>
                <w:p w14:paraId="1967F5BC" w14:textId="19DB408B" w:rsidR="005352E4" w:rsidRPr="00B120AA" w:rsidRDefault="007F06AA" w:rsidP="005352E4">
                  <w:pPr>
                    <w:jc w:val="center"/>
                    <w:rPr>
                      <w:sz w:val="16"/>
                      <w:szCs w:val="16"/>
                    </w:rPr>
                  </w:pPr>
                  <w:ins w:id="447" w:author="Autore">
                    <w:r>
                      <w:rPr>
                        <w:sz w:val="16"/>
                        <w:szCs w:val="16"/>
                      </w:rPr>
                      <w:t>55,44</w:t>
                    </w:r>
                  </w:ins>
                </w:p>
              </w:tc>
              <w:tc>
                <w:tcPr>
                  <w:tcW w:w="1278" w:type="pct"/>
                  <w:vAlign w:val="center"/>
                  <w:tcPrChange w:id="448" w:author="Autore">
                    <w:tcPr>
                      <w:tcW w:w="1290" w:type="pct"/>
                    </w:tcPr>
                  </w:tcPrChange>
                </w:tcPr>
                <w:p w14:paraId="444AF5E7" w14:textId="6A13579F" w:rsidR="005352E4" w:rsidRPr="00B120AA" w:rsidRDefault="00467186" w:rsidP="005352E4">
                  <w:pPr>
                    <w:jc w:val="center"/>
                    <w:rPr>
                      <w:sz w:val="16"/>
                      <w:szCs w:val="16"/>
                    </w:rPr>
                  </w:pPr>
                  <w:ins w:id="449" w:author="Autore">
                    <w:r>
                      <w:rPr>
                        <w:sz w:val="16"/>
                        <w:szCs w:val="16"/>
                      </w:rPr>
                      <w:t>PREVALENTE</w:t>
                    </w:r>
                  </w:ins>
                </w:p>
              </w:tc>
            </w:tr>
            <w:tr w:rsidR="007F06AA" w:rsidRPr="00B120AA" w14:paraId="4F44E36C" w14:textId="77777777" w:rsidTr="004B51A7">
              <w:trPr>
                <w:jc w:val="center"/>
                <w:trPrChange w:id="450" w:author="Autore">
                  <w:trPr>
                    <w:jc w:val="center"/>
                  </w:trPr>
                </w:trPrChange>
              </w:trPr>
              <w:tc>
                <w:tcPr>
                  <w:tcW w:w="867" w:type="pct"/>
                  <w:vAlign w:val="center"/>
                  <w:tcPrChange w:id="451" w:author="Autore">
                    <w:tcPr>
                      <w:tcW w:w="879" w:type="pct"/>
                      <w:gridSpan w:val="2"/>
                      <w:vAlign w:val="center"/>
                    </w:tcPr>
                  </w:tcPrChange>
                </w:tcPr>
                <w:p w14:paraId="47DBDB80" w14:textId="5B3E27C9" w:rsidR="005352E4" w:rsidRPr="00B120AA" w:rsidRDefault="007F06AA" w:rsidP="005352E4">
                  <w:pPr>
                    <w:rPr>
                      <w:sz w:val="16"/>
                      <w:szCs w:val="16"/>
                    </w:rPr>
                  </w:pPr>
                  <w:ins w:id="452" w:author="Autore">
                    <w:r>
                      <w:rPr>
                        <w:sz w:val="16"/>
                        <w:szCs w:val="16"/>
                      </w:rPr>
                      <w:t>OPERE DI INGEGNERIA NATURALISTICA</w:t>
                    </w:r>
                  </w:ins>
                </w:p>
              </w:tc>
              <w:tc>
                <w:tcPr>
                  <w:tcW w:w="549" w:type="pct"/>
                  <w:vAlign w:val="center"/>
                  <w:tcPrChange w:id="453" w:author="Autore">
                    <w:tcPr>
                      <w:tcW w:w="419" w:type="pct"/>
                      <w:gridSpan w:val="2"/>
                      <w:vAlign w:val="center"/>
                    </w:tcPr>
                  </w:tcPrChange>
                </w:tcPr>
                <w:p w14:paraId="5880A8A5" w14:textId="5F39230E" w:rsidR="005352E4" w:rsidRPr="00B120AA" w:rsidRDefault="00467186" w:rsidP="005352E4">
                  <w:pPr>
                    <w:jc w:val="center"/>
                    <w:rPr>
                      <w:sz w:val="16"/>
                      <w:szCs w:val="16"/>
                    </w:rPr>
                  </w:pPr>
                  <w:ins w:id="454" w:author="Autore">
                    <w:r>
                      <w:rPr>
                        <w:sz w:val="16"/>
                        <w:szCs w:val="16"/>
                      </w:rPr>
                      <w:t>OG 13</w:t>
                    </w:r>
                  </w:ins>
                </w:p>
              </w:tc>
              <w:tc>
                <w:tcPr>
                  <w:tcW w:w="741" w:type="pct"/>
                  <w:vAlign w:val="center"/>
                  <w:tcPrChange w:id="455" w:author="Autore">
                    <w:tcPr>
                      <w:tcW w:w="811" w:type="pct"/>
                      <w:gridSpan w:val="2"/>
                      <w:vAlign w:val="center"/>
                    </w:tcPr>
                  </w:tcPrChange>
                </w:tcPr>
                <w:p w14:paraId="5AD2B867" w14:textId="487A15DD" w:rsidR="005352E4" w:rsidRPr="00B120AA" w:rsidRDefault="005352E4" w:rsidP="005352E4">
                  <w:pPr>
                    <w:jc w:val="center"/>
                    <w:rPr>
                      <w:sz w:val="16"/>
                      <w:szCs w:val="16"/>
                    </w:rPr>
                  </w:pPr>
                  <w:del w:id="456" w:author="Autore">
                    <w:r w:rsidRPr="00B120AA" w:rsidDel="00467186">
                      <w:rPr>
                        <w:sz w:val="16"/>
                        <w:szCs w:val="16"/>
                      </w:rPr>
                      <w:delText>€</w:delText>
                    </w:r>
                  </w:del>
                  <w:ins w:id="457" w:author="Autore">
                    <w:del w:id="458" w:author="Autore">
                      <w:r w:rsidR="00C10118" w:rsidDel="00467186">
                        <w:rPr>
                          <w:sz w:val="16"/>
                          <w:szCs w:val="16"/>
                        </w:rPr>
                        <w:delText xml:space="preserve"> </w:delText>
                      </w:r>
                    </w:del>
                  </w:ins>
                </w:p>
              </w:tc>
              <w:tc>
                <w:tcPr>
                  <w:tcW w:w="526" w:type="pct"/>
                  <w:vAlign w:val="center"/>
                  <w:tcPrChange w:id="459" w:author="Autore">
                    <w:tcPr>
                      <w:tcW w:w="538" w:type="pct"/>
                      <w:gridSpan w:val="2"/>
                    </w:tcPr>
                  </w:tcPrChange>
                </w:tcPr>
                <w:p w14:paraId="60F927ED" w14:textId="77777777" w:rsidR="005352E4" w:rsidRPr="00B120AA" w:rsidRDefault="005352E4" w:rsidP="005352E4">
                  <w:pPr>
                    <w:jc w:val="center"/>
                    <w:rPr>
                      <w:sz w:val="16"/>
                      <w:szCs w:val="16"/>
                    </w:rPr>
                  </w:pPr>
                  <w:del w:id="460" w:author="Autore">
                    <w:r w:rsidRPr="00B120AA" w:rsidDel="00467186">
                      <w:rPr>
                        <w:sz w:val="16"/>
                        <w:szCs w:val="16"/>
                      </w:rPr>
                      <w:delText>€</w:delText>
                    </w:r>
                  </w:del>
                </w:p>
              </w:tc>
              <w:tc>
                <w:tcPr>
                  <w:tcW w:w="564" w:type="pct"/>
                  <w:vAlign w:val="center"/>
                  <w:tcPrChange w:id="461" w:author="Autore">
                    <w:tcPr>
                      <w:tcW w:w="576" w:type="pct"/>
                      <w:gridSpan w:val="2"/>
                    </w:tcPr>
                  </w:tcPrChange>
                </w:tcPr>
                <w:p w14:paraId="517D8723" w14:textId="7496DDD6" w:rsidR="005352E4" w:rsidRPr="00B120AA" w:rsidRDefault="005352E4" w:rsidP="005352E4">
                  <w:pPr>
                    <w:jc w:val="center"/>
                    <w:rPr>
                      <w:sz w:val="16"/>
                      <w:szCs w:val="16"/>
                    </w:rPr>
                  </w:pPr>
                  <w:r w:rsidRPr="00B120AA">
                    <w:rPr>
                      <w:sz w:val="16"/>
                      <w:szCs w:val="16"/>
                    </w:rPr>
                    <w:t>€</w:t>
                  </w:r>
                  <w:ins w:id="462" w:author="Autore">
                    <w:r w:rsidR="00467186">
                      <w:rPr>
                        <w:sz w:val="16"/>
                        <w:szCs w:val="16"/>
                      </w:rPr>
                      <w:t xml:space="preserve"> 1.305.697,87</w:t>
                    </w:r>
                  </w:ins>
                </w:p>
              </w:tc>
              <w:tc>
                <w:tcPr>
                  <w:tcW w:w="475" w:type="pct"/>
                  <w:vAlign w:val="center"/>
                  <w:tcPrChange w:id="463" w:author="Autore">
                    <w:tcPr>
                      <w:tcW w:w="487" w:type="pct"/>
                      <w:gridSpan w:val="2"/>
                    </w:tcPr>
                  </w:tcPrChange>
                </w:tcPr>
                <w:p w14:paraId="57B633F6" w14:textId="0F750181" w:rsidR="005352E4" w:rsidRPr="00B120AA" w:rsidRDefault="007F06AA" w:rsidP="005352E4">
                  <w:pPr>
                    <w:jc w:val="center"/>
                    <w:rPr>
                      <w:sz w:val="16"/>
                      <w:szCs w:val="16"/>
                    </w:rPr>
                  </w:pPr>
                  <w:ins w:id="464" w:author="Autore">
                    <w:r>
                      <w:rPr>
                        <w:sz w:val="16"/>
                        <w:szCs w:val="16"/>
                      </w:rPr>
                      <w:t>36,57</w:t>
                    </w:r>
                  </w:ins>
                </w:p>
              </w:tc>
              <w:tc>
                <w:tcPr>
                  <w:tcW w:w="1278" w:type="pct"/>
                  <w:vAlign w:val="center"/>
                  <w:tcPrChange w:id="465" w:author="Autore">
                    <w:tcPr>
                      <w:tcW w:w="1290" w:type="pct"/>
                    </w:tcPr>
                  </w:tcPrChange>
                </w:tcPr>
                <w:p w14:paraId="03F453F0" w14:textId="1773C5C4" w:rsidR="005352E4" w:rsidRPr="00B120AA" w:rsidRDefault="00467186" w:rsidP="005352E4">
                  <w:pPr>
                    <w:jc w:val="center"/>
                    <w:rPr>
                      <w:sz w:val="16"/>
                      <w:szCs w:val="16"/>
                    </w:rPr>
                  </w:pPr>
                  <w:ins w:id="466" w:author="Autore">
                    <w:r>
                      <w:rPr>
                        <w:sz w:val="16"/>
                        <w:szCs w:val="16"/>
                      </w:rPr>
                      <w:t>SCORPORABILE</w:t>
                    </w:r>
                  </w:ins>
                </w:p>
              </w:tc>
            </w:tr>
            <w:tr w:rsidR="00467186" w:rsidRPr="00B120AA" w14:paraId="7E5A9107" w14:textId="77777777" w:rsidTr="004B51A7">
              <w:trPr>
                <w:jc w:val="center"/>
                <w:ins w:id="467" w:author="Autore"/>
                <w:trPrChange w:id="468" w:author="Autore">
                  <w:trPr>
                    <w:jc w:val="center"/>
                  </w:trPr>
                </w:trPrChange>
              </w:trPr>
              <w:tc>
                <w:tcPr>
                  <w:tcW w:w="867" w:type="pct"/>
                  <w:vAlign w:val="center"/>
                  <w:tcPrChange w:id="469" w:author="Autore">
                    <w:tcPr>
                      <w:tcW w:w="699" w:type="pct"/>
                      <w:vAlign w:val="center"/>
                    </w:tcPr>
                  </w:tcPrChange>
                </w:tcPr>
                <w:p w14:paraId="60D62C8A" w14:textId="1BF28BA9" w:rsidR="00467186" w:rsidRPr="00B120AA" w:rsidRDefault="007F06AA" w:rsidP="005352E4">
                  <w:pPr>
                    <w:rPr>
                      <w:ins w:id="470" w:author="Autore"/>
                      <w:sz w:val="16"/>
                      <w:szCs w:val="16"/>
                    </w:rPr>
                  </w:pPr>
                  <w:ins w:id="471" w:author="Autore">
                    <w:r>
                      <w:rPr>
                        <w:sz w:val="16"/>
                        <w:szCs w:val="16"/>
                      </w:rPr>
                      <w:t>IMPIANTI TECNOLOGICI</w:t>
                    </w:r>
                  </w:ins>
                </w:p>
              </w:tc>
              <w:tc>
                <w:tcPr>
                  <w:tcW w:w="549" w:type="pct"/>
                  <w:vAlign w:val="center"/>
                  <w:tcPrChange w:id="472" w:author="Autore">
                    <w:tcPr>
                      <w:tcW w:w="599" w:type="pct"/>
                      <w:gridSpan w:val="2"/>
                      <w:vAlign w:val="center"/>
                    </w:tcPr>
                  </w:tcPrChange>
                </w:tcPr>
                <w:p w14:paraId="13778E64" w14:textId="1AEB0425" w:rsidR="00467186" w:rsidRDefault="00467186" w:rsidP="005352E4">
                  <w:pPr>
                    <w:jc w:val="center"/>
                    <w:rPr>
                      <w:ins w:id="473" w:author="Autore"/>
                      <w:sz w:val="16"/>
                      <w:szCs w:val="16"/>
                    </w:rPr>
                  </w:pPr>
                  <w:ins w:id="474" w:author="Autore">
                    <w:r>
                      <w:rPr>
                        <w:sz w:val="16"/>
                        <w:szCs w:val="16"/>
                      </w:rPr>
                      <w:t>OG11</w:t>
                    </w:r>
                  </w:ins>
                </w:p>
              </w:tc>
              <w:tc>
                <w:tcPr>
                  <w:tcW w:w="741" w:type="pct"/>
                  <w:vAlign w:val="center"/>
                  <w:tcPrChange w:id="475" w:author="Autore">
                    <w:tcPr>
                      <w:tcW w:w="811" w:type="pct"/>
                      <w:gridSpan w:val="2"/>
                      <w:vAlign w:val="center"/>
                    </w:tcPr>
                  </w:tcPrChange>
                </w:tcPr>
                <w:p w14:paraId="6C9E4726" w14:textId="77777777" w:rsidR="00467186" w:rsidRPr="00B120AA" w:rsidRDefault="00467186" w:rsidP="005352E4">
                  <w:pPr>
                    <w:jc w:val="center"/>
                    <w:rPr>
                      <w:ins w:id="476" w:author="Autore"/>
                      <w:sz w:val="16"/>
                      <w:szCs w:val="16"/>
                    </w:rPr>
                  </w:pPr>
                </w:p>
              </w:tc>
              <w:tc>
                <w:tcPr>
                  <w:tcW w:w="526" w:type="pct"/>
                  <w:vAlign w:val="center"/>
                  <w:tcPrChange w:id="477" w:author="Autore">
                    <w:tcPr>
                      <w:tcW w:w="538" w:type="pct"/>
                      <w:gridSpan w:val="2"/>
                    </w:tcPr>
                  </w:tcPrChange>
                </w:tcPr>
                <w:p w14:paraId="0F1C7F2F" w14:textId="77777777" w:rsidR="00467186" w:rsidRPr="00B120AA" w:rsidRDefault="00467186" w:rsidP="005352E4">
                  <w:pPr>
                    <w:jc w:val="center"/>
                    <w:rPr>
                      <w:ins w:id="478" w:author="Autore"/>
                      <w:sz w:val="16"/>
                      <w:szCs w:val="16"/>
                    </w:rPr>
                  </w:pPr>
                </w:p>
              </w:tc>
              <w:tc>
                <w:tcPr>
                  <w:tcW w:w="564" w:type="pct"/>
                  <w:vAlign w:val="center"/>
                  <w:tcPrChange w:id="479" w:author="Autore">
                    <w:tcPr>
                      <w:tcW w:w="576" w:type="pct"/>
                      <w:gridSpan w:val="2"/>
                    </w:tcPr>
                  </w:tcPrChange>
                </w:tcPr>
                <w:p w14:paraId="5347E3A6" w14:textId="3988229D" w:rsidR="00467186" w:rsidRPr="00B120AA" w:rsidRDefault="00467186" w:rsidP="005352E4">
                  <w:pPr>
                    <w:jc w:val="center"/>
                    <w:rPr>
                      <w:ins w:id="480" w:author="Autore"/>
                      <w:sz w:val="16"/>
                      <w:szCs w:val="16"/>
                    </w:rPr>
                  </w:pPr>
                  <w:ins w:id="481" w:author="Autore">
                    <w:r w:rsidRPr="00B120AA">
                      <w:rPr>
                        <w:sz w:val="16"/>
                        <w:szCs w:val="16"/>
                      </w:rPr>
                      <w:t>€</w:t>
                    </w:r>
                    <w:r>
                      <w:rPr>
                        <w:sz w:val="16"/>
                        <w:szCs w:val="16"/>
                      </w:rPr>
                      <w:t xml:space="preserve"> 145.654,09</w:t>
                    </w:r>
                  </w:ins>
                </w:p>
              </w:tc>
              <w:tc>
                <w:tcPr>
                  <w:tcW w:w="475" w:type="pct"/>
                  <w:vAlign w:val="center"/>
                  <w:tcPrChange w:id="482" w:author="Autore">
                    <w:tcPr>
                      <w:tcW w:w="487" w:type="pct"/>
                      <w:gridSpan w:val="2"/>
                    </w:tcPr>
                  </w:tcPrChange>
                </w:tcPr>
                <w:p w14:paraId="07F52C47" w14:textId="282C06F9" w:rsidR="00467186" w:rsidRPr="00B120AA" w:rsidRDefault="007F06AA" w:rsidP="005352E4">
                  <w:pPr>
                    <w:jc w:val="center"/>
                    <w:rPr>
                      <w:ins w:id="483" w:author="Autore"/>
                      <w:sz w:val="16"/>
                      <w:szCs w:val="16"/>
                    </w:rPr>
                  </w:pPr>
                  <w:ins w:id="484" w:author="Autore">
                    <w:r>
                      <w:rPr>
                        <w:sz w:val="16"/>
                        <w:szCs w:val="16"/>
                      </w:rPr>
                      <w:t>4,08</w:t>
                    </w:r>
                  </w:ins>
                </w:p>
              </w:tc>
              <w:tc>
                <w:tcPr>
                  <w:tcW w:w="1278" w:type="pct"/>
                  <w:vAlign w:val="center"/>
                  <w:tcPrChange w:id="485" w:author="Autore">
                    <w:tcPr>
                      <w:tcW w:w="1288" w:type="pct"/>
                      <w:gridSpan w:val="2"/>
                    </w:tcPr>
                  </w:tcPrChange>
                </w:tcPr>
                <w:p w14:paraId="63B05284" w14:textId="6491E348" w:rsidR="00467186" w:rsidRPr="00B120AA" w:rsidRDefault="00467186" w:rsidP="005352E4">
                  <w:pPr>
                    <w:jc w:val="center"/>
                    <w:rPr>
                      <w:ins w:id="486" w:author="Autore"/>
                      <w:sz w:val="16"/>
                      <w:szCs w:val="16"/>
                    </w:rPr>
                  </w:pPr>
                  <w:ins w:id="487" w:author="Autore">
                    <w:r>
                      <w:rPr>
                        <w:sz w:val="16"/>
                        <w:szCs w:val="16"/>
                      </w:rPr>
                      <w:t>SCORPORABILE</w:t>
                    </w:r>
                  </w:ins>
                </w:p>
              </w:tc>
            </w:tr>
            <w:tr w:rsidR="00467186" w:rsidRPr="00B120AA" w14:paraId="50A61237" w14:textId="77777777" w:rsidTr="004B51A7">
              <w:trPr>
                <w:jc w:val="center"/>
                <w:ins w:id="488" w:author="Autore"/>
                <w:trPrChange w:id="489" w:author="Autore">
                  <w:trPr>
                    <w:jc w:val="center"/>
                  </w:trPr>
                </w:trPrChange>
              </w:trPr>
              <w:tc>
                <w:tcPr>
                  <w:tcW w:w="867" w:type="pct"/>
                  <w:vAlign w:val="center"/>
                  <w:tcPrChange w:id="490" w:author="Autore">
                    <w:tcPr>
                      <w:tcW w:w="699" w:type="pct"/>
                      <w:vAlign w:val="center"/>
                    </w:tcPr>
                  </w:tcPrChange>
                </w:tcPr>
                <w:p w14:paraId="6DC7E9C2" w14:textId="7778BA8C" w:rsidR="00467186" w:rsidRPr="00B120AA" w:rsidRDefault="007F06AA" w:rsidP="005352E4">
                  <w:pPr>
                    <w:rPr>
                      <w:ins w:id="491" w:author="Autore"/>
                      <w:sz w:val="16"/>
                      <w:szCs w:val="16"/>
                    </w:rPr>
                  </w:pPr>
                  <w:ins w:id="492" w:author="Autore">
                    <w:r>
                      <w:rPr>
                        <w:sz w:val="16"/>
                        <w:szCs w:val="16"/>
                      </w:rPr>
                      <w:t>VERDE E ARREDO URBANO</w:t>
                    </w:r>
                  </w:ins>
                </w:p>
              </w:tc>
              <w:tc>
                <w:tcPr>
                  <w:tcW w:w="549" w:type="pct"/>
                  <w:vAlign w:val="center"/>
                  <w:tcPrChange w:id="493" w:author="Autore">
                    <w:tcPr>
                      <w:tcW w:w="599" w:type="pct"/>
                      <w:gridSpan w:val="2"/>
                      <w:vAlign w:val="center"/>
                    </w:tcPr>
                  </w:tcPrChange>
                </w:tcPr>
                <w:p w14:paraId="295FB4C2" w14:textId="4FE3C23B" w:rsidR="00467186" w:rsidRDefault="00467186" w:rsidP="005352E4">
                  <w:pPr>
                    <w:jc w:val="center"/>
                    <w:rPr>
                      <w:ins w:id="494" w:author="Autore"/>
                      <w:sz w:val="16"/>
                      <w:szCs w:val="16"/>
                    </w:rPr>
                  </w:pPr>
                  <w:ins w:id="495" w:author="Autore">
                    <w:r>
                      <w:rPr>
                        <w:sz w:val="16"/>
                        <w:szCs w:val="16"/>
                      </w:rPr>
                      <w:t>OS 24</w:t>
                    </w:r>
                  </w:ins>
                </w:p>
              </w:tc>
              <w:tc>
                <w:tcPr>
                  <w:tcW w:w="741" w:type="pct"/>
                  <w:vAlign w:val="center"/>
                  <w:tcPrChange w:id="496" w:author="Autore">
                    <w:tcPr>
                      <w:tcW w:w="811" w:type="pct"/>
                      <w:gridSpan w:val="2"/>
                      <w:vAlign w:val="center"/>
                    </w:tcPr>
                  </w:tcPrChange>
                </w:tcPr>
                <w:p w14:paraId="57A644ED" w14:textId="77777777" w:rsidR="00467186" w:rsidRPr="00B120AA" w:rsidRDefault="00467186" w:rsidP="005352E4">
                  <w:pPr>
                    <w:jc w:val="center"/>
                    <w:rPr>
                      <w:ins w:id="497" w:author="Autore"/>
                      <w:sz w:val="16"/>
                      <w:szCs w:val="16"/>
                    </w:rPr>
                  </w:pPr>
                </w:p>
              </w:tc>
              <w:tc>
                <w:tcPr>
                  <w:tcW w:w="526" w:type="pct"/>
                  <w:vAlign w:val="center"/>
                  <w:tcPrChange w:id="498" w:author="Autore">
                    <w:tcPr>
                      <w:tcW w:w="538" w:type="pct"/>
                      <w:gridSpan w:val="2"/>
                    </w:tcPr>
                  </w:tcPrChange>
                </w:tcPr>
                <w:p w14:paraId="20AF18C2" w14:textId="77777777" w:rsidR="00467186" w:rsidRPr="00B120AA" w:rsidRDefault="00467186" w:rsidP="005352E4">
                  <w:pPr>
                    <w:jc w:val="center"/>
                    <w:rPr>
                      <w:ins w:id="499" w:author="Autore"/>
                      <w:sz w:val="16"/>
                      <w:szCs w:val="16"/>
                    </w:rPr>
                  </w:pPr>
                </w:p>
              </w:tc>
              <w:tc>
                <w:tcPr>
                  <w:tcW w:w="564" w:type="pct"/>
                  <w:vAlign w:val="center"/>
                  <w:tcPrChange w:id="500" w:author="Autore">
                    <w:tcPr>
                      <w:tcW w:w="576" w:type="pct"/>
                      <w:gridSpan w:val="2"/>
                    </w:tcPr>
                  </w:tcPrChange>
                </w:tcPr>
                <w:p w14:paraId="78558A16" w14:textId="7D703A8D" w:rsidR="00467186" w:rsidRPr="00B120AA" w:rsidRDefault="00467186" w:rsidP="005352E4">
                  <w:pPr>
                    <w:jc w:val="center"/>
                    <w:rPr>
                      <w:ins w:id="501" w:author="Autore"/>
                      <w:sz w:val="16"/>
                      <w:szCs w:val="16"/>
                    </w:rPr>
                  </w:pPr>
                  <w:ins w:id="502" w:author="Autore">
                    <w:r w:rsidRPr="00B120AA">
                      <w:rPr>
                        <w:sz w:val="16"/>
                        <w:szCs w:val="16"/>
                      </w:rPr>
                      <w:t>€</w:t>
                    </w:r>
                    <w:r>
                      <w:rPr>
                        <w:sz w:val="16"/>
                        <w:szCs w:val="16"/>
                      </w:rPr>
                      <w:t xml:space="preserve"> 139.515,98</w:t>
                    </w:r>
                  </w:ins>
                </w:p>
              </w:tc>
              <w:tc>
                <w:tcPr>
                  <w:tcW w:w="475" w:type="pct"/>
                  <w:vAlign w:val="center"/>
                  <w:tcPrChange w:id="503" w:author="Autore">
                    <w:tcPr>
                      <w:tcW w:w="487" w:type="pct"/>
                      <w:gridSpan w:val="2"/>
                    </w:tcPr>
                  </w:tcPrChange>
                </w:tcPr>
                <w:p w14:paraId="049F765E" w14:textId="0862C71D" w:rsidR="00467186" w:rsidRPr="00B120AA" w:rsidRDefault="007F06AA" w:rsidP="005352E4">
                  <w:pPr>
                    <w:jc w:val="center"/>
                    <w:rPr>
                      <w:ins w:id="504" w:author="Autore"/>
                      <w:sz w:val="16"/>
                      <w:szCs w:val="16"/>
                    </w:rPr>
                  </w:pPr>
                  <w:ins w:id="505" w:author="Autore">
                    <w:r>
                      <w:rPr>
                        <w:sz w:val="16"/>
                        <w:szCs w:val="16"/>
                      </w:rPr>
                      <w:t>3,91</w:t>
                    </w:r>
                  </w:ins>
                </w:p>
              </w:tc>
              <w:tc>
                <w:tcPr>
                  <w:tcW w:w="1278" w:type="pct"/>
                  <w:vAlign w:val="center"/>
                  <w:tcPrChange w:id="506" w:author="Autore">
                    <w:tcPr>
                      <w:tcW w:w="1288" w:type="pct"/>
                      <w:gridSpan w:val="2"/>
                    </w:tcPr>
                  </w:tcPrChange>
                </w:tcPr>
                <w:p w14:paraId="748C97BD" w14:textId="3120A3E7" w:rsidR="00467186" w:rsidRPr="00B120AA" w:rsidRDefault="00467186" w:rsidP="005352E4">
                  <w:pPr>
                    <w:jc w:val="center"/>
                    <w:rPr>
                      <w:ins w:id="507" w:author="Autore"/>
                      <w:sz w:val="16"/>
                      <w:szCs w:val="16"/>
                    </w:rPr>
                  </w:pPr>
                  <w:ins w:id="508" w:author="Autore">
                    <w:r>
                      <w:rPr>
                        <w:sz w:val="16"/>
                        <w:szCs w:val="16"/>
                      </w:rPr>
                      <w:t>SCORPORABILE</w:t>
                    </w:r>
                  </w:ins>
                </w:p>
              </w:tc>
            </w:tr>
            <w:tr w:rsidR="005352E4" w:rsidRPr="00B120AA" w14:paraId="38ADB570" w14:textId="77777777" w:rsidTr="00427AD0">
              <w:trPr>
                <w:jc w:val="center"/>
              </w:trPr>
              <w:tc>
                <w:tcPr>
                  <w:tcW w:w="5000" w:type="pct"/>
                  <w:gridSpan w:val="7"/>
                  <w:shd w:val="clear" w:color="auto" w:fill="B4C6E7" w:themeFill="accent1" w:themeFillTint="66"/>
                  <w:vAlign w:val="center"/>
                </w:tcPr>
                <w:p w14:paraId="20D579C8" w14:textId="77777777" w:rsidR="005352E4" w:rsidRPr="00B120AA" w:rsidRDefault="005352E4" w:rsidP="005352E4">
                  <w:pPr>
                    <w:jc w:val="center"/>
                    <w:rPr>
                      <w:b/>
                      <w:bCs/>
                      <w:sz w:val="16"/>
                      <w:szCs w:val="16"/>
                    </w:rPr>
                  </w:pPr>
                  <w:r w:rsidRPr="00B120AA">
                    <w:rPr>
                      <w:b/>
                      <w:bCs/>
                      <w:sz w:val="16"/>
                      <w:szCs w:val="16"/>
                    </w:rPr>
                    <w:t>CATEGORIE ACCESSORIE AI SENSI DELL’ARTICOLO 18 DEL DISCIPLINARE UNICO</w:t>
                  </w:r>
                </w:p>
              </w:tc>
            </w:tr>
            <w:tr w:rsidR="007F06AA" w:rsidRPr="00B120AA" w14:paraId="06F3AE6E" w14:textId="77777777" w:rsidTr="005217EC">
              <w:trPr>
                <w:jc w:val="center"/>
                <w:trPrChange w:id="509" w:author="Autore">
                  <w:trPr>
                    <w:jc w:val="center"/>
                  </w:trPr>
                </w:trPrChange>
              </w:trPr>
              <w:tc>
                <w:tcPr>
                  <w:tcW w:w="867" w:type="pct"/>
                  <w:vAlign w:val="center"/>
                  <w:tcPrChange w:id="510" w:author="Autore">
                    <w:tcPr>
                      <w:tcW w:w="879" w:type="pct"/>
                      <w:gridSpan w:val="2"/>
                      <w:vAlign w:val="center"/>
                    </w:tcPr>
                  </w:tcPrChange>
                </w:tcPr>
                <w:p w14:paraId="7B1663F9" w14:textId="77777777" w:rsidR="005352E4" w:rsidRPr="00B120AA" w:rsidRDefault="005352E4" w:rsidP="005352E4">
                  <w:pPr>
                    <w:rPr>
                      <w:iCs/>
                      <w:sz w:val="16"/>
                      <w:szCs w:val="16"/>
                    </w:rPr>
                  </w:pPr>
                </w:p>
              </w:tc>
              <w:tc>
                <w:tcPr>
                  <w:tcW w:w="549" w:type="pct"/>
                  <w:vAlign w:val="center"/>
                  <w:tcPrChange w:id="511" w:author="Autore">
                    <w:tcPr>
                      <w:tcW w:w="419" w:type="pct"/>
                      <w:gridSpan w:val="2"/>
                      <w:vAlign w:val="center"/>
                    </w:tcPr>
                  </w:tcPrChange>
                </w:tcPr>
                <w:p w14:paraId="250642F1" w14:textId="77777777" w:rsidR="005352E4" w:rsidRPr="00B120AA" w:rsidRDefault="005352E4" w:rsidP="005352E4">
                  <w:pPr>
                    <w:jc w:val="center"/>
                    <w:rPr>
                      <w:sz w:val="16"/>
                      <w:szCs w:val="16"/>
                    </w:rPr>
                  </w:pPr>
                </w:p>
              </w:tc>
              <w:tc>
                <w:tcPr>
                  <w:tcW w:w="741" w:type="pct"/>
                  <w:vAlign w:val="center"/>
                  <w:tcPrChange w:id="512" w:author="Autore">
                    <w:tcPr>
                      <w:tcW w:w="811" w:type="pct"/>
                      <w:gridSpan w:val="2"/>
                      <w:vAlign w:val="center"/>
                    </w:tcPr>
                  </w:tcPrChange>
                </w:tcPr>
                <w:p w14:paraId="7C42D836" w14:textId="77777777" w:rsidR="005352E4" w:rsidRPr="00B120AA" w:rsidRDefault="005352E4" w:rsidP="005352E4">
                  <w:pPr>
                    <w:jc w:val="center"/>
                    <w:rPr>
                      <w:sz w:val="16"/>
                      <w:szCs w:val="16"/>
                    </w:rPr>
                  </w:pPr>
                  <w:r w:rsidRPr="00B120AA">
                    <w:rPr>
                      <w:sz w:val="16"/>
                      <w:szCs w:val="16"/>
                    </w:rPr>
                    <w:t>€</w:t>
                  </w:r>
                </w:p>
              </w:tc>
              <w:tc>
                <w:tcPr>
                  <w:tcW w:w="526" w:type="pct"/>
                  <w:tcPrChange w:id="513" w:author="Autore">
                    <w:tcPr>
                      <w:tcW w:w="538" w:type="pct"/>
                      <w:gridSpan w:val="2"/>
                    </w:tcPr>
                  </w:tcPrChange>
                </w:tcPr>
                <w:p w14:paraId="2B6D8674" w14:textId="77777777" w:rsidR="005352E4" w:rsidRPr="00B120AA" w:rsidRDefault="005352E4" w:rsidP="005352E4">
                  <w:pPr>
                    <w:jc w:val="center"/>
                    <w:rPr>
                      <w:sz w:val="16"/>
                      <w:szCs w:val="16"/>
                    </w:rPr>
                  </w:pPr>
                  <w:r w:rsidRPr="00B120AA">
                    <w:rPr>
                      <w:sz w:val="16"/>
                      <w:szCs w:val="16"/>
                    </w:rPr>
                    <w:t>€</w:t>
                  </w:r>
                </w:p>
              </w:tc>
              <w:tc>
                <w:tcPr>
                  <w:tcW w:w="564" w:type="pct"/>
                  <w:tcPrChange w:id="514" w:author="Autore">
                    <w:tcPr>
                      <w:tcW w:w="576" w:type="pct"/>
                      <w:gridSpan w:val="2"/>
                    </w:tcPr>
                  </w:tcPrChange>
                </w:tcPr>
                <w:p w14:paraId="23CBED47" w14:textId="77777777" w:rsidR="005352E4" w:rsidRPr="00B120AA" w:rsidRDefault="005352E4" w:rsidP="005352E4">
                  <w:pPr>
                    <w:jc w:val="center"/>
                    <w:rPr>
                      <w:sz w:val="16"/>
                      <w:szCs w:val="16"/>
                    </w:rPr>
                  </w:pPr>
                  <w:r w:rsidRPr="00B120AA">
                    <w:rPr>
                      <w:sz w:val="16"/>
                      <w:szCs w:val="16"/>
                    </w:rPr>
                    <w:t>€</w:t>
                  </w:r>
                </w:p>
              </w:tc>
              <w:tc>
                <w:tcPr>
                  <w:tcW w:w="475" w:type="pct"/>
                  <w:tcPrChange w:id="515" w:author="Autore">
                    <w:tcPr>
                      <w:tcW w:w="487" w:type="pct"/>
                      <w:gridSpan w:val="2"/>
                    </w:tcPr>
                  </w:tcPrChange>
                </w:tcPr>
                <w:p w14:paraId="615A8E2A" w14:textId="77777777" w:rsidR="005352E4" w:rsidRPr="00B120AA" w:rsidRDefault="005352E4" w:rsidP="005352E4">
                  <w:pPr>
                    <w:jc w:val="center"/>
                    <w:rPr>
                      <w:sz w:val="16"/>
                      <w:szCs w:val="16"/>
                    </w:rPr>
                  </w:pPr>
                </w:p>
              </w:tc>
              <w:tc>
                <w:tcPr>
                  <w:tcW w:w="1278" w:type="pct"/>
                  <w:tcPrChange w:id="516" w:author="Autore">
                    <w:tcPr>
                      <w:tcW w:w="1290" w:type="pct"/>
                    </w:tcPr>
                  </w:tcPrChange>
                </w:tcPr>
                <w:p w14:paraId="6A0CC523" w14:textId="77777777" w:rsidR="005352E4" w:rsidRPr="00B120AA" w:rsidRDefault="005352E4" w:rsidP="005352E4">
                  <w:pPr>
                    <w:jc w:val="center"/>
                    <w:rPr>
                      <w:sz w:val="16"/>
                      <w:szCs w:val="16"/>
                    </w:rPr>
                  </w:pPr>
                </w:p>
              </w:tc>
            </w:tr>
            <w:tr w:rsidR="007F06AA" w:rsidRPr="00B120AA" w14:paraId="3EF046D4" w14:textId="77777777" w:rsidTr="005217EC">
              <w:trPr>
                <w:jc w:val="center"/>
                <w:trPrChange w:id="517" w:author="Autore">
                  <w:trPr>
                    <w:jc w:val="center"/>
                  </w:trPr>
                </w:trPrChange>
              </w:trPr>
              <w:tc>
                <w:tcPr>
                  <w:tcW w:w="867" w:type="pct"/>
                  <w:vAlign w:val="center"/>
                  <w:tcPrChange w:id="518" w:author="Autore">
                    <w:tcPr>
                      <w:tcW w:w="879" w:type="pct"/>
                      <w:gridSpan w:val="2"/>
                      <w:vAlign w:val="center"/>
                    </w:tcPr>
                  </w:tcPrChange>
                </w:tcPr>
                <w:p w14:paraId="4D7755DA" w14:textId="77777777" w:rsidR="005352E4" w:rsidRPr="00B120AA" w:rsidRDefault="005352E4" w:rsidP="005352E4">
                  <w:pPr>
                    <w:rPr>
                      <w:sz w:val="16"/>
                      <w:szCs w:val="16"/>
                    </w:rPr>
                  </w:pPr>
                </w:p>
              </w:tc>
              <w:tc>
                <w:tcPr>
                  <w:tcW w:w="549" w:type="pct"/>
                  <w:vAlign w:val="center"/>
                  <w:tcPrChange w:id="519" w:author="Autore">
                    <w:tcPr>
                      <w:tcW w:w="419" w:type="pct"/>
                      <w:gridSpan w:val="2"/>
                      <w:vAlign w:val="center"/>
                    </w:tcPr>
                  </w:tcPrChange>
                </w:tcPr>
                <w:p w14:paraId="76256642" w14:textId="77777777" w:rsidR="005352E4" w:rsidRPr="00B120AA" w:rsidRDefault="005352E4" w:rsidP="005352E4">
                  <w:pPr>
                    <w:jc w:val="center"/>
                    <w:rPr>
                      <w:sz w:val="16"/>
                      <w:szCs w:val="16"/>
                    </w:rPr>
                  </w:pPr>
                </w:p>
              </w:tc>
              <w:tc>
                <w:tcPr>
                  <w:tcW w:w="741" w:type="pct"/>
                  <w:vAlign w:val="center"/>
                  <w:tcPrChange w:id="520" w:author="Autore">
                    <w:tcPr>
                      <w:tcW w:w="811" w:type="pct"/>
                      <w:gridSpan w:val="2"/>
                      <w:vAlign w:val="center"/>
                    </w:tcPr>
                  </w:tcPrChange>
                </w:tcPr>
                <w:p w14:paraId="13D0D88E" w14:textId="77777777" w:rsidR="005352E4" w:rsidRPr="00B120AA" w:rsidRDefault="005352E4" w:rsidP="005352E4">
                  <w:pPr>
                    <w:jc w:val="center"/>
                    <w:rPr>
                      <w:sz w:val="16"/>
                      <w:szCs w:val="16"/>
                    </w:rPr>
                  </w:pPr>
                  <w:r w:rsidRPr="00B120AA">
                    <w:rPr>
                      <w:sz w:val="16"/>
                      <w:szCs w:val="16"/>
                    </w:rPr>
                    <w:t>€</w:t>
                  </w:r>
                </w:p>
              </w:tc>
              <w:tc>
                <w:tcPr>
                  <w:tcW w:w="526" w:type="pct"/>
                  <w:tcPrChange w:id="521" w:author="Autore">
                    <w:tcPr>
                      <w:tcW w:w="538" w:type="pct"/>
                      <w:gridSpan w:val="2"/>
                    </w:tcPr>
                  </w:tcPrChange>
                </w:tcPr>
                <w:p w14:paraId="4E108CB0" w14:textId="77777777" w:rsidR="005352E4" w:rsidRPr="00B120AA" w:rsidRDefault="005352E4" w:rsidP="005352E4">
                  <w:pPr>
                    <w:jc w:val="center"/>
                    <w:rPr>
                      <w:sz w:val="16"/>
                      <w:szCs w:val="16"/>
                    </w:rPr>
                  </w:pPr>
                  <w:r w:rsidRPr="00B120AA">
                    <w:rPr>
                      <w:sz w:val="16"/>
                      <w:szCs w:val="16"/>
                    </w:rPr>
                    <w:t>€</w:t>
                  </w:r>
                </w:p>
              </w:tc>
              <w:tc>
                <w:tcPr>
                  <w:tcW w:w="564" w:type="pct"/>
                  <w:tcPrChange w:id="522" w:author="Autore">
                    <w:tcPr>
                      <w:tcW w:w="576" w:type="pct"/>
                      <w:gridSpan w:val="2"/>
                    </w:tcPr>
                  </w:tcPrChange>
                </w:tcPr>
                <w:p w14:paraId="6BF21241" w14:textId="77777777" w:rsidR="005352E4" w:rsidRPr="00B120AA" w:rsidRDefault="005352E4" w:rsidP="005352E4">
                  <w:pPr>
                    <w:jc w:val="center"/>
                    <w:rPr>
                      <w:sz w:val="16"/>
                      <w:szCs w:val="16"/>
                    </w:rPr>
                  </w:pPr>
                  <w:r w:rsidRPr="00B120AA">
                    <w:rPr>
                      <w:sz w:val="16"/>
                      <w:szCs w:val="16"/>
                    </w:rPr>
                    <w:t>€</w:t>
                  </w:r>
                </w:p>
              </w:tc>
              <w:tc>
                <w:tcPr>
                  <w:tcW w:w="475" w:type="pct"/>
                  <w:tcPrChange w:id="523" w:author="Autore">
                    <w:tcPr>
                      <w:tcW w:w="487" w:type="pct"/>
                      <w:gridSpan w:val="2"/>
                    </w:tcPr>
                  </w:tcPrChange>
                </w:tcPr>
                <w:p w14:paraId="40B32B0B" w14:textId="77777777" w:rsidR="005352E4" w:rsidRPr="00B120AA" w:rsidRDefault="005352E4" w:rsidP="005352E4">
                  <w:pPr>
                    <w:jc w:val="center"/>
                    <w:rPr>
                      <w:sz w:val="16"/>
                      <w:szCs w:val="16"/>
                    </w:rPr>
                  </w:pPr>
                </w:p>
              </w:tc>
              <w:tc>
                <w:tcPr>
                  <w:tcW w:w="1278" w:type="pct"/>
                  <w:tcPrChange w:id="524" w:author="Autore">
                    <w:tcPr>
                      <w:tcW w:w="1290" w:type="pct"/>
                    </w:tcPr>
                  </w:tcPrChange>
                </w:tcPr>
                <w:p w14:paraId="34872056" w14:textId="77777777" w:rsidR="005352E4" w:rsidRPr="00B120AA" w:rsidRDefault="005352E4" w:rsidP="005352E4">
                  <w:pPr>
                    <w:jc w:val="center"/>
                    <w:rPr>
                      <w:sz w:val="16"/>
                      <w:szCs w:val="16"/>
                    </w:rPr>
                  </w:pPr>
                </w:p>
              </w:tc>
            </w:tr>
            <w:tr w:rsidR="007F06AA" w:rsidRPr="00B120AA" w14:paraId="75456CAC" w14:textId="77777777" w:rsidTr="005217EC">
              <w:trPr>
                <w:jc w:val="center"/>
                <w:trPrChange w:id="525" w:author="Autore">
                  <w:trPr>
                    <w:jc w:val="center"/>
                  </w:trPr>
                </w:trPrChange>
              </w:trPr>
              <w:tc>
                <w:tcPr>
                  <w:tcW w:w="867" w:type="pct"/>
                  <w:vAlign w:val="center"/>
                  <w:tcPrChange w:id="526" w:author="Autore">
                    <w:tcPr>
                      <w:tcW w:w="879" w:type="pct"/>
                      <w:gridSpan w:val="2"/>
                      <w:vAlign w:val="center"/>
                    </w:tcPr>
                  </w:tcPrChange>
                </w:tcPr>
                <w:p w14:paraId="22DA06B6" w14:textId="77777777" w:rsidR="005352E4" w:rsidRPr="00B120AA" w:rsidRDefault="005352E4" w:rsidP="005352E4">
                  <w:pPr>
                    <w:jc w:val="center"/>
                    <w:rPr>
                      <w:b/>
                      <w:bCs/>
                      <w:i/>
                      <w:sz w:val="16"/>
                      <w:szCs w:val="16"/>
                    </w:rPr>
                  </w:pPr>
                  <w:r w:rsidRPr="00B120AA">
                    <w:rPr>
                      <w:b/>
                      <w:bCs/>
                      <w:i/>
                      <w:sz w:val="16"/>
                      <w:szCs w:val="16"/>
                    </w:rPr>
                    <w:t>TOTALE</w:t>
                  </w:r>
                </w:p>
              </w:tc>
              <w:tc>
                <w:tcPr>
                  <w:tcW w:w="549" w:type="pct"/>
                  <w:vAlign w:val="center"/>
                  <w:tcPrChange w:id="527" w:author="Autore">
                    <w:tcPr>
                      <w:tcW w:w="419" w:type="pct"/>
                      <w:gridSpan w:val="2"/>
                      <w:vAlign w:val="center"/>
                    </w:tcPr>
                  </w:tcPrChange>
                </w:tcPr>
                <w:p w14:paraId="214049D6" w14:textId="77777777" w:rsidR="005352E4" w:rsidRPr="00B120AA" w:rsidRDefault="005352E4" w:rsidP="005352E4">
                  <w:pPr>
                    <w:jc w:val="center"/>
                    <w:rPr>
                      <w:b/>
                      <w:bCs/>
                      <w:sz w:val="16"/>
                      <w:szCs w:val="16"/>
                    </w:rPr>
                  </w:pPr>
                </w:p>
              </w:tc>
              <w:tc>
                <w:tcPr>
                  <w:tcW w:w="741" w:type="pct"/>
                  <w:vAlign w:val="center"/>
                  <w:tcPrChange w:id="528" w:author="Autore">
                    <w:tcPr>
                      <w:tcW w:w="811" w:type="pct"/>
                      <w:gridSpan w:val="2"/>
                      <w:vAlign w:val="center"/>
                    </w:tcPr>
                  </w:tcPrChange>
                </w:tcPr>
                <w:p w14:paraId="3A5D68CA" w14:textId="3D2B2B0C" w:rsidR="005352E4" w:rsidRPr="00B120AA" w:rsidRDefault="005352E4" w:rsidP="005352E4">
                  <w:pPr>
                    <w:jc w:val="center"/>
                    <w:rPr>
                      <w:b/>
                      <w:bCs/>
                      <w:sz w:val="16"/>
                      <w:szCs w:val="16"/>
                    </w:rPr>
                  </w:pPr>
                  <w:r w:rsidRPr="00B120AA">
                    <w:rPr>
                      <w:b/>
                      <w:bCs/>
                      <w:sz w:val="16"/>
                      <w:szCs w:val="16"/>
                    </w:rPr>
                    <w:t>€</w:t>
                  </w:r>
                  <w:ins w:id="529" w:author="Autore">
                    <w:r w:rsidR="00467186">
                      <w:rPr>
                        <w:b/>
                        <w:bCs/>
                        <w:sz w:val="16"/>
                        <w:szCs w:val="16"/>
                      </w:rPr>
                      <w:t xml:space="preserve"> 3.570.445,13</w:t>
                    </w:r>
                  </w:ins>
                </w:p>
              </w:tc>
              <w:tc>
                <w:tcPr>
                  <w:tcW w:w="526" w:type="pct"/>
                  <w:tcPrChange w:id="530" w:author="Autore">
                    <w:tcPr>
                      <w:tcW w:w="538" w:type="pct"/>
                      <w:gridSpan w:val="2"/>
                    </w:tcPr>
                  </w:tcPrChange>
                </w:tcPr>
                <w:p w14:paraId="2C89E341" w14:textId="169E7DDF" w:rsidR="005352E4" w:rsidRPr="00B120AA" w:rsidRDefault="005352E4" w:rsidP="005352E4">
                  <w:pPr>
                    <w:jc w:val="center"/>
                    <w:rPr>
                      <w:b/>
                      <w:bCs/>
                      <w:sz w:val="16"/>
                      <w:szCs w:val="16"/>
                    </w:rPr>
                  </w:pPr>
                  <w:r w:rsidRPr="00B120AA">
                    <w:rPr>
                      <w:b/>
                      <w:bCs/>
                      <w:sz w:val="16"/>
                      <w:szCs w:val="16"/>
                    </w:rPr>
                    <w:t>€</w:t>
                  </w:r>
                  <w:ins w:id="531" w:author="Autore">
                    <w:r w:rsidR="00467186">
                      <w:rPr>
                        <w:b/>
                        <w:bCs/>
                        <w:sz w:val="16"/>
                        <w:szCs w:val="16"/>
                      </w:rPr>
                      <w:t xml:space="preserve"> 71.408,90</w:t>
                    </w:r>
                  </w:ins>
                </w:p>
              </w:tc>
              <w:tc>
                <w:tcPr>
                  <w:tcW w:w="564" w:type="pct"/>
                  <w:tcPrChange w:id="532" w:author="Autore">
                    <w:tcPr>
                      <w:tcW w:w="576" w:type="pct"/>
                      <w:gridSpan w:val="2"/>
                    </w:tcPr>
                  </w:tcPrChange>
                </w:tcPr>
                <w:p w14:paraId="40DFEE3C" w14:textId="77777777" w:rsidR="005352E4" w:rsidRPr="00B120AA" w:rsidRDefault="005352E4" w:rsidP="005352E4">
                  <w:pPr>
                    <w:jc w:val="center"/>
                    <w:rPr>
                      <w:b/>
                      <w:bCs/>
                      <w:sz w:val="16"/>
                      <w:szCs w:val="16"/>
                    </w:rPr>
                  </w:pPr>
                  <w:r w:rsidRPr="00B120AA">
                    <w:rPr>
                      <w:b/>
                      <w:bCs/>
                      <w:sz w:val="16"/>
                      <w:szCs w:val="16"/>
                    </w:rPr>
                    <w:t>€</w:t>
                  </w:r>
                </w:p>
              </w:tc>
              <w:tc>
                <w:tcPr>
                  <w:tcW w:w="475" w:type="pct"/>
                  <w:tcPrChange w:id="533" w:author="Autore">
                    <w:tcPr>
                      <w:tcW w:w="487" w:type="pct"/>
                      <w:gridSpan w:val="2"/>
                    </w:tcPr>
                  </w:tcPrChange>
                </w:tcPr>
                <w:p w14:paraId="69C3416C" w14:textId="77777777" w:rsidR="005352E4" w:rsidRPr="00B120AA" w:rsidRDefault="005352E4" w:rsidP="005352E4">
                  <w:pPr>
                    <w:jc w:val="center"/>
                    <w:rPr>
                      <w:b/>
                      <w:bCs/>
                      <w:sz w:val="16"/>
                      <w:szCs w:val="16"/>
                    </w:rPr>
                  </w:pPr>
                  <w:r w:rsidRPr="00B120AA">
                    <w:rPr>
                      <w:b/>
                      <w:bCs/>
                      <w:sz w:val="16"/>
                      <w:szCs w:val="16"/>
                    </w:rPr>
                    <w:t>100%</w:t>
                  </w:r>
                </w:p>
              </w:tc>
              <w:tc>
                <w:tcPr>
                  <w:tcW w:w="1278" w:type="pct"/>
                  <w:tcPrChange w:id="534" w:author="Autore">
                    <w:tcPr>
                      <w:tcW w:w="1290" w:type="pct"/>
                    </w:tcPr>
                  </w:tcPrChange>
                </w:tcPr>
                <w:p w14:paraId="02B1ACF9" w14:textId="77777777" w:rsidR="005352E4" w:rsidRPr="00B120AA" w:rsidRDefault="005352E4" w:rsidP="005352E4">
                  <w:pPr>
                    <w:jc w:val="center"/>
                    <w:rPr>
                      <w:sz w:val="16"/>
                      <w:szCs w:val="16"/>
                    </w:rPr>
                  </w:pPr>
                </w:p>
              </w:tc>
            </w:tr>
          </w:tbl>
          <w:p w14:paraId="40FD6DEA" w14:textId="77777777" w:rsidR="005352E4" w:rsidRPr="00B120AA" w:rsidRDefault="005352E4" w:rsidP="00351F28">
            <w:pPr>
              <w:contextualSpacing/>
              <w:jc w:val="both"/>
              <w:rPr>
                <w:rFonts w:cstheme="minorHAnsi"/>
                <w:bCs/>
                <w:sz w:val="20"/>
                <w:szCs w:val="20"/>
              </w:rPr>
            </w:pPr>
          </w:p>
          <w:p w14:paraId="3492B6AA" w14:textId="4FFB7253" w:rsidR="0033500A" w:rsidRPr="00B120AA" w:rsidRDefault="0033500A">
            <w:pPr>
              <w:spacing w:after="120" w:line="280" w:lineRule="exact"/>
              <w:contextualSpacing/>
              <w:rPr>
                <w:rFonts w:cstheme="minorHAnsi"/>
                <w:bCs/>
                <w:sz w:val="20"/>
                <w:szCs w:val="20"/>
              </w:rPr>
              <w:pPrChange w:id="535" w:author="Autore">
                <w:pPr>
                  <w:contextualSpacing/>
                  <w:jc w:val="both"/>
                </w:pPr>
              </w:pPrChange>
            </w:pPr>
            <w:r w:rsidRPr="00B120AA">
              <w:rPr>
                <w:rFonts w:cstheme="minorHAnsi"/>
                <w:bCs/>
                <w:sz w:val="20"/>
                <w:szCs w:val="20"/>
              </w:rPr>
              <w:t>INDICARE PREZZARIO DI RIFERIMENTO</w:t>
            </w:r>
            <w:del w:id="536" w:author="Autore">
              <w:r w:rsidRPr="00B120AA" w:rsidDel="00C10118">
                <w:rPr>
                  <w:rFonts w:cstheme="minorHAnsi"/>
                  <w:bCs/>
                  <w:sz w:val="20"/>
                  <w:szCs w:val="20"/>
                </w:rPr>
                <w:delText>__________________________</w:delText>
              </w:r>
            </w:del>
            <w:ins w:id="537" w:author="Autore">
              <w:r w:rsidR="00C10118">
                <w:rPr>
                  <w:rFonts w:cstheme="minorHAnsi"/>
                  <w:bCs/>
                  <w:sz w:val="20"/>
                  <w:szCs w:val="20"/>
                </w:rPr>
                <w:t xml:space="preserve">: Prezziario delle Opere Pubbliche della Regione Sardegna 2019, </w:t>
              </w:r>
              <w:r w:rsidR="00C10118" w:rsidRPr="006C5F08">
                <w:rPr>
                  <w:rFonts w:cstheme="minorHAnsi"/>
                  <w:bCs/>
                  <w:sz w:val="20"/>
                  <w:szCs w:val="20"/>
                </w:rPr>
                <w:t xml:space="preserve">Opere a verde di </w:t>
              </w:r>
              <w:proofErr w:type="spellStart"/>
              <w:r w:rsidR="00C10118" w:rsidRPr="006C5F08">
                <w:rPr>
                  <w:rFonts w:cstheme="minorHAnsi"/>
                  <w:bCs/>
                  <w:sz w:val="20"/>
                  <w:szCs w:val="20"/>
                </w:rPr>
                <w:t>Assoverde</w:t>
              </w:r>
              <w:proofErr w:type="spellEnd"/>
              <w:r w:rsidR="00C10118" w:rsidRPr="006C5F08">
                <w:rPr>
                  <w:rFonts w:cstheme="minorHAnsi"/>
                  <w:bCs/>
                  <w:sz w:val="20"/>
                  <w:szCs w:val="20"/>
                </w:rPr>
                <w:t xml:space="preserve"> (2019-2020).</w:t>
              </w:r>
            </w:ins>
          </w:p>
          <w:p w14:paraId="74F1FC4F" w14:textId="7EF77533" w:rsidR="00FA3657" w:rsidRPr="00B120AA" w:rsidRDefault="00FA3657" w:rsidP="00351F28">
            <w:pPr>
              <w:contextualSpacing/>
              <w:jc w:val="both"/>
              <w:rPr>
                <w:rFonts w:cstheme="minorHAnsi"/>
                <w:bCs/>
                <w:sz w:val="20"/>
                <w:szCs w:val="20"/>
              </w:rPr>
            </w:pPr>
          </w:p>
        </w:tc>
      </w:tr>
      <w:tr w:rsidR="00930C13" w:rsidRPr="00B120AA" w14:paraId="0D81F464" w14:textId="77777777" w:rsidTr="003A6219">
        <w:trPr>
          <w:trHeight w:val="402"/>
          <w:jc w:val="center"/>
        </w:trPr>
        <w:tc>
          <w:tcPr>
            <w:tcW w:w="9776" w:type="dxa"/>
            <w:gridSpan w:val="11"/>
            <w:shd w:val="clear" w:color="auto" w:fill="ACB9CA" w:themeFill="text2" w:themeFillTint="66"/>
            <w:vAlign w:val="center"/>
          </w:tcPr>
          <w:p w14:paraId="72E670CA" w14:textId="55778DF4" w:rsidR="00930C13" w:rsidRPr="00B120AA" w:rsidRDefault="00930C13" w:rsidP="007D51CE">
            <w:pPr>
              <w:contextualSpacing/>
              <w:jc w:val="center"/>
              <w:rPr>
                <w:rFonts w:cstheme="minorHAnsi"/>
                <w:b/>
                <w:sz w:val="20"/>
                <w:szCs w:val="20"/>
              </w:rPr>
            </w:pPr>
            <w:r w:rsidRPr="00B120AA">
              <w:rPr>
                <w:rFonts w:cstheme="minorHAnsi"/>
                <w:b/>
                <w:sz w:val="20"/>
                <w:szCs w:val="20"/>
              </w:rPr>
              <w:lastRenderedPageBreak/>
              <w:t>IMPORTO</w:t>
            </w:r>
          </w:p>
        </w:tc>
      </w:tr>
      <w:tr w:rsidR="007D51CE" w:rsidRPr="00B120AA" w14:paraId="74EBB9C1" w14:textId="77777777" w:rsidTr="00C10118">
        <w:tblPrEx>
          <w:tblW w:w="9776" w:type="dxa"/>
          <w:jc w:val="center"/>
          <w:tblPrExChange w:id="538" w:author="Autore">
            <w:tblPrEx>
              <w:tblW w:w="9776" w:type="dxa"/>
              <w:jc w:val="center"/>
            </w:tblPrEx>
          </w:tblPrExChange>
        </w:tblPrEx>
        <w:trPr>
          <w:trHeight w:val="560"/>
          <w:jc w:val="center"/>
          <w:trPrChange w:id="539" w:author="Autore">
            <w:trPr>
              <w:gridAfter w:val="0"/>
              <w:trHeight w:val="560"/>
              <w:jc w:val="center"/>
            </w:trPr>
          </w:trPrChange>
        </w:trPr>
        <w:tc>
          <w:tcPr>
            <w:tcW w:w="4202" w:type="dxa"/>
            <w:gridSpan w:val="3"/>
            <w:shd w:val="clear" w:color="auto" w:fill="ACB9CA" w:themeFill="text2" w:themeFillTint="66"/>
            <w:vAlign w:val="center"/>
            <w:tcPrChange w:id="540" w:author="Autore">
              <w:tcPr>
                <w:tcW w:w="3117" w:type="dxa"/>
                <w:gridSpan w:val="3"/>
                <w:shd w:val="clear" w:color="auto" w:fill="ACB9CA" w:themeFill="text2" w:themeFillTint="66"/>
                <w:vAlign w:val="center"/>
              </w:tcPr>
            </w:tcPrChange>
          </w:tcPr>
          <w:p w14:paraId="4747A1D2" w14:textId="05E2F87A" w:rsidR="007D51CE" w:rsidRPr="00B120AA" w:rsidRDefault="007D51CE" w:rsidP="007D51CE">
            <w:pPr>
              <w:contextualSpacing/>
              <w:jc w:val="center"/>
              <w:rPr>
                <w:rFonts w:cstheme="minorHAnsi"/>
                <w:b/>
                <w:sz w:val="20"/>
                <w:szCs w:val="20"/>
              </w:rPr>
            </w:pPr>
            <w:r w:rsidRPr="00B120AA">
              <w:rPr>
                <w:rFonts w:cstheme="minorHAnsi"/>
                <w:b/>
                <w:sz w:val="20"/>
                <w:szCs w:val="20"/>
              </w:rPr>
              <w:t>VALORE</w:t>
            </w:r>
            <w:r w:rsidR="009346E3" w:rsidRPr="00B120AA">
              <w:rPr>
                <w:rFonts w:cstheme="minorHAnsi"/>
                <w:b/>
                <w:sz w:val="20"/>
                <w:szCs w:val="20"/>
              </w:rPr>
              <w:t xml:space="preserve"> DELLE PRESTAZIONI OGGETTO DELL’</w:t>
            </w:r>
            <w:proofErr w:type="spellStart"/>
            <w:r w:rsidRPr="00B120AA">
              <w:rPr>
                <w:rFonts w:cstheme="minorHAnsi"/>
                <w:b/>
                <w:sz w:val="20"/>
                <w:szCs w:val="20"/>
              </w:rPr>
              <w:t>OdA</w:t>
            </w:r>
            <w:proofErr w:type="spellEnd"/>
          </w:p>
        </w:tc>
        <w:tc>
          <w:tcPr>
            <w:tcW w:w="2932" w:type="dxa"/>
            <w:gridSpan w:val="6"/>
            <w:shd w:val="clear" w:color="auto" w:fill="ACB9CA" w:themeFill="text2" w:themeFillTint="66"/>
            <w:vAlign w:val="center"/>
            <w:tcPrChange w:id="541" w:author="Autore">
              <w:tcPr>
                <w:tcW w:w="3117" w:type="dxa"/>
                <w:gridSpan w:val="5"/>
                <w:shd w:val="clear" w:color="auto" w:fill="ACB9CA" w:themeFill="text2" w:themeFillTint="66"/>
                <w:vAlign w:val="center"/>
              </w:tcPr>
            </w:tcPrChange>
          </w:tcPr>
          <w:p w14:paraId="1848000B" w14:textId="65A5880A" w:rsidR="007D51CE" w:rsidRPr="00B120AA" w:rsidRDefault="007D51CE" w:rsidP="007D51CE">
            <w:pPr>
              <w:contextualSpacing/>
              <w:jc w:val="center"/>
              <w:rPr>
                <w:rFonts w:cstheme="minorHAnsi"/>
                <w:b/>
                <w:sz w:val="20"/>
                <w:szCs w:val="20"/>
              </w:rPr>
            </w:pPr>
            <w:r w:rsidRPr="00B120AA">
              <w:rPr>
                <w:rFonts w:cstheme="minorHAnsi"/>
                <w:b/>
                <w:sz w:val="20"/>
                <w:szCs w:val="20"/>
              </w:rPr>
              <w:t>RIBASSO UNICO PERCENTUALE OFFERTO DALL’OPERATORE</w:t>
            </w:r>
          </w:p>
        </w:tc>
        <w:tc>
          <w:tcPr>
            <w:tcW w:w="2642" w:type="dxa"/>
            <w:gridSpan w:val="2"/>
            <w:shd w:val="clear" w:color="auto" w:fill="ACB9CA" w:themeFill="text2" w:themeFillTint="66"/>
            <w:vAlign w:val="center"/>
            <w:tcPrChange w:id="542" w:author="Autore">
              <w:tcPr>
                <w:tcW w:w="3542" w:type="dxa"/>
                <w:gridSpan w:val="3"/>
                <w:shd w:val="clear" w:color="auto" w:fill="ACB9CA" w:themeFill="text2" w:themeFillTint="66"/>
                <w:vAlign w:val="center"/>
              </w:tcPr>
            </w:tcPrChange>
          </w:tcPr>
          <w:p w14:paraId="7656A458" w14:textId="6DA83779" w:rsidR="007D51CE" w:rsidRPr="00B120AA" w:rsidRDefault="007D51CE" w:rsidP="007D51CE">
            <w:pPr>
              <w:contextualSpacing/>
              <w:jc w:val="center"/>
              <w:rPr>
                <w:rFonts w:cstheme="minorHAnsi"/>
                <w:b/>
                <w:color w:val="000000" w:themeColor="text1"/>
                <w:sz w:val="20"/>
                <w:szCs w:val="20"/>
              </w:rPr>
            </w:pPr>
            <w:r w:rsidRPr="00B120AA">
              <w:rPr>
                <w:rFonts w:cstheme="minorHAnsi"/>
                <w:b/>
                <w:color w:val="000000" w:themeColor="text1"/>
                <w:sz w:val="20"/>
                <w:szCs w:val="20"/>
              </w:rPr>
              <w:t>IMPORTO DEL CONTRATTO SPECIFICO</w:t>
            </w:r>
          </w:p>
        </w:tc>
      </w:tr>
      <w:tr w:rsidR="00B643DE" w:rsidRPr="00B120AA" w14:paraId="37609FE1" w14:textId="77777777" w:rsidTr="00C10118">
        <w:tblPrEx>
          <w:tblW w:w="9776" w:type="dxa"/>
          <w:jc w:val="center"/>
          <w:tblPrExChange w:id="543" w:author="Autore">
            <w:tblPrEx>
              <w:tblW w:w="9776" w:type="dxa"/>
              <w:jc w:val="center"/>
            </w:tblPrEx>
          </w:tblPrExChange>
        </w:tblPrEx>
        <w:trPr>
          <w:trHeight w:val="591"/>
          <w:jc w:val="center"/>
          <w:trPrChange w:id="544" w:author="Autore">
            <w:trPr>
              <w:gridAfter w:val="0"/>
              <w:trHeight w:val="591"/>
              <w:jc w:val="center"/>
            </w:trPr>
          </w:trPrChange>
        </w:trPr>
        <w:tc>
          <w:tcPr>
            <w:tcW w:w="4202" w:type="dxa"/>
            <w:gridSpan w:val="3"/>
            <w:tcBorders>
              <w:bottom w:val="single" w:sz="4" w:space="0" w:color="auto"/>
            </w:tcBorders>
            <w:shd w:val="clear" w:color="auto" w:fill="FFFFFF" w:themeFill="background1"/>
            <w:vAlign w:val="center"/>
            <w:tcPrChange w:id="545" w:author="Autore">
              <w:tcPr>
                <w:tcW w:w="3117" w:type="dxa"/>
                <w:gridSpan w:val="3"/>
                <w:tcBorders>
                  <w:bottom w:val="single" w:sz="4" w:space="0" w:color="auto"/>
                </w:tcBorders>
                <w:shd w:val="clear" w:color="auto" w:fill="FFFFFF" w:themeFill="background1"/>
                <w:vAlign w:val="center"/>
              </w:tcPr>
            </w:tcPrChange>
          </w:tcPr>
          <w:p w14:paraId="7D6B7EAA" w14:textId="57880DCF" w:rsidR="00B643DE" w:rsidRPr="00B120AA" w:rsidRDefault="00B643DE" w:rsidP="002A25D6">
            <w:pPr>
              <w:contextualSpacing/>
              <w:jc w:val="center"/>
              <w:rPr>
                <w:rFonts w:cstheme="minorHAnsi"/>
                <w:bCs/>
                <w:sz w:val="20"/>
                <w:szCs w:val="20"/>
              </w:rPr>
            </w:pPr>
            <w:r w:rsidRPr="00B120AA">
              <w:rPr>
                <w:rFonts w:cstheme="minorHAnsi"/>
                <w:bCs/>
                <w:sz w:val="20"/>
                <w:szCs w:val="20"/>
              </w:rPr>
              <w:t xml:space="preserve">€ </w:t>
            </w:r>
            <w:del w:id="546" w:author="Autore">
              <w:r w:rsidRPr="00B120AA" w:rsidDel="007F06AA">
                <w:rPr>
                  <w:rFonts w:cstheme="minorHAnsi"/>
                  <w:bCs/>
                  <w:sz w:val="20"/>
                  <w:szCs w:val="20"/>
                </w:rPr>
                <w:delText xml:space="preserve">_____________________, </w:delText>
              </w:r>
            </w:del>
            <w:ins w:id="547" w:author="Autore">
              <w:r w:rsidR="007F06AA">
                <w:rPr>
                  <w:rFonts w:cstheme="minorHAnsi"/>
                  <w:bCs/>
                  <w:sz w:val="20"/>
                  <w:szCs w:val="20"/>
                </w:rPr>
                <w:t>3.652.073</w:t>
              </w:r>
              <w:r w:rsidR="005217EC">
                <w:rPr>
                  <w:rFonts w:cstheme="minorHAnsi"/>
                  <w:bCs/>
                  <w:sz w:val="20"/>
                  <w:szCs w:val="20"/>
                </w:rPr>
                <w:t>,82</w:t>
              </w:r>
              <w:r w:rsidR="007F06AA" w:rsidRPr="00B120AA">
                <w:rPr>
                  <w:rFonts w:cstheme="minorHAnsi"/>
                  <w:bCs/>
                  <w:sz w:val="20"/>
                  <w:szCs w:val="20"/>
                </w:rPr>
                <w:t xml:space="preserve"> </w:t>
              </w:r>
            </w:ins>
            <w:r w:rsidRPr="00B120AA">
              <w:rPr>
                <w:rFonts w:cstheme="minorHAnsi"/>
                <w:bCs/>
                <w:sz w:val="20"/>
                <w:szCs w:val="20"/>
              </w:rPr>
              <w:t>OLTRE IVA E ONERI DI LEGGE</w:t>
            </w:r>
          </w:p>
          <w:p w14:paraId="00EF159A" w14:textId="733F443D" w:rsidR="00B643DE" w:rsidRPr="00B120AA" w:rsidRDefault="00B643DE" w:rsidP="002A25D6">
            <w:pPr>
              <w:contextualSpacing/>
              <w:jc w:val="center"/>
              <w:rPr>
                <w:rFonts w:cstheme="minorHAnsi"/>
                <w:b/>
                <w:sz w:val="20"/>
                <w:szCs w:val="20"/>
              </w:rPr>
            </w:pPr>
          </w:p>
        </w:tc>
        <w:tc>
          <w:tcPr>
            <w:tcW w:w="2932" w:type="dxa"/>
            <w:gridSpan w:val="6"/>
            <w:tcBorders>
              <w:bottom w:val="single" w:sz="4" w:space="0" w:color="auto"/>
            </w:tcBorders>
            <w:shd w:val="clear" w:color="auto" w:fill="FFFFFF" w:themeFill="background1"/>
            <w:vAlign w:val="center"/>
            <w:tcPrChange w:id="548" w:author="Autore">
              <w:tcPr>
                <w:tcW w:w="3117" w:type="dxa"/>
                <w:gridSpan w:val="5"/>
                <w:tcBorders>
                  <w:bottom w:val="single" w:sz="4" w:space="0" w:color="auto"/>
                </w:tcBorders>
                <w:shd w:val="clear" w:color="auto" w:fill="FFFFFF" w:themeFill="background1"/>
                <w:vAlign w:val="center"/>
              </w:tcPr>
            </w:tcPrChange>
          </w:tcPr>
          <w:p w14:paraId="1868609D" w14:textId="07619924" w:rsidR="00636383" w:rsidRPr="00B120AA" w:rsidRDefault="007F06AA" w:rsidP="002A25D6">
            <w:pPr>
              <w:contextualSpacing/>
              <w:jc w:val="center"/>
              <w:rPr>
                <w:rFonts w:cstheme="minorHAnsi"/>
                <w:bCs/>
                <w:sz w:val="20"/>
                <w:szCs w:val="20"/>
              </w:rPr>
            </w:pPr>
            <w:ins w:id="549" w:author="Autore">
              <w:r w:rsidRPr="007F06AA">
                <w:rPr>
                  <w:rFonts w:cstheme="minorHAnsi"/>
                  <w:bCs/>
                  <w:sz w:val="20"/>
                  <w:szCs w:val="20"/>
                </w:rPr>
                <w:t>12,00000</w:t>
              </w:r>
            </w:ins>
            <w:del w:id="550" w:author="Autore">
              <w:r w:rsidR="00B643DE" w:rsidRPr="00B120AA" w:rsidDel="007F06AA">
                <w:rPr>
                  <w:rFonts w:cstheme="minorHAnsi"/>
                  <w:bCs/>
                  <w:sz w:val="20"/>
                  <w:szCs w:val="20"/>
                </w:rPr>
                <w:delText>____,____</w:delText>
              </w:r>
            </w:del>
            <w:r w:rsidR="00B643DE" w:rsidRPr="00B120AA">
              <w:rPr>
                <w:rFonts w:cstheme="minorHAnsi"/>
                <w:bCs/>
                <w:sz w:val="20"/>
                <w:szCs w:val="20"/>
              </w:rPr>
              <w:t xml:space="preserve"> %</w:t>
            </w:r>
          </w:p>
          <w:p w14:paraId="77A50927" w14:textId="77777777" w:rsidR="0036423A" w:rsidRPr="00B120AA" w:rsidRDefault="0036423A" w:rsidP="002A25D6">
            <w:pPr>
              <w:contextualSpacing/>
              <w:jc w:val="center"/>
              <w:rPr>
                <w:rFonts w:cstheme="minorHAnsi"/>
                <w:bCs/>
                <w:sz w:val="20"/>
                <w:szCs w:val="20"/>
              </w:rPr>
            </w:pPr>
          </w:p>
          <w:p w14:paraId="662DD6D4" w14:textId="301B1AAE" w:rsidR="0077777F" w:rsidRPr="00B120AA" w:rsidRDefault="0077777F" w:rsidP="002A25D6">
            <w:pPr>
              <w:contextualSpacing/>
              <w:jc w:val="center"/>
              <w:rPr>
                <w:rFonts w:cstheme="minorHAnsi"/>
                <w:bCs/>
                <w:color w:val="000000" w:themeColor="text1"/>
                <w:sz w:val="20"/>
                <w:szCs w:val="20"/>
              </w:rPr>
            </w:pPr>
            <w:r w:rsidRPr="00B120AA">
              <w:rPr>
                <w:rFonts w:cstheme="minorHAnsi"/>
                <w:bCs/>
                <w:color w:val="000000" w:themeColor="text1"/>
                <w:sz w:val="20"/>
                <w:szCs w:val="20"/>
              </w:rPr>
              <w:t xml:space="preserve">€ </w:t>
            </w:r>
            <w:del w:id="551" w:author="Autore">
              <w:r w:rsidRPr="00B120AA" w:rsidDel="005217EC">
                <w:rPr>
                  <w:rFonts w:cstheme="minorHAnsi"/>
                  <w:bCs/>
                  <w:color w:val="000000" w:themeColor="text1"/>
                  <w:sz w:val="20"/>
                  <w:szCs w:val="20"/>
                </w:rPr>
                <w:delText>_____________________</w:delText>
              </w:r>
            </w:del>
            <w:ins w:id="552" w:author="Autore">
              <w:r w:rsidR="005217EC">
                <w:rPr>
                  <w:rFonts w:cstheme="minorHAnsi"/>
                  <w:bCs/>
                  <w:color w:val="000000" w:themeColor="text1"/>
                  <w:sz w:val="20"/>
                  <w:szCs w:val="20"/>
                </w:rPr>
                <w:t>438.248,86</w:t>
              </w:r>
            </w:ins>
          </w:p>
          <w:p w14:paraId="6F1C63C6" w14:textId="598F18A7" w:rsidR="0077777F" w:rsidRPr="00B120AA" w:rsidRDefault="0077777F" w:rsidP="002A25D6">
            <w:pPr>
              <w:contextualSpacing/>
              <w:jc w:val="center"/>
              <w:rPr>
                <w:rFonts w:cstheme="minorHAnsi"/>
                <w:bCs/>
                <w:sz w:val="20"/>
                <w:szCs w:val="20"/>
              </w:rPr>
            </w:pPr>
          </w:p>
        </w:tc>
        <w:tc>
          <w:tcPr>
            <w:tcW w:w="2642" w:type="dxa"/>
            <w:gridSpan w:val="2"/>
            <w:vMerge w:val="restart"/>
            <w:shd w:val="clear" w:color="auto" w:fill="FFFFFF" w:themeFill="background1"/>
            <w:vAlign w:val="center"/>
            <w:tcPrChange w:id="553" w:author="Autore">
              <w:tcPr>
                <w:tcW w:w="3542" w:type="dxa"/>
                <w:gridSpan w:val="3"/>
                <w:vMerge w:val="restart"/>
                <w:shd w:val="clear" w:color="auto" w:fill="FFFFFF" w:themeFill="background1"/>
                <w:vAlign w:val="center"/>
              </w:tcPr>
            </w:tcPrChange>
          </w:tcPr>
          <w:p w14:paraId="7355A324" w14:textId="5AB3FFFD" w:rsidR="00B643DE" w:rsidRPr="00B120AA" w:rsidRDefault="00B643DE" w:rsidP="00845096">
            <w:pPr>
              <w:contextualSpacing/>
              <w:jc w:val="center"/>
              <w:rPr>
                <w:rFonts w:cstheme="minorHAnsi"/>
                <w:b/>
                <w:color w:val="000000" w:themeColor="text1"/>
                <w:sz w:val="20"/>
                <w:szCs w:val="20"/>
              </w:rPr>
            </w:pPr>
            <w:r w:rsidRPr="00B120AA">
              <w:rPr>
                <w:rFonts w:cstheme="minorHAnsi"/>
                <w:bCs/>
                <w:color w:val="000000" w:themeColor="text1"/>
                <w:sz w:val="20"/>
                <w:szCs w:val="20"/>
              </w:rPr>
              <w:t xml:space="preserve">€ </w:t>
            </w:r>
            <w:del w:id="554" w:author="Autore">
              <w:r w:rsidRPr="00B120AA" w:rsidDel="007F06AA">
                <w:rPr>
                  <w:rFonts w:cstheme="minorHAnsi"/>
                  <w:bCs/>
                  <w:color w:val="000000" w:themeColor="text1"/>
                  <w:sz w:val="20"/>
                  <w:szCs w:val="20"/>
                </w:rPr>
                <w:delText xml:space="preserve">_____________________, </w:delText>
              </w:r>
            </w:del>
            <w:ins w:id="555" w:author="Autore">
              <w:r w:rsidR="007F06AA">
                <w:rPr>
                  <w:rFonts w:cstheme="minorHAnsi"/>
                  <w:bCs/>
                  <w:color w:val="000000" w:themeColor="text1"/>
                  <w:sz w:val="20"/>
                  <w:szCs w:val="20"/>
                </w:rPr>
                <w:t>3.285.233,87</w:t>
              </w:r>
              <w:r w:rsidR="007F06AA" w:rsidRPr="00B120AA">
                <w:rPr>
                  <w:rFonts w:cstheme="minorHAnsi"/>
                  <w:bCs/>
                  <w:color w:val="000000" w:themeColor="text1"/>
                  <w:sz w:val="20"/>
                  <w:szCs w:val="20"/>
                </w:rPr>
                <w:t xml:space="preserve"> </w:t>
              </w:r>
            </w:ins>
            <w:r w:rsidRPr="00B120AA">
              <w:rPr>
                <w:rFonts w:cstheme="minorHAnsi"/>
                <w:bCs/>
                <w:color w:val="000000" w:themeColor="text1"/>
                <w:sz w:val="20"/>
                <w:szCs w:val="20"/>
              </w:rPr>
              <w:t xml:space="preserve">OLTRE IVA E ONERI DI LEGGE COMPRENSIVO DEGLI EVENTUALI </w:t>
            </w:r>
            <w:r w:rsidR="00845096" w:rsidRPr="00B120AA">
              <w:rPr>
                <w:rFonts w:cstheme="minorHAnsi"/>
                <w:bCs/>
                <w:color w:val="000000" w:themeColor="text1"/>
                <w:sz w:val="20"/>
                <w:szCs w:val="20"/>
              </w:rPr>
              <w:t>COSTI</w:t>
            </w:r>
            <w:r w:rsidRPr="00B120AA">
              <w:rPr>
                <w:rFonts w:cstheme="minorHAnsi"/>
                <w:bCs/>
                <w:color w:val="000000" w:themeColor="text1"/>
                <w:sz w:val="20"/>
                <w:szCs w:val="20"/>
              </w:rPr>
              <w:t xml:space="preserve"> DELLA SICUREZZA</w:t>
            </w:r>
          </w:p>
        </w:tc>
      </w:tr>
      <w:tr w:rsidR="00B643DE" w:rsidRPr="00B120AA" w14:paraId="1F7CEB40" w14:textId="77777777" w:rsidTr="00C10118">
        <w:tblPrEx>
          <w:tblW w:w="9776" w:type="dxa"/>
          <w:jc w:val="center"/>
          <w:tblPrExChange w:id="556" w:author="Autore">
            <w:tblPrEx>
              <w:tblW w:w="9776" w:type="dxa"/>
              <w:jc w:val="center"/>
            </w:tblPrEx>
          </w:tblPrExChange>
        </w:tblPrEx>
        <w:trPr>
          <w:trHeight w:val="1322"/>
          <w:jc w:val="center"/>
          <w:trPrChange w:id="557" w:author="Autore">
            <w:trPr>
              <w:gridAfter w:val="0"/>
              <w:trHeight w:val="1322"/>
              <w:jc w:val="center"/>
            </w:trPr>
          </w:trPrChange>
        </w:trPr>
        <w:tc>
          <w:tcPr>
            <w:tcW w:w="4202" w:type="dxa"/>
            <w:gridSpan w:val="3"/>
            <w:tcBorders>
              <w:top w:val="single" w:sz="4" w:space="0" w:color="auto"/>
              <w:bottom w:val="single" w:sz="4" w:space="0" w:color="auto"/>
            </w:tcBorders>
            <w:shd w:val="clear" w:color="auto" w:fill="FFFFFF" w:themeFill="background1"/>
            <w:tcPrChange w:id="558" w:author="Autore">
              <w:tcPr>
                <w:tcW w:w="3117" w:type="dxa"/>
                <w:gridSpan w:val="3"/>
                <w:tcBorders>
                  <w:top w:val="single" w:sz="4" w:space="0" w:color="auto"/>
                  <w:bottom w:val="single" w:sz="4" w:space="0" w:color="auto"/>
                </w:tcBorders>
                <w:shd w:val="clear" w:color="auto" w:fill="FFFFFF" w:themeFill="background1"/>
              </w:tcPr>
            </w:tcPrChange>
          </w:tcPr>
          <w:p w14:paraId="3302280C" w14:textId="506AFDD0" w:rsidR="00B643DE" w:rsidRPr="00B120AA" w:rsidRDefault="00B643DE" w:rsidP="00B643DE">
            <w:pPr>
              <w:contextualSpacing/>
              <w:jc w:val="center"/>
              <w:rPr>
                <w:rFonts w:cstheme="minorHAnsi"/>
                <w:bCs/>
                <w:sz w:val="20"/>
                <w:szCs w:val="20"/>
              </w:rPr>
            </w:pPr>
            <w:r w:rsidRPr="00B120AA">
              <w:rPr>
                <w:rFonts w:cstheme="minorHAnsi"/>
                <w:bCs/>
                <w:sz w:val="20"/>
                <w:szCs w:val="20"/>
              </w:rPr>
              <w:t xml:space="preserve">[IN CASO DI INDAGINI E/O RILIEVI] </w:t>
            </w:r>
          </w:p>
          <w:p w14:paraId="7F4053E8" w14:textId="77777777" w:rsidR="00B643DE" w:rsidRPr="00B120AA" w:rsidRDefault="00B643DE" w:rsidP="00B643DE">
            <w:pPr>
              <w:contextualSpacing/>
              <w:jc w:val="center"/>
              <w:rPr>
                <w:rFonts w:cstheme="minorHAnsi"/>
                <w:bCs/>
                <w:sz w:val="20"/>
                <w:szCs w:val="20"/>
              </w:rPr>
            </w:pPr>
          </w:p>
          <w:p w14:paraId="68449F0B" w14:textId="3426B9DF" w:rsidR="00B643DE" w:rsidRPr="00B120AA" w:rsidRDefault="00B643DE" w:rsidP="00B643DE">
            <w:pPr>
              <w:contextualSpacing/>
              <w:jc w:val="center"/>
              <w:rPr>
                <w:rFonts w:cstheme="minorHAnsi"/>
                <w:bCs/>
                <w:sz w:val="20"/>
                <w:szCs w:val="20"/>
              </w:rPr>
            </w:pPr>
            <w:r w:rsidRPr="00B120AA">
              <w:rPr>
                <w:rFonts w:cstheme="minorHAnsi"/>
                <w:bCs/>
                <w:sz w:val="20"/>
                <w:szCs w:val="20"/>
              </w:rPr>
              <w:t>IMPORTO RELATIVO AD ATTIVIT</w:t>
            </w:r>
            <w:r w:rsidR="00406FF1" w:rsidRPr="00B120AA">
              <w:rPr>
                <w:rFonts w:cstheme="minorHAnsi"/>
                <w:bCs/>
                <w:sz w:val="20"/>
                <w:szCs w:val="20"/>
              </w:rPr>
              <w:t>À</w:t>
            </w:r>
            <w:r w:rsidRPr="00B120AA">
              <w:rPr>
                <w:rFonts w:cstheme="minorHAnsi"/>
                <w:bCs/>
                <w:sz w:val="20"/>
                <w:szCs w:val="20"/>
              </w:rPr>
              <w:t xml:space="preserve"> DI SUPPORTO ALLA PROGETTAZIONE </w:t>
            </w:r>
            <w:r w:rsidR="007F49C0" w:rsidRPr="00B120AA">
              <w:rPr>
                <w:rFonts w:cstheme="minorHAnsi"/>
                <w:bCs/>
                <w:sz w:val="20"/>
                <w:szCs w:val="20"/>
              </w:rPr>
              <w:t>(</w:t>
            </w:r>
            <w:r w:rsidRPr="00B120AA">
              <w:rPr>
                <w:rFonts w:cstheme="minorHAnsi"/>
                <w:bCs/>
                <w:sz w:val="20"/>
                <w:szCs w:val="20"/>
              </w:rPr>
              <w:t xml:space="preserve">COMPRENSIVO DEL COSTO DELLA MANODOPERA) </w:t>
            </w:r>
          </w:p>
          <w:p w14:paraId="68EAE43C" w14:textId="77777777" w:rsidR="00B643DE" w:rsidRPr="00B120AA" w:rsidRDefault="00B643DE" w:rsidP="00B643DE">
            <w:pPr>
              <w:contextualSpacing/>
              <w:jc w:val="center"/>
              <w:rPr>
                <w:rFonts w:cstheme="minorHAnsi"/>
                <w:bCs/>
                <w:sz w:val="20"/>
                <w:szCs w:val="20"/>
              </w:rPr>
            </w:pPr>
            <w:r w:rsidRPr="00B120AA">
              <w:rPr>
                <w:rFonts w:cstheme="minorHAnsi"/>
                <w:bCs/>
                <w:sz w:val="20"/>
                <w:szCs w:val="20"/>
              </w:rPr>
              <w:t xml:space="preserve">€ _____________________, OLTRE IVA E ONERI DI LEGGE </w:t>
            </w:r>
          </w:p>
          <w:p w14:paraId="4AE79363" w14:textId="5F3E7268" w:rsidR="00B643DE" w:rsidRPr="00B120AA" w:rsidRDefault="00B643DE" w:rsidP="00B643DE">
            <w:pPr>
              <w:contextualSpacing/>
              <w:jc w:val="center"/>
              <w:rPr>
                <w:rFonts w:cstheme="minorHAnsi"/>
                <w:bCs/>
                <w:sz w:val="20"/>
                <w:szCs w:val="20"/>
              </w:rPr>
            </w:pPr>
          </w:p>
        </w:tc>
        <w:tc>
          <w:tcPr>
            <w:tcW w:w="2932" w:type="dxa"/>
            <w:gridSpan w:val="6"/>
            <w:tcBorders>
              <w:top w:val="single" w:sz="4" w:space="0" w:color="auto"/>
              <w:bottom w:val="single" w:sz="4" w:space="0" w:color="auto"/>
            </w:tcBorders>
            <w:shd w:val="clear" w:color="auto" w:fill="FFFFFF" w:themeFill="background1"/>
            <w:vAlign w:val="center"/>
            <w:tcPrChange w:id="559" w:author="Autore">
              <w:tcPr>
                <w:tcW w:w="3117" w:type="dxa"/>
                <w:gridSpan w:val="5"/>
                <w:tcBorders>
                  <w:top w:val="single" w:sz="4" w:space="0" w:color="auto"/>
                  <w:bottom w:val="single" w:sz="4" w:space="0" w:color="auto"/>
                </w:tcBorders>
                <w:shd w:val="clear" w:color="auto" w:fill="FFFFFF" w:themeFill="background1"/>
                <w:vAlign w:val="center"/>
              </w:tcPr>
            </w:tcPrChange>
          </w:tcPr>
          <w:p w14:paraId="45AB4173" w14:textId="77777777" w:rsidR="00226013" w:rsidRPr="00B120AA" w:rsidRDefault="00226013" w:rsidP="0036423A">
            <w:pPr>
              <w:contextualSpacing/>
              <w:jc w:val="center"/>
              <w:rPr>
                <w:rFonts w:cstheme="minorHAnsi"/>
                <w:bCs/>
                <w:sz w:val="20"/>
                <w:szCs w:val="20"/>
              </w:rPr>
            </w:pPr>
            <w:r w:rsidRPr="00B120AA">
              <w:rPr>
                <w:rFonts w:cstheme="minorHAnsi"/>
                <w:bCs/>
                <w:sz w:val="20"/>
                <w:szCs w:val="20"/>
              </w:rPr>
              <w:t>____,____ %</w:t>
            </w:r>
          </w:p>
          <w:p w14:paraId="09B3C49F" w14:textId="77777777" w:rsidR="0036423A" w:rsidRPr="00B120AA" w:rsidRDefault="0036423A" w:rsidP="0036423A">
            <w:pPr>
              <w:contextualSpacing/>
              <w:jc w:val="center"/>
              <w:rPr>
                <w:rFonts w:cstheme="minorHAnsi"/>
                <w:bCs/>
                <w:sz w:val="20"/>
                <w:szCs w:val="20"/>
              </w:rPr>
            </w:pPr>
          </w:p>
          <w:p w14:paraId="55FAAEDE" w14:textId="77777777" w:rsidR="00226013" w:rsidRPr="00B120AA" w:rsidRDefault="00226013" w:rsidP="0036423A">
            <w:pPr>
              <w:contextualSpacing/>
              <w:jc w:val="center"/>
              <w:rPr>
                <w:rFonts w:cstheme="minorHAnsi"/>
                <w:bCs/>
                <w:color w:val="000000" w:themeColor="text1"/>
                <w:sz w:val="20"/>
                <w:szCs w:val="20"/>
              </w:rPr>
            </w:pPr>
            <w:r w:rsidRPr="00B120AA">
              <w:rPr>
                <w:rFonts w:cstheme="minorHAnsi"/>
                <w:bCs/>
                <w:color w:val="000000" w:themeColor="text1"/>
                <w:sz w:val="20"/>
                <w:szCs w:val="20"/>
              </w:rPr>
              <w:t>€ _____________________</w:t>
            </w:r>
          </w:p>
          <w:p w14:paraId="310E074C" w14:textId="77777777" w:rsidR="00B643DE" w:rsidRPr="00B120AA" w:rsidRDefault="00B643DE" w:rsidP="0036423A">
            <w:pPr>
              <w:contextualSpacing/>
              <w:jc w:val="center"/>
              <w:rPr>
                <w:rFonts w:cstheme="minorHAnsi"/>
                <w:bCs/>
                <w:sz w:val="20"/>
                <w:szCs w:val="20"/>
              </w:rPr>
            </w:pPr>
          </w:p>
        </w:tc>
        <w:tc>
          <w:tcPr>
            <w:tcW w:w="2642" w:type="dxa"/>
            <w:gridSpan w:val="2"/>
            <w:vMerge/>
            <w:shd w:val="clear" w:color="auto" w:fill="FFFFFF" w:themeFill="background1"/>
            <w:tcPrChange w:id="560" w:author="Autore">
              <w:tcPr>
                <w:tcW w:w="3542" w:type="dxa"/>
                <w:gridSpan w:val="3"/>
                <w:vMerge/>
                <w:shd w:val="clear" w:color="auto" w:fill="FFFFFF" w:themeFill="background1"/>
              </w:tcPr>
            </w:tcPrChange>
          </w:tcPr>
          <w:p w14:paraId="023AA948" w14:textId="77777777" w:rsidR="00B643DE" w:rsidRPr="00B120AA" w:rsidRDefault="00B643DE" w:rsidP="007D51CE">
            <w:pPr>
              <w:contextualSpacing/>
              <w:jc w:val="center"/>
              <w:rPr>
                <w:rFonts w:cstheme="minorHAnsi"/>
                <w:bCs/>
                <w:color w:val="000000" w:themeColor="text1"/>
                <w:sz w:val="20"/>
                <w:szCs w:val="20"/>
              </w:rPr>
            </w:pPr>
          </w:p>
        </w:tc>
      </w:tr>
      <w:tr w:rsidR="00B643DE" w:rsidRPr="00B120AA" w14:paraId="6D721B35" w14:textId="77777777" w:rsidTr="00C10118">
        <w:tblPrEx>
          <w:tblW w:w="9776" w:type="dxa"/>
          <w:jc w:val="center"/>
          <w:tblPrExChange w:id="561" w:author="Autore">
            <w:tblPrEx>
              <w:tblW w:w="9776" w:type="dxa"/>
              <w:jc w:val="center"/>
            </w:tblPrEx>
          </w:tblPrExChange>
        </w:tblPrEx>
        <w:trPr>
          <w:trHeight w:val="864"/>
          <w:jc w:val="center"/>
          <w:trPrChange w:id="562" w:author="Autore">
            <w:trPr>
              <w:gridAfter w:val="0"/>
              <w:trHeight w:val="864"/>
              <w:jc w:val="center"/>
            </w:trPr>
          </w:trPrChange>
        </w:trPr>
        <w:tc>
          <w:tcPr>
            <w:tcW w:w="4202" w:type="dxa"/>
            <w:gridSpan w:val="3"/>
            <w:tcBorders>
              <w:top w:val="single" w:sz="4" w:space="0" w:color="auto"/>
            </w:tcBorders>
            <w:shd w:val="clear" w:color="auto" w:fill="FFFFFF" w:themeFill="background1"/>
            <w:tcPrChange w:id="563" w:author="Autore">
              <w:tcPr>
                <w:tcW w:w="3117" w:type="dxa"/>
                <w:gridSpan w:val="3"/>
                <w:tcBorders>
                  <w:top w:val="single" w:sz="4" w:space="0" w:color="auto"/>
                </w:tcBorders>
                <w:shd w:val="clear" w:color="auto" w:fill="FFFFFF" w:themeFill="background1"/>
              </w:tcPr>
            </w:tcPrChange>
          </w:tcPr>
          <w:p w14:paraId="269BAD7A" w14:textId="77777777" w:rsidR="00B643DE" w:rsidRPr="00B120AA" w:rsidRDefault="00B643DE" w:rsidP="00B643DE">
            <w:pPr>
              <w:contextualSpacing/>
              <w:jc w:val="center"/>
              <w:rPr>
                <w:rFonts w:cstheme="minorHAnsi"/>
                <w:bCs/>
                <w:sz w:val="20"/>
                <w:szCs w:val="20"/>
              </w:rPr>
            </w:pPr>
          </w:p>
          <w:p w14:paraId="2B2747CF" w14:textId="62A5AB22" w:rsidR="00B643DE" w:rsidRPr="00B120AA" w:rsidRDefault="00B643DE" w:rsidP="00B643DE">
            <w:pPr>
              <w:contextualSpacing/>
              <w:jc w:val="center"/>
              <w:rPr>
                <w:rFonts w:cstheme="minorHAnsi"/>
                <w:bCs/>
                <w:sz w:val="20"/>
                <w:szCs w:val="20"/>
              </w:rPr>
            </w:pPr>
            <w:r w:rsidRPr="00B120AA">
              <w:rPr>
                <w:rFonts w:cstheme="minorHAnsi"/>
                <w:bCs/>
                <w:sz w:val="20"/>
                <w:szCs w:val="20"/>
              </w:rPr>
              <w:t xml:space="preserve">COSTI DELLA SICUREZZA DA </w:t>
            </w:r>
            <w:r w:rsidR="00664193" w:rsidRPr="00B120AA">
              <w:rPr>
                <w:rFonts w:cstheme="minorHAnsi"/>
                <w:bCs/>
                <w:sz w:val="20"/>
                <w:szCs w:val="20"/>
              </w:rPr>
              <w:t>PSC/</w:t>
            </w:r>
            <w:r w:rsidRPr="00B120AA">
              <w:rPr>
                <w:rFonts w:cstheme="minorHAnsi"/>
                <w:bCs/>
                <w:sz w:val="20"/>
                <w:szCs w:val="20"/>
              </w:rPr>
              <w:t xml:space="preserve">DUVRI </w:t>
            </w:r>
          </w:p>
          <w:p w14:paraId="46FB36E1" w14:textId="2AAD7848" w:rsidR="00B643DE" w:rsidRPr="00B120AA" w:rsidRDefault="00B643DE" w:rsidP="00B643DE">
            <w:pPr>
              <w:contextualSpacing/>
              <w:jc w:val="center"/>
              <w:rPr>
                <w:rFonts w:cstheme="minorHAnsi"/>
                <w:bCs/>
                <w:sz w:val="20"/>
                <w:szCs w:val="20"/>
              </w:rPr>
            </w:pPr>
            <w:r w:rsidRPr="00B120AA">
              <w:rPr>
                <w:rFonts w:cstheme="minorHAnsi"/>
                <w:bCs/>
                <w:sz w:val="20"/>
                <w:szCs w:val="20"/>
              </w:rPr>
              <w:t xml:space="preserve">€ </w:t>
            </w:r>
            <w:del w:id="564" w:author="Autore">
              <w:r w:rsidRPr="00B120AA" w:rsidDel="007F06AA">
                <w:rPr>
                  <w:rFonts w:cstheme="minorHAnsi"/>
                  <w:bCs/>
                  <w:sz w:val="20"/>
                  <w:szCs w:val="20"/>
                </w:rPr>
                <w:delText xml:space="preserve">_____________________, </w:delText>
              </w:r>
            </w:del>
            <w:ins w:id="565" w:author="Autore">
              <w:r w:rsidR="007F06AA">
                <w:rPr>
                  <w:rFonts w:cstheme="minorHAnsi"/>
                  <w:bCs/>
                  <w:sz w:val="20"/>
                  <w:szCs w:val="20"/>
                </w:rPr>
                <w:t>71.408,90</w:t>
              </w:r>
              <w:r w:rsidR="007F06AA" w:rsidRPr="00B120AA">
                <w:rPr>
                  <w:rFonts w:cstheme="minorHAnsi"/>
                  <w:bCs/>
                  <w:sz w:val="20"/>
                  <w:szCs w:val="20"/>
                </w:rPr>
                <w:t xml:space="preserve"> </w:t>
              </w:r>
            </w:ins>
            <w:r w:rsidRPr="00B120AA">
              <w:rPr>
                <w:rFonts w:cstheme="minorHAnsi"/>
                <w:bCs/>
                <w:sz w:val="20"/>
                <w:szCs w:val="20"/>
              </w:rPr>
              <w:t xml:space="preserve">OLTRE IVA E ONERI DI LEGGE </w:t>
            </w:r>
          </w:p>
          <w:p w14:paraId="41CB8765" w14:textId="69674A27" w:rsidR="00B643DE" w:rsidRPr="00B120AA" w:rsidDel="00B643DE" w:rsidRDefault="00B643DE" w:rsidP="00B643DE">
            <w:pPr>
              <w:contextualSpacing/>
              <w:jc w:val="center"/>
              <w:rPr>
                <w:rFonts w:cstheme="minorHAnsi"/>
                <w:bCs/>
                <w:sz w:val="20"/>
                <w:szCs w:val="20"/>
              </w:rPr>
            </w:pPr>
          </w:p>
        </w:tc>
        <w:tc>
          <w:tcPr>
            <w:tcW w:w="2932" w:type="dxa"/>
            <w:gridSpan w:val="6"/>
            <w:tcBorders>
              <w:top w:val="single" w:sz="4" w:space="0" w:color="auto"/>
            </w:tcBorders>
            <w:shd w:val="clear" w:color="auto" w:fill="FFFFFF" w:themeFill="background1"/>
            <w:vAlign w:val="center"/>
            <w:tcPrChange w:id="566" w:author="Autore">
              <w:tcPr>
                <w:tcW w:w="3117" w:type="dxa"/>
                <w:gridSpan w:val="5"/>
                <w:tcBorders>
                  <w:top w:val="single" w:sz="4" w:space="0" w:color="auto"/>
                </w:tcBorders>
                <w:shd w:val="clear" w:color="auto" w:fill="FFFFFF" w:themeFill="background1"/>
                <w:vAlign w:val="center"/>
              </w:tcPr>
            </w:tcPrChange>
          </w:tcPr>
          <w:p w14:paraId="3815F972" w14:textId="39FE6E56" w:rsidR="00B643DE" w:rsidRPr="00B120AA" w:rsidRDefault="00B643DE" w:rsidP="002B6D0F">
            <w:pPr>
              <w:contextualSpacing/>
              <w:jc w:val="center"/>
              <w:rPr>
                <w:rFonts w:cstheme="minorHAnsi"/>
                <w:bCs/>
                <w:sz w:val="20"/>
                <w:szCs w:val="20"/>
              </w:rPr>
            </w:pPr>
            <w:r w:rsidRPr="00B120AA">
              <w:rPr>
                <w:rFonts w:cstheme="minorHAnsi"/>
                <w:bCs/>
                <w:sz w:val="20"/>
                <w:szCs w:val="20"/>
              </w:rPr>
              <w:t>[NON SOGGETTO A RIBASSO]</w:t>
            </w:r>
          </w:p>
        </w:tc>
        <w:tc>
          <w:tcPr>
            <w:tcW w:w="2642" w:type="dxa"/>
            <w:gridSpan w:val="2"/>
            <w:vMerge/>
            <w:shd w:val="clear" w:color="auto" w:fill="FFFFFF" w:themeFill="background1"/>
            <w:tcPrChange w:id="567" w:author="Autore">
              <w:tcPr>
                <w:tcW w:w="3542" w:type="dxa"/>
                <w:gridSpan w:val="3"/>
                <w:vMerge/>
                <w:shd w:val="clear" w:color="auto" w:fill="FFFFFF" w:themeFill="background1"/>
              </w:tcPr>
            </w:tcPrChange>
          </w:tcPr>
          <w:p w14:paraId="3E0F5664" w14:textId="77777777" w:rsidR="00B643DE" w:rsidRPr="00B120AA" w:rsidRDefault="00B643DE" w:rsidP="007D51CE">
            <w:pPr>
              <w:contextualSpacing/>
              <w:jc w:val="center"/>
              <w:rPr>
                <w:rFonts w:cstheme="minorHAnsi"/>
                <w:bCs/>
                <w:color w:val="000000" w:themeColor="text1"/>
                <w:sz w:val="20"/>
                <w:szCs w:val="20"/>
              </w:rPr>
            </w:pPr>
          </w:p>
        </w:tc>
      </w:tr>
      <w:tr w:rsidR="00AE5088" w:rsidRPr="00B120AA" w14:paraId="66D700E9" w14:textId="77777777" w:rsidTr="003A6219">
        <w:trPr>
          <w:trHeight w:val="560"/>
          <w:jc w:val="center"/>
        </w:trPr>
        <w:tc>
          <w:tcPr>
            <w:tcW w:w="9776" w:type="dxa"/>
            <w:gridSpan w:val="11"/>
            <w:shd w:val="clear" w:color="auto" w:fill="ACB9CA" w:themeFill="text2" w:themeFillTint="66"/>
            <w:vAlign w:val="center"/>
          </w:tcPr>
          <w:p w14:paraId="73F3B0EA" w14:textId="513811C8" w:rsidR="00AE5088" w:rsidRPr="00B120AA" w:rsidRDefault="00D84C32" w:rsidP="00B05F3B">
            <w:pPr>
              <w:contextualSpacing/>
              <w:jc w:val="center"/>
              <w:rPr>
                <w:rFonts w:cstheme="minorHAnsi"/>
                <w:b/>
                <w:sz w:val="20"/>
                <w:szCs w:val="20"/>
              </w:rPr>
            </w:pPr>
            <w:r w:rsidRPr="00B120AA">
              <w:rPr>
                <w:rFonts w:cstheme="minorHAnsi"/>
                <w:b/>
                <w:sz w:val="20"/>
                <w:szCs w:val="20"/>
              </w:rPr>
              <w:t xml:space="preserve">DA COMPILARE </w:t>
            </w:r>
            <w:r w:rsidR="009745AD" w:rsidRPr="00B120AA">
              <w:rPr>
                <w:rFonts w:cstheme="minorHAnsi"/>
                <w:b/>
                <w:sz w:val="20"/>
                <w:szCs w:val="20"/>
              </w:rPr>
              <w:t>ANCHE</w:t>
            </w:r>
            <w:r w:rsidRPr="00B120AA">
              <w:rPr>
                <w:rFonts w:cstheme="minorHAnsi"/>
                <w:b/>
                <w:sz w:val="20"/>
                <w:szCs w:val="20"/>
              </w:rPr>
              <w:t xml:space="preserve"> IN CASO DI INDAGINI</w:t>
            </w:r>
          </w:p>
        </w:tc>
      </w:tr>
      <w:tr w:rsidR="007F49C0" w:rsidRPr="00B120AA" w14:paraId="7591B20D" w14:textId="77777777" w:rsidTr="00C10118">
        <w:tblPrEx>
          <w:tblW w:w="9776" w:type="dxa"/>
          <w:jc w:val="center"/>
          <w:tblPrExChange w:id="568" w:author="Autore">
            <w:tblPrEx>
              <w:tblW w:w="9776" w:type="dxa"/>
              <w:jc w:val="center"/>
            </w:tblPrEx>
          </w:tblPrExChange>
        </w:tblPrEx>
        <w:trPr>
          <w:trHeight w:val="560"/>
          <w:jc w:val="center"/>
          <w:trPrChange w:id="569" w:author="Autore">
            <w:trPr>
              <w:gridAfter w:val="0"/>
              <w:trHeight w:val="560"/>
              <w:jc w:val="center"/>
            </w:trPr>
          </w:trPrChange>
        </w:trPr>
        <w:tc>
          <w:tcPr>
            <w:tcW w:w="5857" w:type="dxa"/>
            <w:gridSpan w:val="7"/>
            <w:shd w:val="clear" w:color="auto" w:fill="ACB9CA" w:themeFill="text2" w:themeFillTint="66"/>
            <w:vAlign w:val="center"/>
            <w:tcPrChange w:id="570" w:author="Autore">
              <w:tcPr>
                <w:tcW w:w="4957" w:type="dxa"/>
                <w:gridSpan w:val="7"/>
                <w:shd w:val="clear" w:color="auto" w:fill="ACB9CA" w:themeFill="text2" w:themeFillTint="66"/>
                <w:vAlign w:val="center"/>
              </w:tcPr>
            </w:tcPrChange>
          </w:tcPr>
          <w:p w14:paraId="191FB5DD" w14:textId="66DF706F" w:rsidR="007F49C0" w:rsidRPr="00B120AA" w:rsidRDefault="007F49C0" w:rsidP="007021FD">
            <w:pPr>
              <w:contextualSpacing/>
              <w:jc w:val="center"/>
              <w:rPr>
                <w:rFonts w:cstheme="minorHAnsi"/>
                <w:b/>
                <w:sz w:val="20"/>
                <w:szCs w:val="20"/>
              </w:rPr>
            </w:pPr>
            <w:r w:rsidRPr="00B120AA">
              <w:rPr>
                <w:rFonts w:cstheme="minorHAnsi"/>
                <w:b/>
                <w:sz w:val="20"/>
                <w:szCs w:val="20"/>
              </w:rPr>
              <w:t>COSTO MANODOPERA</w:t>
            </w:r>
          </w:p>
        </w:tc>
        <w:tc>
          <w:tcPr>
            <w:tcW w:w="3919" w:type="dxa"/>
            <w:gridSpan w:val="4"/>
            <w:shd w:val="clear" w:color="auto" w:fill="ACB9CA" w:themeFill="text2" w:themeFillTint="66"/>
            <w:vAlign w:val="center"/>
            <w:tcPrChange w:id="571" w:author="Autore">
              <w:tcPr>
                <w:tcW w:w="4819" w:type="dxa"/>
                <w:gridSpan w:val="4"/>
                <w:shd w:val="clear" w:color="auto" w:fill="ACB9CA" w:themeFill="text2" w:themeFillTint="66"/>
                <w:vAlign w:val="center"/>
              </w:tcPr>
            </w:tcPrChange>
          </w:tcPr>
          <w:p w14:paraId="7090942F" w14:textId="24E94677" w:rsidR="007F49C0" w:rsidRPr="00B120AA" w:rsidRDefault="007F49C0" w:rsidP="00B05F3B">
            <w:pPr>
              <w:contextualSpacing/>
              <w:jc w:val="center"/>
              <w:rPr>
                <w:rFonts w:cstheme="minorHAnsi"/>
                <w:b/>
                <w:sz w:val="20"/>
                <w:szCs w:val="20"/>
              </w:rPr>
            </w:pPr>
            <w:r w:rsidRPr="00B120AA">
              <w:rPr>
                <w:rFonts w:cstheme="minorHAnsi"/>
                <w:b/>
                <w:sz w:val="20"/>
                <w:szCs w:val="20"/>
              </w:rPr>
              <w:t>INCIDENZA MANODOPERA</w:t>
            </w:r>
          </w:p>
        </w:tc>
      </w:tr>
      <w:tr w:rsidR="007F49C0" w:rsidRPr="00B120AA" w14:paraId="730F15BA" w14:textId="77777777" w:rsidTr="00C10118">
        <w:tblPrEx>
          <w:tblW w:w="9776" w:type="dxa"/>
          <w:jc w:val="center"/>
          <w:tblPrExChange w:id="572" w:author="Autore">
            <w:tblPrEx>
              <w:tblW w:w="9776" w:type="dxa"/>
              <w:jc w:val="center"/>
            </w:tblPrEx>
          </w:tblPrExChange>
        </w:tblPrEx>
        <w:trPr>
          <w:trHeight w:val="560"/>
          <w:jc w:val="center"/>
          <w:trPrChange w:id="573" w:author="Autore">
            <w:trPr>
              <w:gridAfter w:val="0"/>
              <w:trHeight w:val="560"/>
              <w:jc w:val="center"/>
            </w:trPr>
          </w:trPrChange>
        </w:trPr>
        <w:tc>
          <w:tcPr>
            <w:tcW w:w="5857" w:type="dxa"/>
            <w:gridSpan w:val="7"/>
            <w:shd w:val="clear" w:color="auto" w:fill="FFFFFF" w:themeFill="background1"/>
            <w:vAlign w:val="center"/>
            <w:tcPrChange w:id="574" w:author="Autore">
              <w:tcPr>
                <w:tcW w:w="4957" w:type="dxa"/>
                <w:gridSpan w:val="7"/>
                <w:shd w:val="clear" w:color="auto" w:fill="FFFFFF" w:themeFill="background1"/>
                <w:vAlign w:val="center"/>
              </w:tcPr>
            </w:tcPrChange>
          </w:tcPr>
          <w:p w14:paraId="1F687AD6" w14:textId="0DB0E61A" w:rsidR="007F49C0" w:rsidRPr="00B120AA" w:rsidRDefault="007F49C0" w:rsidP="00025C3E">
            <w:pPr>
              <w:contextualSpacing/>
              <w:jc w:val="center"/>
              <w:rPr>
                <w:rFonts w:cstheme="minorHAnsi"/>
                <w:bCs/>
                <w:sz w:val="20"/>
                <w:szCs w:val="20"/>
              </w:rPr>
            </w:pPr>
            <w:r w:rsidRPr="00B120AA">
              <w:rPr>
                <w:rFonts w:cstheme="minorHAnsi"/>
                <w:bCs/>
                <w:sz w:val="20"/>
                <w:szCs w:val="20"/>
              </w:rPr>
              <w:t>€ _____________________</w:t>
            </w:r>
          </w:p>
        </w:tc>
        <w:tc>
          <w:tcPr>
            <w:tcW w:w="3919" w:type="dxa"/>
            <w:gridSpan w:val="4"/>
            <w:shd w:val="clear" w:color="auto" w:fill="FFFFFF" w:themeFill="background1"/>
            <w:vAlign w:val="center"/>
            <w:tcPrChange w:id="575" w:author="Autore">
              <w:tcPr>
                <w:tcW w:w="4819" w:type="dxa"/>
                <w:gridSpan w:val="4"/>
                <w:shd w:val="clear" w:color="auto" w:fill="FFFFFF" w:themeFill="background1"/>
                <w:vAlign w:val="center"/>
              </w:tcPr>
            </w:tcPrChange>
          </w:tcPr>
          <w:p w14:paraId="063D2708" w14:textId="2BAAD633" w:rsidR="007F49C0" w:rsidRPr="00B120AA" w:rsidRDefault="007F49C0" w:rsidP="00025C3E">
            <w:pPr>
              <w:contextualSpacing/>
              <w:jc w:val="center"/>
              <w:rPr>
                <w:rFonts w:cstheme="minorHAnsi"/>
                <w:bCs/>
                <w:sz w:val="20"/>
                <w:szCs w:val="20"/>
              </w:rPr>
            </w:pPr>
            <w:r w:rsidRPr="00B120AA">
              <w:rPr>
                <w:rFonts w:cstheme="minorHAnsi"/>
                <w:bCs/>
                <w:sz w:val="20"/>
                <w:szCs w:val="20"/>
              </w:rPr>
              <w:t>______%</w:t>
            </w:r>
          </w:p>
        </w:tc>
      </w:tr>
      <w:tr w:rsidR="00EF43E1" w:rsidRPr="00B120AA" w14:paraId="3FC4EE1C" w14:textId="77777777" w:rsidTr="003A6219">
        <w:trPr>
          <w:trHeight w:val="373"/>
          <w:jc w:val="center"/>
        </w:trPr>
        <w:tc>
          <w:tcPr>
            <w:tcW w:w="9776" w:type="dxa"/>
            <w:gridSpan w:val="11"/>
            <w:shd w:val="clear" w:color="auto" w:fill="ACB9CA" w:themeFill="text2" w:themeFillTint="66"/>
            <w:vAlign w:val="center"/>
          </w:tcPr>
          <w:p w14:paraId="61D4E793" w14:textId="00F8D082" w:rsidR="00EF43E1" w:rsidRPr="00B120AA" w:rsidRDefault="0031354C" w:rsidP="00163E93">
            <w:pPr>
              <w:contextualSpacing/>
              <w:jc w:val="center"/>
              <w:rPr>
                <w:rFonts w:cstheme="minorHAnsi"/>
                <w:b/>
                <w:sz w:val="20"/>
                <w:szCs w:val="20"/>
              </w:rPr>
            </w:pPr>
            <w:r w:rsidRPr="00B120AA">
              <w:rPr>
                <w:rFonts w:cstheme="minorHAnsi"/>
                <w:b/>
                <w:sz w:val="20"/>
                <w:szCs w:val="20"/>
              </w:rPr>
              <w:t>TERMINI</w:t>
            </w:r>
          </w:p>
        </w:tc>
      </w:tr>
      <w:tr w:rsidR="007302E5" w:rsidRPr="00B120AA" w14:paraId="10AB6728" w14:textId="77777777" w:rsidTr="00C10118">
        <w:tblPrEx>
          <w:tblW w:w="9776" w:type="dxa"/>
          <w:jc w:val="center"/>
          <w:tblPrExChange w:id="576" w:author="Autore">
            <w:tblPrEx>
              <w:tblW w:w="9776" w:type="dxa"/>
              <w:jc w:val="center"/>
            </w:tblPrEx>
          </w:tblPrExChange>
        </w:tblPrEx>
        <w:trPr>
          <w:trHeight w:val="373"/>
          <w:jc w:val="center"/>
          <w:trPrChange w:id="577" w:author="Autore">
            <w:trPr>
              <w:gridAfter w:val="0"/>
              <w:trHeight w:val="373"/>
              <w:jc w:val="center"/>
            </w:trPr>
          </w:trPrChange>
        </w:trPr>
        <w:tc>
          <w:tcPr>
            <w:tcW w:w="5411" w:type="dxa"/>
            <w:gridSpan w:val="5"/>
            <w:tcPrChange w:id="578" w:author="Autore">
              <w:tcPr>
                <w:tcW w:w="4511" w:type="dxa"/>
                <w:gridSpan w:val="5"/>
              </w:tcPr>
            </w:tcPrChange>
          </w:tcPr>
          <w:p w14:paraId="76F591FD" w14:textId="620DA3C3" w:rsidR="007302E5" w:rsidRPr="00B120AA" w:rsidRDefault="007302E5" w:rsidP="007D51CE">
            <w:pPr>
              <w:contextualSpacing/>
              <w:jc w:val="both"/>
              <w:rPr>
                <w:rFonts w:cstheme="minorHAnsi"/>
                <w:b/>
                <w:sz w:val="20"/>
                <w:szCs w:val="20"/>
              </w:rPr>
            </w:pPr>
            <w:r w:rsidRPr="00B120AA">
              <w:rPr>
                <w:rFonts w:cstheme="minorHAnsi"/>
                <w:b/>
                <w:sz w:val="20"/>
                <w:szCs w:val="20"/>
              </w:rPr>
              <w:t>TERMINE PER LA PRESENTAZIONE DELLA DOCUMENTAZIONE PER LA STIPULA</w:t>
            </w:r>
            <w:r w:rsidR="008E65C6" w:rsidRPr="00B120AA">
              <w:rPr>
                <w:rFonts w:cstheme="minorHAnsi"/>
                <w:b/>
                <w:sz w:val="20"/>
                <w:szCs w:val="20"/>
              </w:rPr>
              <w:t xml:space="preserve"> DEL CONTRATTO SPECIFICO</w:t>
            </w:r>
          </w:p>
        </w:tc>
        <w:tc>
          <w:tcPr>
            <w:tcW w:w="4365" w:type="dxa"/>
            <w:gridSpan w:val="6"/>
            <w:vAlign w:val="center"/>
            <w:tcPrChange w:id="579" w:author="Autore">
              <w:tcPr>
                <w:tcW w:w="5265" w:type="dxa"/>
                <w:gridSpan w:val="6"/>
                <w:vAlign w:val="center"/>
              </w:tcPr>
            </w:tcPrChange>
          </w:tcPr>
          <w:p w14:paraId="7521118E" w14:textId="4270C29F" w:rsidR="007302E5" w:rsidRPr="00B120AA" w:rsidRDefault="00BE3049" w:rsidP="00351F28">
            <w:pPr>
              <w:contextualSpacing/>
              <w:rPr>
                <w:rFonts w:cstheme="minorHAnsi"/>
                <w:bCs/>
                <w:sz w:val="20"/>
                <w:szCs w:val="20"/>
              </w:rPr>
            </w:pPr>
            <w:r w:rsidRPr="00B120AA">
              <w:rPr>
                <w:rFonts w:cstheme="minorHAnsi"/>
                <w:bCs/>
                <w:sz w:val="20"/>
                <w:szCs w:val="20"/>
              </w:rPr>
              <w:t>ENTRO E</w:t>
            </w:r>
            <w:r w:rsidR="00E160B0" w:rsidRPr="00B120AA">
              <w:rPr>
                <w:rFonts w:cstheme="minorHAnsi"/>
                <w:bCs/>
                <w:sz w:val="20"/>
                <w:szCs w:val="20"/>
              </w:rPr>
              <w:t xml:space="preserve"> NON OLTRE IL </w:t>
            </w:r>
            <w:ins w:id="580" w:author="Autore">
              <w:r w:rsidR="006F6FDA">
                <w:rPr>
                  <w:rFonts w:cstheme="minorHAnsi"/>
                  <w:bCs/>
                  <w:sz w:val="20"/>
                  <w:szCs w:val="20"/>
                </w:rPr>
                <w:t>26</w:t>
              </w:r>
              <w:r w:rsidR="006F6FDA" w:rsidRPr="00F01E24">
                <w:rPr>
                  <w:rFonts w:cstheme="minorHAnsi"/>
                  <w:bCs/>
                  <w:sz w:val="20"/>
                  <w:szCs w:val="20"/>
                </w:rPr>
                <w:t>/</w:t>
              </w:r>
              <w:r w:rsidR="006F6FDA">
                <w:rPr>
                  <w:rFonts w:cstheme="minorHAnsi"/>
                  <w:bCs/>
                  <w:sz w:val="20"/>
                  <w:szCs w:val="20"/>
                </w:rPr>
                <w:t>01</w:t>
              </w:r>
              <w:r w:rsidR="006F6FDA" w:rsidRPr="00F01E24">
                <w:rPr>
                  <w:rFonts w:cstheme="minorHAnsi"/>
                  <w:bCs/>
                  <w:sz w:val="20"/>
                  <w:szCs w:val="20"/>
                </w:rPr>
                <w:t>/</w:t>
              </w:r>
              <w:r w:rsidR="006F6FDA">
                <w:rPr>
                  <w:rFonts w:cstheme="minorHAnsi"/>
                  <w:bCs/>
                  <w:sz w:val="20"/>
                  <w:szCs w:val="20"/>
                </w:rPr>
                <w:t>2024</w:t>
              </w:r>
            </w:ins>
            <w:del w:id="581" w:author="Autore">
              <w:r w:rsidR="00E160B0" w:rsidRPr="00B120AA" w:rsidDel="006F6FDA">
                <w:rPr>
                  <w:rFonts w:cstheme="minorHAnsi"/>
                  <w:bCs/>
                  <w:sz w:val="20"/>
                  <w:szCs w:val="20"/>
                </w:rPr>
                <w:delText>__/__/</w:delText>
              </w:r>
              <w:r w:rsidR="001D7317" w:rsidRPr="00B120AA" w:rsidDel="006F6FDA">
                <w:rPr>
                  <w:rFonts w:cstheme="minorHAnsi"/>
                  <w:bCs/>
                  <w:sz w:val="20"/>
                  <w:szCs w:val="20"/>
                </w:rPr>
                <w:delText>__</w:delText>
              </w:r>
              <w:r w:rsidR="007F49C0" w:rsidRPr="00B120AA" w:rsidDel="006F6FDA">
                <w:rPr>
                  <w:rFonts w:cstheme="minorHAnsi"/>
                  <w:bCs/>
                  <w:sz w:val="20"/>
                  <w:szCs w:val="20"/>
                </w:rPr>
                <w:delText>_</w:delText>
              </w:r>
            </w:del>
          </w:p>
        </w:tc>
      </w:tr>
      <w:tr w:rsidR="007302E5" w:rsidRPr="00B120AA" w14:paraId="6D47B888" w14:textId="77777777" w:rsidTr="00C10118">
        <w:tblPrEx>
          <w:tblW w:w="9776" w:type="dxa"/>
          <w:jc w:val="center"/>
          <w:tblPrExChange w:id="582" w:author="Autore">
            <w:tblPrEx>
              <w:tblW w:w="9776" w:type="dxa"/>
              <w:jc w:val="center"/>
            </w:tblPrEx>
          </w:tblPrExChange>
        </w:tblPrEx>
        <w:trPr>
          <w:trHeight w:val="373"/>
          <w:jc w:val="center"/>
          <w:trPrChange w:id="583" w:author="Autore">
            <w:trPr>
              <w:gridAfter w:val="0"/>
              <w:trHeight w:val="373"/>
              <w:jc w:val="center"/>
            </w:trPr>
          </w:trPrChange>
        </w:trPr>
        <w:tc>
          <w:tcPr>
            <w:tcW w:w="5411" w:type="dxa"/>
            <w:gridSpan w:val="5"/>
            <w:tcPrChange w:id="584" w:author="Autore">
              <w:tcPr>
                <w:tcW w:w="4511" w:type="dxa"/>
                <w:gridSpan w:val="5"/>
              </w:tcPr>
            </w:tcPrChange>
          </w:tcPr>
          <w:p w14:paraId="1756FE7F" w14:textId="77777777" w:rsidR="007302E5" w:rsidRPr="00B120AA" w:rsidRDefault="007302E5" w:rsidP="00351F28">
            <w:pPr>
              <w:contextualSpacing/>
              <w:jc w:val="both"/>
              <w:rPr>
                <w:rFonts w:cstheme="minorHAnsi"/>
                <w:b/>
                <w:sz w:val="20"/>
                <w:szCs w:val="20"/>
              </w:rPr>
            </w:pPr>
            <w:r w:rsidRPr="00B120AA">
              <w:rPr>
                <w:rFonts w:cstheme="minorHAnsi"/>
                <w:b/>
                <w:sz w:val="20"/>
                <w:szCs w:val="20"/>
              </w:rPr>
              <w:t>TERMINE PER LA SOTTOSCRIZIONE DEL CONTRATTO SPECIFICO</w:t>
            </w:r>
          </w:p>
        </w:tc>
        <w:tc>
          <w:tcPr>
            <w:tcW w:w="4365" w:type="dxa"/>
            <w:gridSpan w:val="6"/>
            <w:vAlign w:val="center"/>
            <w:tcPrChange w:id="585" w:author="Autore">
              <w:tcPr>
                <w:tcW w:w="5265" w:type="dxa"/>
                <w:gridSpan w:val="6"/>
                <w:vAlign w:val="center"/>
              </w:tcPr>
            </w:tcPrChange>
          </w:tcPr>
          <w:p w14:paraId="3055F93F" w14:textId="373EBA76" w:rsidR="007302E5" w:rsidRPr="00B120AA" w:rsidRDefault="00E160B0" w:rsidP="00351F28">
            <w:pPr>
              <w:contextualSpacing/>
              <w:rPr>
                <w:rFonts w:cstheme="minorHAnsi"/>
                <w:bCs/>
                <w:sz w:val="20"/>
                <w:szCs w:val="20"/>
              </w:rPr>
            </w:pPr>
            <w:r w:rsidRPr="00B120AA">
              <w:rPr>
                <w:rFonts w:cstheme="minorHAnsi"/>
                <w:bCs/>
                <w:sz w:val="20"/>
                <w:szCs w:val="20"/>
              </w:rPr>
              <w:t xml:space="preserve">ENTRO E NON OLTRE IL </w:t>
            </w:r>
            <w:ins w:id="586" w:author="Autore">
              <w:r w:rsidR="006F6FDA">
                <w:rPr>
                  <w:rFonts w:cstheme="minorHAnsi"/>
                  <w:bCs/>
                  <w:sz w:val="20"/>
                  <w:szCs w:val="20"/>
                </w:rPr>
                <w:t>08</w:t>
              </w:r>
              <w:r w:rsidR="006F6FDA" w:rsidRPr="00F01E24">
                <w:rPr>
                  <w:rFonts w:cstheme="minorHAnsi"/>
                  <w:bCs/>
                  <w:sz w:val="20"/>
                  <w:szCs w:val="20"/>
                </w:rPr>
                <w:t>/</w:t>
              </w:r>
              <w:r w:rsidR="006F6FDA">
                <w:rPr>
                  <w:rFonts w:cstheme="minorHAnsi"/>
                  <w:bCs/>
                  <w:sz w:val="20"/>
                  <w:szCs w:val="20"/>
                </w:rPr>
                <w:t>02</w:t>
              </w:r>
              <w:r w:rsidR="006F6FDA" w:rsidRPr="00F01E24">
                <w:rPr>
                  <w:rFonts w:cstheme="minorHAnsi"/>
                  <w:bCs/>
                  <w:sz w:val="20"/>
                  <w:szCs w:val="20"/>
                </w:rPr>
                <w:t>/</w:t>
              </w:r>
              <w:r w:rsidR="006F6FDA">
                <w:rPr>
                  <w:rFonts w:cstheme="minorHAnsi"/>
                  <w:bCs/>
                  <w:sz w:val="20"/>
                  <w:szCs w:val="20"/>
                </w:rPr>
                <w:t>2024</w:t>
              </w:r>
            </w:ins>
            <w:del w:id="587" w:author="Autore">
              <w:r w:rsidRPr="00B120AA" w:rsidDel="006F6FDA">
                <w:rPr>
                  <w:rFonts w:cstheme="minorHAnsi"/>
                  <w:bCs/>
                  <w:sz w:val="20"/>
                  <w:szCs w:val="20"/>
                </w:rPr>
                <w:delText>__/__/</w:delText>
              </w:r>
              <w:r w:rsidR="001D7317" w:rsidRPr="00B120AA" w:rsidDel="006F6FDA">
                <w:rPr>
                  <w:rFonts w:cstheme="minorHAnsi"/>
                  <w:bCs/>
                  <w:sz w:val="20"/>
                  <w:szCs w:val="20"/>
                </w:rPr>
                <w:delText>__</w:delText>
              </w:r>
              <w:r w:rsidR="007F49C0" w:rsidRPr="00B120AA" w:rsidDel="006F6FDA">
                <w:rPr>
                  <w:rFonts w:cstheme="minorHAnsi"/>
                  <w:bCs/>
                  <w:sz w:val="20"/>
                  <w:szCs w:val="20"/>
                </w:rPr>
                <w:delText>_</w:delText>
              </w:r>
            </w:del>
          </w:p>
        </w:tc>
      </w:tr>
      <w:tr w:rsidR="00AF5766" w:rsidRPr="00B120AA" w14:paraId="4C8502F3" w14:textId="77777777" w:rsidTr="003A6219">
        <w:trPr>
          <w:trHeight w:val="373"/>
          <w:jc w:val="center"/>
        </w:trPr>
        <w:tc>
          <w:tcPr>
            <w:tcW w:w="9776" w:type="dxa"/>
            <w:gridSpan w:val="11"/>
            <w:shd w:val="clear" w:color="auto" w:fill="ACB9CA" w:themeFill="text2" w:themeFillTint="66"/>
            <w:vAlign w:val="center"/>
          </w:tcPr>
          <w:p w14:paraId="6EC9BDD8" w14:textId="2FFED012" w:rsidR="00AF5766" w:rsidRPr="00B120AA" w:rsidRDefault="00AF5766" w:rsidP="00351F28">
            <w:pPr>
              <w:contextualSpacing/>
              <w:jc w:val="center"/>
              <w:rPr>
                <w:rFonts w:cstheme="minorHAnsi"/>
                <w:b/>
                <w:sz w:val="20"/>
                <w:szCs w:val="20"/>
              </w:rPr>
            </w:pPr>
            <w:r w:rsidRPr="00B120AA">
              <w:rPr>
                <w:rFonts w:cstheme="minorHAnsi"/>
                <w:b/>
                <w:sz w:val="20"/>
                <w:szCs w:val="20"/>
              </w:rPr>
              <w:t>CONDIZIONI GENERALI</w:t>
            </w:r>
          </w:p>
        </w:tc>
      </w:tr>
      <w:tr w:rsidR="00AF5766" w:rsidRPr="00B120AA" w14:paraId="4AC76661" w14:textId="77777777" w:rsidTr="003A6219">
        <w:trPr>
          <w:trHeight w:val="373"/>
          <w:jc w:val="center"/>
        </w:trPr>
        <w:tc>
          <w:tcPr>
            <w:tcW w:w="9776" w:type="dxa"/>
            <w:gridSpan w:val="11"/>
            <w:vAlign w:val="center"/>
          </w:tcPr>
          <w:p w14:paraId="3DF3BDDC" w14:textId="38D0A930" w:rsidR="00AF5766" w:rsidRPr="00B120AA" w:rsidRDefault="00C60EF1" w:rsidP="00163E93">
            <w:pPr>
              <w:contextualSpacing/>
              <w:jc w:val="center"/>
              <w:rPr>
                <w:rFonts w:cstheme="minorHAnsi"/>
                <w:bCs/>
                <w:sz w:val="20"/>
                <w:szCs w:val="20"/>
              </w:rPr>
            </w:pPr>
            <w:r w:rsidRPr="00B120AA">
              <w:rPr>
                <w:rFonts w:cstheme="minorHAnsi"/>
                <w:sz w:val="20"/>
                <w:szCs w:val="20"/>
              </w:rPr>
              <w:t xml:space="preserve">Allegato n. </w:t>
            </w:r>
            <w:del w:id="588" w:author="Autore">
              <w:r w:rsidRPr="00B120AA" w:rsidDel="006F6FDA">
                <w:rPr>
                  <w:rFonts w:cstheme="minorHAnsi"/>
                  <w:sz w:val="20"/>
                  <w:szCs w:val="20"/>
                </w:rPr>
                <w:delText>____</w:delText>
              </w:r>
              <w:r w:rsidR="001B2908" w:rsidRPr="00B120AA" w:rsidDel="006F6FDA">
                <w:rPr>
                  <w:rFonts w:cstheme="minorHAnsi"/>
                  <w:sz w:val="20"/>
                  <w:szCs w:val="20"/>
                </w:rPr>
                <w:delText xml:space="preserve"> </w:delText>
              </w:r>
            </w:del>
            <w:ins w:id="589" w:author="Autore">
              <w:r w:rsidR="006F6FDA">
                <w:rPr>
                  <w:rFonts w:cstheme="minorHAnsi"/>
                  <w:sz w:val="20"/>
                  <w:szCs w:val="20"/>
                </w:rPr>
                <w:t>2</w:t>
              </w:r>
              <w:r w:rsidR="006F6FDA" w:rsidRPr="00B120AA">
                <w:rPr>
                  <w:rFonts w:cstheme="minorHAnsi"/>
                  <w:sz w:val="20"/>
                  <w:szCs w:val="20"/>
                </w:rPr>
                <w:t xml:space="preserve"> </w:t>
              </w:r>
            </w:ins>
            <w:r w:rsidR="001B2908" w:rsidRPr="00B120AA">
              <w:rPr>
                <w:rFonts w:cstheme="minorHAnsi"/>
                <w:sz w:val="20"/>
                <w:szCs w:val="20"/>
              </w:rPr>
              <w:t>al presente ODA</w:t>
            </w:r>
          </w:p>
        </w:tc>
      </w:tr>
      <w:tr w:rsidR="00AF5766" w:rsidRPr="00B120AA" w14:paraId="7149E427" w14:textId="77777777" w:rsidTr="003A6219">
        <w:trPr>
          <w:trHeight w:val="373"/>
          <w:jc w:val="center"/>
        </w:trPr>
        <w:tc>
          <w:tcPr>
            <w:tcW w:w="9776" w:type="dxa"/>
            <w:gridSpan w:val="11"/>
            <w:shd w:val="clear" w:color="auto" w:fill="ACB9CA" w:themeFill="text2" w:themeFillTint="66"/>
            <w:vAlign w:val="center"/>
          </w:tcPr>
          <w:p w14:paraId="064A73D2" w14:textId="1CA18DF7" w:rsidR="00AF5766" w:rsidRPr="00B120AA" w:rsidRDefault="00AF5766" w:rsidP="00163E93">
            <w:pPr>
              <w:contextualSpacing/>
              <w:jc w:val="center"/>
              <w:rPr>
                <w:rFonts w:cstheme="minorHAnsi"/>
                <w:b/>
                <w:sz w:val="20"/>
                <w:szCs w:val="20"/>
              </w:rPr>
            </w:pPr>
            <w:r w:rsidRPr="00B120AA">
              <w:rPr>
                <w:rFonts w:cstheme="minorHAnsi"/>
                <w:b/>
                <w:sz w:val="20"/>
                <w:szCs w:val="20"/>
              </w:rPr>
              <w:lastRenderedPageBreak/>
              <w:t>CONDIZIONI PARTICOLARI</w:t>
            </w:r>
            <w:r w:rsidR="001B2908" w:rsidRPr="00B120AA">
              <w:rPr>
                <w:rFonts w:cstheme="minorHAnsi"/>
                <w:b/>
                <w:sz w:val="20"/>
                <w:szCs w:val="20"/>
              </w:rPr>
              <w:t>, SE PRESENTI</w:t>
            </w:r>
          </w:p>
        </w:tc>
      </w:tr>
      <w:tr w:rsidR="008F2FEF" w:rsidRPr="00B120AA" w14:paraId="1B5E4CAD" w14:textId="77777777" w:rsidTr="003A6219">
        <w:trPr>
          <w:trHeight w:val="373"/>
          <w:jc w:val="center"/>
        </w:trPr>
        <w:tc>
          <w:tcPr>
            <w:tcW w:w="9776" w:type="dxa"/>
            <w:gridSpan w:val="11"/>
            <w:shd w:val="clear" w:color="auto" w:fill="FFFFFF" w:themeFill="background1"/>
            <w:vAlign w:val="center"/>
          </w:tcPr>
          <w:p w14:paraId="6383FA4C" w14:textId="2B0E9557" w:rsidR="001B2908" w:rsidRPr="00B120AA" w:rsidDel="006F6FDA" w:rsidRDefault="001B2908" w:rsidP="003A6219">
            <w:pPr>
              <w:contextualSpacing/>
              <w:jc w:val="center"/>
              <w:rPr>
                <w:del w:id="590" w:author="Autore"/>
                <w:rFonts w:cstheme="minorHAnsi"/>
                <w:sz w:val="20"/>
                <w:szCs w:val="20"/>
              </w:rPr>
            </w:pPr>
            <w:del w:id="591" w:author="Autore">
              <w:r w:rsidRPr="00B120AA" w:rsidDel="006F6FDA">
                <w:rPr>
                  <w:rFonts w:cstheme="minorHAnsi"/>
                  <w:sz w:val="20"/>
                  <w:szCs w:val="20"/>
                </w:rPr>
                <w:delText xml:space="preserve">Allegato n. ____ al presente ODA </w:delText>
              </w:r>
            </w:del>
          </w:p>
          <w:p w14:paraId="3D164B94" w14:textId="27AD1763" w:rsidR="001B2908" w:rsidRPr="00B120AA" w:rsidRDefault="001B2908" w:rsidP="003A6219">
            <w:pPr>
              <w:contextualSpacing/>
              <w:rPr>
                <w:rFonts w:cstheme="minorHAnsi"/>
                <w:i/>
                <w:iCs/>
                <w:sz w:val="20"/>
                <w:szCs w:val="20"/>
              </w:rPr>
            </w:pPr>
            <w:del w:id="592" w:author="Autore">
              <w:r w:rsidRPr="00B120AA" w:rsidDel="006F6FDA">
                <w:rPr>
                  <w:rFonts w:cstheme="minorHAnsi"/>
                  <w:i/>
                  <w:iCs/>
                  <w:color w:val="FF0000"/>
                  <w:sz w:val="20"/>
                  <w:szCs w:val="20"/>
                </w:rPr>
                <w:delText xml:space="preserve">[Si ricorda che le Condizioni Particolari, che possono integrare o derogare alle Condizioni Generali, sono a cura del </w:delText>
              </w:r>
              <w:r w:rsidR="00F119C0" w:rsidRPr="00B120AA" w:rsidDel="006F6FDA">
                <w:rPr>
                  <w:rFonts w:cstheme="minorHAnsi"/>
                  <w:i/>
                  <w:iCs/>
                  <w:color w:val="FF0000"/>
                  <w:sz w:val="20"/>
                  <w:szCs w:val="20"/>
                </w:rPr>
                <w:delText>Soggetto Attuatore</w:delText>
              </w:r>
              <w:r w:rsidRPr="00B120AA" w:rsidDel="006F6FDA">
                <w:rPr>
                  <w:rFonts w:cstheme="minorHAnsi"/>
                  <w:i/>
                  <w:iCs/>
                  <w:color w:val="FF0000"/>
                  <w:sz w:val="20"/>
                  <w:szCs w:val="20"/>
                </w:rPr>
                <w:delText>]</w:delText>
              </w:r>
            </w:del>
          </w:p>
        </w:tc>
      </w:tr>
      <w:tr w:rsidR="003F5CFE" w:rsidRPr="00B120AA" w14:paraId="215309C8" w14:textId="52249273" w:rsidTr="00C10118">
        <w:tblPrEx>
          <w:tblW w:w="9776" w:type="dxa"/>
          <w:jc w:val="center"/>
          <w:tblPrExChange w:id="593" w:author="Autore">
            <w:tblPrEx>
              <w:tblW w:w="9776" w:type="dxa"/>
              <w:jc w:val="center"/>
            </w:tblPrEx>
          </w:tblPrExChange>
        </w:tblPrEx>
        <w:trPr>
          <w:trHeight w:val="373"/>
          <w:jc w:val="center"/>
          <w:trPrChange w:id="594" w:author="Autore">
            <w:trPr>
              <w:gridAfter w:val="0"/>
              <w:trHeight w:val="373"/>
              <w:jc w:val="center"/>
            </w:trPr>
          </w:trPrChange>
        </w:trPr>
        <w:tc>
          <w:tcPr>
            <w:tcW w:w="4624" w:type="dxa"/>
            <w:gridSpan w:val="4"/>
            <w:tcBorders>
              <w:right w:val="single" w:sz="4" w:space="0" w:color="auto"/>
            </w:tcBorders>
            <w:shd w:val="clear" w:color="auto" w:fill="FFFFFF" w:themeFill="background1"/>
            <w:vAlign w:val="center"/>
            <w:tcPrChange w:id="595" w:author="Autore">
              <w:tcPr>
                <w:tcW w:w="3539" w:type="dxa"/>
                <w:gridSpan w:val="4"/>
                <w:tcBorders>
                  <w:right w:val="single" w:sz="4" w:space="0" w:color="auto"/>
                </w:tcBorders>
                <w:shd w:val="clear" w:color="auto" w:fill="FFFFFF" w:themeFill="background1"/>
                <w:vAlign w:val="center"/>
              </w:tcPr>
            </w:tcPrChange>
          </w:tcPr>
          <w:p w14:paraId="4116C366" w14:textId="7C278FA7" w:rsidR="003F5CFE" w:rsidRPr="00B120AA" w:rsidRDefault="003F5CFE" w:rsidP="00163E93">
            <w:pPr>
              <w:contextualSpacing/>
              <w:jc w:val="center"/>
              <w:rPr>
                <w:rFonts w:cstheme="minorHAnsi"/>
                <w:b/>
                <w:bCs/>
                <w:sz w:val="20"/>
                <w:szCs w:val="20"/>
              </w:rPr>
            </w:pPr>
            <w:r w:rsidRPr="00B120AA">
              <w:rPr>
                <w:rFonts w:cstheme="minorHAnsi"/>
                <w:b/>
                <w:bCs/>
                <w:sz w:val="20"/>
                <w:szCs w:val="20"/>
              </w:rPr>
              <w:t>TERMINE PER L’ESECUZIONE DEL SERVIZIO</w:t>
            </w:r>
          </w:p>
        </w:tc>
        <w:tc>
          <w:tcPr>
            <w:tcW w:w="5152" w:type="dxa"/>
            <w:gridSpan w:val="7"/>
            <w:tcBorders>
              <w:left w:val="single" w:sz="4" w:space="0" w:color="auto"/>
            </w:tcBorders>
            <w:shd w:val="clear" w:color="auto" w:fill="FFFFFF" w:themeFill="background1"/>
            <w:vAlign w:val="center"/>
            <w:tcPrChange w:id="596" w:author="Autore">
              <w:tcPr>
                <w:tcW w:w="6237" w:type="dxa"/>
                <w:gridSpan w:val="7"/>
                <w:tcBorders>
                  <w:left w:val="single" w:sz="4" w:space="0" w:color="auto"/>
                </w:tcBorders>
                <w:shd w:val="clear" w:color="auto" w:fill="FFFFFF" w:themeFill="background1"/>
                <w:vAlign w:val="center"/>
              </w:tcPr>
            </w:tcPrChange>
          </w:tcPr>
          <w:p w14:paraId="60131A72" w14:textId="4D275B5D" w:rsidR="003F5CFE" w:rsidRPr="00B120AA" w:rsidRDefault="003F5CFE" w:rsidP="00CA6582">
            <w:pPr>
              <w:contextualSpacing/>
              <w:jc w:val="center"/>
              <w:rPr>
                <w:rFonts w:cstheme="minorHAnsi"/>
                <w:sz w:val="20"/>
                <w:szCs w:val="20"/>
              </w:rPr>
            </w:pPr>
            <w:del w:id="597" w:author="Autore">
              <w:r w:rsidRPr="00B120AA" w:rsidDel="006F6FDA">
                <w:rPr>
                  <w:rFonts w:cstheme="minorHAnsi"/>
                  <w:sz w:val="20"/>
                  <w:szCs w:val="20"/>
                </w:rPr>
                <w:delText xml:space="preserve">____ </w:delText>
              </w:r>
            </w:del>
            <w:ins w:id="598" w:author="Autore">
              <w:r w:rsidR="006F6FDA">
                <w:rPr>
                  <w:rFonts w:cstheme="minorHAnsi"/>
                  <w:sz w:val="20"/>
                  <w:szCs w:val="20"/>
                </w:rPr>
                <w:t>715</w:t>
              </w:r>
              <w:r w:rsidR="006F6FDA" w:rsidRPr="00B120AA">
                <w:rPr>
                  <w:rFonts w:cstheme="minorHAnsi"/>
                  <w:sz w:val="20"/>
                  <w:szCs w:val="20"/>
                </w:rPr>
                <w:t xml:space="preserve"> </w:t>
              </w:r>
            </w:ins>
            <w:r w:rsidRPr="00B120AA">
              <w:rPr>
                <w:rFonts w:cstheme="minorHAnsi"/>
                <w:sz w:val="20"/>
                <w:szCs w:val="20"/>
              </w:rPr>
              <w:t>GIORNI</w:t>
            </w:r>
          </w:p>
        </w:tc>
      </w:tr>
      <w:tr w:rsidR="003F5CFE" w:rsidRPr="00B120AA" w14:paraId="5C9C5A5E" w14:textId="0BA306BF" w:rsidTr="00C10118">
        <w:tblPrEx>
          <w:tblW w:w="9776" w:type="dxa"/>
          <w:jc w:val="center"/>
          <w:tblPrExChange w:id="599" w:author="Autore">
            <w:tblPrEx>
              <w:tblW w:w="9776" w:type="dxa"/>
              <w:jc w:val="center"/>
            </w:tblPrEx>
          </w:tblPrExChange>
        </w:tblPrEx>
        <w:trPr>
          <w:trHeight w:val="373"/>
          <w:jc w:val="center"/>
          <w:trPrChange w:id="600" w:author="Autore">
            <w:trPr>
              <w:gridAfter w:val="0"/>
              <w:trHeight w:val="373"/>
              <w:jc w:val="center"/>
            </w:trPr>
          </w:trPrChange>
        </w:trPr>
        <w:tc>
          <w:tcPr>
            <w:tcW w:w="4624" w:type="dxa"/>
            <w:gridSpan w:val="4"/>
            <w:tcBorders>
              <w:right w:val="single" w:sz="4" w:space="0" w:color="auto"/>
            </w:tcBorders>
            <w:shd w:val="clear" w:color="auto" w:fill="FFFFFF" w:themeFill="background1"/>
            <w:tcPrChange w:id="601" w:author="Autore">
              <w:tcPr>
                <w:tcW w:w="3539" w:type="dxa"/>
                <w:gridSpan w:val="4"/>
                <w:tcBorders>
                  <w:right w:val="single" w:sz="4" w:space="0" w:color="auto"/>
                </w:tcBorders>
                <w:shd w:val="clear" w:color="auto" w:fill="FFFFFF" w:themeFill="background1"/>
              </w:tcPr>
            </w:tcPrChange>
          </w:tcPr>
          <w:p w14:paraId="1F420667" w14:textId="77777777" w:rsidR="000E7B12" w:rsidRPr="00B120AA" w:rsidRDefault="00CA6582" w:rsidP="00955FA9">
            <w:pPr>
              <w:contextualSpacing/>
              <w:jc w:val="center"/>
              <w:rPr>
                <w:rFonts w:cstheme="minorHAnsi"/>
                <w:b/>
                <w:bCs/>
                <w:sz w:val="20"/>
                <w:szCs w:val="20"/>
              </w:rPr>
            </w:pPr>
            <w:r w:rsidRPr="00B120AA">
              <w:rPr>
                <w:rFonts w:cstheme="minorHAnsi"/>
                <w:b/>
                <w:bCs/>
                <w:sz w:val="20"/>
                <w:szCs w:val="20"/>
              </w:rPr>
              <w:t>SCADENZE INTERMEDIE</w:t>
            </w:r>
            <w:r w:rsidR="000E7B12" w:rsidRPr="00B120AA">
              <w:rPr>
                <w:rFonts w:cstheme="minorHAnsi"/>
                <w:b/>
                <w:bCs/>
                <w:sz w:val="20"/>
                <w:szCs w:val="20"/>
              </w:rPr>
              <w:t>:</w:t>
            </w:r>
          </w:p>
          <w:p w14:paraId="724675DB" w14:textId="77777777" w:rsidR="00955FA9" w:rsidRPr="00B120AA" w:rsidRDefault="00955FA9" w:rsidP="00955FA9">
            <w:pPr>
              <w:contextualSpacing/>
              <w:jc w:val="center"/>
              <w:rPr>
                <w:rFonts w:cstheme="minorHAnsi"/>
                <w:sz w:val="20"/>
                <w:szCs w:val="20"/>
              </w:rPr>
            </w:pPr>
          </w:p>
          <w:p w14:paraId="02AB542E" w14:textId="736F2ADD" w:rsidR="000E7B12" w:rsidRDefault="000E7B12" w:rsidP="00955FA9">
            <w:pPr>
              <w:contextualSpacing/>
              <w:jc w:val="center"/>
              <w:rPr>
                <w:ins w:id="602" w:author="Autore"/>
                <w:rFonts w:cstheme="minorHAnsi"/>
                <w:sz w:val="20"/>
                <w:szCs w:val="20"/>
              </w:rPr>
            </w:pPr>
            <w:del w:id="603" w:author="Autore">
              <w:r w:rsidRPr="00B120AA" w:rsidDel="006F6FDA">
                <w:rPr>
                  <w:rFonts w:cstheme="minorHAnsi"/>
                  <w:sz w:val="20"/>
                  <w:szCs w:val="20"/>
                </w:rPr>
                <w:delText>____________________</w:delText>
              </w:r>
            </w:del>
            <w:ins w:id="604" w:author="Autore">
              <w:r w:rsidR="006F6FDA">
                <w:rPr>
                  <w:rFonts w:cstheme="minorHAnsi"/>
                  <w:sz w:val="20"/>
                  <w:szCs w:val="20"/>
                </w:rPr>
                <w:t>elaborazione progetto esecutivo</w:t>
              </w:r>
            </w:ins>
          </w:p>
          <w:p w14:paraId="2A72D4B5" w14:textId="77777777" w:rsidR="006F6FDA" w:rsidRDefault="006F6FDA" w:rsidP="00955FA9">
            <w:pPr>
              <w:contextualSpacing/>
              <w:jc w:val="center"/>
              <w:rPr>
                <w:ins w:id="605" w:author="Autore"/>
                <w:rFonts w:cstheme="minorHAnsi"/>
                <w:sz w:val="20"/>
                <w:szCs w:val="20"/>
              </w:rPr>
            </w:pPr>
          </w:p>
          <w:p w14:paraId="7942955C" w14:textId="2F131642" w:rsidR="006F6FDA" w:rsidRDefault="006F6FDA" w:rsidP="00955FA9">
            <w:pPr>
              <w:contextualSpacing/>
              <w:jc w:val="center"/>
              <w:rPr>
                <w:ins w:id="606" w:author="Autore"/>
                <w:rFonts w:cstheme="minorHAnsi"/>
                <w:sz w:val="20"/>
                <w:szCs w:val="20"/>
              </w:rPr>
            </w:pPr>
            <w:ins w:id="607" w:author="Autore">
              <w:r>
                <w:rPr>
                  <w:rFonts w:cstheme="minorHAnsi"/>
                  <w:sz w:val="20"/>
                  <w:szCs w:val="20"/>
                </w:rPr>
                <w:t>consegna modulo screening VINCA</w:t>
              </w:r>
            </w:ins>
          </w:p>
          <w:p w14:paraId="4857F30A" w14:textId="77777777" w:rsidR="006F6FDA" w:rsidRDefault="006F6FDA" w:rsidP="00955FA9">
            <w:pPr>
              <w:contextualSpacing/>
              <w:jc w:val="center"/>
              <w:rPr>
                <w:ins w:id="608" w:author="Autore"/>
                <w:rFonts w:cstheme="minorHAnsi"/>
                <w:sz w:val="20"/>
                <w:szCs w:val="20"/>
              </w:rPr>
            </w:pPr>
          </w:p>
          <w:p w14:paraId="30A90816" w14:textId="44FBE3CF" w:rsidR="006F6FDA" w:rsidRDefault="006F6FDA" w:rsidP="00955FA9">
            <w:pPr>
              <w:contextualSpacing/>
              <w:jc w:val="center"/>
              <w:rPr>
                <w:ins w:id="609" w:author="Autore"/>
                <w:rFonts w:cstheme="minorHAnsi"/>
                <w:sz w:val="20"/>
                <w:szCs w:val="20"/>
              </w:rPr>
            </w:pPr>
            <w:ins w:id="610" w:author="Autore">
              <w:r>
                <w:rPr>
                  <w:rFonts w:cstheme="minorHAnsi"/>
                  <w:sz w:val="20"/>
                  <w:szCs w:val="20"/>
                </w:rPr>
                <w:t>consegna documentazione per istanza compatibilità idraulica</w:t>
              </w:r>
            </w:ins>
          </w:p>
          <w:p w14:paraId="562FCD19" w14:textId="77777777" w:rsidR="006F6FDA" w:rsidRDefault="006F6FDA" w:rsidP="00955FA9">
            <w:pPr>
              <w:contextualSpacing/>
              <w:jc w:val="center"/>
              <w:rPr>
                <w:ins w:id="611" w:author="Autore"/>
                <w:rFonts w:cstheme="minorHAnsi"/>
                <w:sz w:val="20"/>
                <w:szCs w:val="20"/>
              </w:rPr>
            </w:pPr>
          </w:p>
          <w:p w14:paraId="1AFAB1D6" w14:textId="1353D846" w:rsidR="006F6FDA" w:rsidRPr="00B120AA" w:rsidRDefault="006F6FDA" w:rsidP="00955FA9">
            <w:pPr>
              <w:contextualSpacing/>
              <w:jc w:val="center"/>
              <w:rPr>
                <w:rFonts w:cstheme="minorHAnsi"/>
                <w:sz w:val="20"/>
                <w:szCs w:val="20"/>
              </w:rPr>
            </w:pPr>
            <w:ins w:id="612" w:author="Autore">
              <w:r>
                <w:rPr>
                  <w:rFonts w:cstheme="minorHAnsi"/>
                  <w:sz w:val="20"/>
                  <w:szCs w:val="20"/>
                </w:rPr>
                <w:t>esecuzione dei lavori</w:t>
              </w:r>
            </w:ins>
          </w:p>
          <w:p w14:paraId="10CED535" w14:textId="77777777" w:rsidR="000E7B12" w:rsidRPr="00B120AA" w:rsidDel="006F6FDA" w:rsidRDefault="000E7B12" w:rsidP="005217EC">
            <w:pPr>
              <w:contextualSpacing/>
              <w:jc w:val="center"/>
              <w:rPr>
                <w:del w:id="613" w:author="Autore"/>
                <w:rFonts w:cstheme="minorHAnsi"/>
                <w:sz w:val="20"/>
                <w:szCs w:val="20"/>
              </w:rPr>
            </w:pPr>
          </w:p>
          <w:p w14:paraId="3EC9287F" w14:textId="7E8C7C77" w:rsidR="000E7B12" w:rsidRPr="00B120AA" w:rsidDel="006F6FDA" w:rsidRDefault="000E7B12">
            <w:pPr>
              <w:contextualSpacing/>
              <w:rPr>
                <w:del w:id="614" w:author="Autore"/>
                <w:rFonts w:cstheme="minorHAnsi"/>
                <w:sz w:val="20"/>
                <w:szCs w:val="20"/>
              </w:rPr>
              <w:pPrChange w:id="615" w:author="Autore">
                <w:pPr>
                  <w:contextualSpacing/>
                  <w:jc w:val="center"/>
                </w:pPr>
              </w:pPrChange>
            </w:pPr>
            <w:del w:id="616" w:author="Autore">
              <w:r w:rsidRPr="00B120AA" w:rsidDel="006F6FDA">
                <w:rPr>
                  <w:rFonts w:cstheme="minorHAnsi"/>
                  <w:sz w:val="20"/>
                  <w:szCs w:val="20"/>
                </w:rPr>
                <w:delText>___________________</w:delText>
              </w:r>
            </w:del>
          </w:p>
          <w:p w14:paraId="4B525FEA" w14:textId="77777777" w:rsidR="00B458C2" w:rsidRPr="00B120AA" w:rsidRDefault="00B458C2">
            <w:pPr>
              <w:contextualSpacing/>
              <w:rPr>
                <w:rFonts w:cstheme="minorHAnsi"/>
                <w:sz w:val="20"/>
                <w:szCs w:val="20"/>
              </w:rPr>
              <w:pPrChange w:id="617" w:author="Autore">
                <w:pPr>
                  <w:contextualSpacing/>
                  <w:jc w:val="center"/>
                </w:pPr>
              </w:pPrChange>
            </w:pPr>
          </w:p>
          <w:p w14:paraId="66C98912" w14:textId="03C501CA" w:rsidR="003F5CFE" w:rsidRPr="00B120AA" w:rsidRDefault="003F5CFE" w:rsidP="00B458C2">
            <w:pPr>
              <w:contextualSpacing/>
              <w:jc w:val="center"/>
              <w:rPr>
                <w:rFonts w:cstheme="minorHAnsi"/>
                <w:sz w:val="20"/>
                <w:szCs w:val="20"/>
              </w:rPr>
            </w:pPr>
          </w:p>
        </w:tc>
        <w:tc>
          <w:tcPr>
            <w:tcW w:w="5152" w:type="dxa"/>
            <w:gridSpan w:val="7"/>
            <w:tcBorders>
              <w:left w:val="single" w:sz="4" w:space="0" w:color="auto"/>
            </w:tcBorders>
            <w:shd w:val="clear" w:color="auto" w:fill="FFFFFF" w:themeFill="background1"/>
            <w:vAlign w:val="center"/>
            <w:tcPrChange w:id="618" w:author="Autore">
              <w:tcPr>
                <w:tcW w:w="6237" w:type="dxa"/>
                <w:gridSpan w:val="7"/>
                <w:tcBorders>
                  <w:left w:val="single" w:sz="4" w:space="0" w:color="auto"/>
                </w:tcBorders>
                <w:shd w:val="clear" w:color="auto" w:fill="FFFFFF" w:themeFill="background1"/>
                <w:vAlign w:val="center"/>
              </w:tcPr>
            </w:tcPrChange>
          </w:tcPr>
          <w:p w14:paraId="4504C2D2" w14:textId="77777777" w:rsidR="006F6FDA" w:rsidRDefault="006F6FDA" w:rsidP="006F6FDA">
            <w:pPr>
              <w:contextualSpacing/>
              <w:jc w:val="center"/>
              <w:rPr>
                <w:ins w:id="619" w:author="Autore"/>
                <w:rFonts w:cstheme="minorHAnsi"/>
                <w:sz w:val="20"/>
                <w:szCs w:val="20"/>
              </w:rPr>
            </w:pPr>
          </w:p>
          <w:p w14:paraId="20845497" w14:textId="1470C365" w:rsidR="00955FA9" w:rsidDel="006F6FDA" w:rsidRDefault="006F6FDA" w:rsidP="006F6FDA">
            <w:pPr>
              <w:contextualSpacing/>
              <w:jc w:val="center"/>
              <w:rPr>
                <w:del w:id="620" w:author="Autore"/>
                <w:rFonts w:cstheme="minorHAnsi"/>
                <w:sz w:val="20"/>
                <w:szCs w:val="20"/>
              </w:rPr>
            </w:pPr>
            <w:ins w:id="621" w:author="Autore">
              <w:r>
                <w:rPr>
                  <w:rFonts w:cstheme="minorHAnsi"/>
                  <w:sz w:val="20"/>
                  <w:szCs w:val="20"/>
                </w:rPr>
                <w:t>60 GIORNI NATURALI E CONSECUTIVI</w:t>
              </w:r>
            </w:ins>
          </w:p>
          <w:p w14:paraId="44141123" w14:textId="77777777" w:rsidR="006F6FDA" w:rsidRDefault="006F6FDA" w:rsidP="006F6FDA">
            <w:pPr>
              <w:contextualSpacing/>
              <w:jc w:val="center"/>
              <w:rPr>
                <w:ins w:id="622" w:author="Autore"/>
                <w:rFonts w:cstheme="minorHAnsi"/>
                <w:sz w:val="20"/>
                <w:szCs w:val="20"/>
              </w:rPr>
            </w:pPr>
          </w:p>
          <w:p w14:paraId="6A1226C7" w14:textId="77777777" w:rsidR="006F6FDA" w:rsidRDefault="006F6FDA" w:rsidP="006F6FDA">
            <w:pPr>
              <w:contextualSpacing/>
              <w:jc w:val="center"/>
              <w:rPr>
                <w:ins w:id="623" w:author="Autore"/>
                <w:rFonts w:cstheme="minorHAnsi"/>
                <w:sz w:val="20"/>
                <w:szCs w:val="20"/>
              </w:rPr>
            </w:pPr>
          </w:p>
          <w:p w14:paraId="62FD4770" w14:textId="2A143A6E" w:rsidR="006F6FDA" w:rsidRDefault="006F6FDA" w:rsidP="006F6FDA">
            <w:pPr>
              <w:contextualSpacing/>
              <w:jc w:val="center"/>
              <w:rPr>
                <w:ins w:id="624" w:author="Autore"/>
                <w:rFonts w:cstheme="minorHAnsi"/>
                <w:sz w:val="20"/>
                <w:szCs w:val="20"/>
              </w:rPr>
            </w:pPr>
            <w:ins w:id="625" w:author="Autore">
              <w:r>
                <w:rPr>
                  <w:rFonts w:cstheme="minorHAnsi"/>
                  <w:sz w:val="20"/>
                  <w:szCs w:val="20"/>
                </w:rPr>
                <w:t>2 GIORNI NATURALI E CONSECUTIVI</w:t>
              </w:r>
            </w:ins>
          </w:p>
          <w:p w14:paraId="5126A1FB" w14:textId="77777777" w:rsidR="006F6FDA" w:rsidRDefault="006F6FDA" w:rsidP="006F6FDA">
            <w:pPr>
              <w:contextualSpacing/>
              <w:jc w:val="center"/>
              <w:rPr>
                <w:ins w:id="626" w:author="Autore"/>
                <w:rFonts w:cstheme="minorHAnsi"/>
                <w:sz w:val="20"/>
                <w:szCs w:val="20"/>
              </w:rPr>
            </w:pPr>
          </w:p>
          <w:p w14:paraId="3F605042" w14:textId="34E93123" w:rsidR="006F6FDA" w:rsidRDefault="006F6FDA" w:rsidP="006F6FDA">
            <w:pPr>
              <w:contextualSpacing/>
              <w:jc w:val="center"/>
              <w:rPr>
                <w:ins w:id="627" w:author="Autore"/>
                <w:rFonts w:cstheme="minorHAnsi"/>
                <w:sz w:val="20"/>
                <w:szCs w:val="20"/>
              </w:rPr>
            </w:pPr>
            <w:ins w:id="628" w:author="Autore">
              <w:r>
                <w:rPr>
                  <w:rFonts w:cstheme="minorHAnsi"/>
                  <w:sz w:val="20"/>
                  <w:szCs w:val="20"/>
                </w:rPr>
                <w:t>30 GIORNI NATURALI E CONSECUTIVI</w:t>
              </w:r>
            </w:ins>
          </w:p>
          <w:p w14:paraId="083BD060" w14:textId="77777777" w:rsidR="006F6FDA" w:rsidRDefault="006F6FDA" w:rsidP="006F6FDA">
            <w:pPr>
              <w:contextualSpacing/>
              <w:jc w:val="center"/>
              <w:rPr>
                <w:ins w:id="629" w:author="Autore"/>
                <w:rFonts w:cstheme="minorHAnsi"/>
                <w:sz w:val="20"/>
                <w:szCs w:val="20"/>
              </w:rPr>
            </w:pPr>
          </w:p>
          <w:p w14:paraId="7416310C" w14:textId="1A12E3AF" w:rsidR="006F6FDA" w:rsidRPr="00B120AA" w:rsidRDefault="006F6FDA" w:rsidP="006F6FDA">
            <w:pPr>
              <w:contextualSpacing/>
              <w:jc w:val="center"/>
              <w:rPr>
                <w:ins w:id="630" w:author="Autore"/>
                <w:rFonts w:cstheme="minorHAnsi"/>
                <w:sz w:val="20"/>
                <w:szCs w:val="20"/>
              </w:rPr>
            </w:pPr>
            <w:ins w:id="631" w:author="Autore">
              <w:r>
                <w:rPr>
                  <w:rFonts w:cstheme="minorHAnsi"/>
                  <w:sz w:val="20"/>
                  <w:szCs w:val="20"/>
                </w:rPr>
                <w:t>655 GIORNI NATURALI E CONSECUTIVI</w:t>
              </w:r>
            </w:ins>
          </w:p>
          <w:p w14:paraId="6E3520CB" w14:textId="5D22A256" w:rsidR="00955FA9" w:rsidRPr="00B120AA" w:rsidDel="006F6FDA" w:rsidRDefault="00955FA9">
            <w:pPr>
              <w:contextualSpacing/>
              <w:jc w:val="center"/>
              <w:rPr>
                <w:del w:id="632" w:author="Autore"/>
                <w:rFonts w:cstheme="minorHAnsi"/>
                <w:sz w:val="20"/>
                <w:szCs w:val="20"/>
              </w:rPr>
            </w:pPr>
          </w:p>
          <w:p w14:paraId="2F50CCD2" w14:textId="700B1A5D" w:rsidR="00955FA9" w:rsidRPr="00B120AA" w:rsidDel="006F6FDA" w:rsidRDefault="00955FA9">
            <w:pPr>
              <w:contextualSpacing/>
              <w:jc w:val="center"/>
              <w:rPr>
                <w:del w:id="633" w:author="Autore"/>
                <w:rFonts w:cstheme="minorHAnsi"/>
                <w:sz w:val="20"/>
                <w:szCs w:val="20"/>
              </w:rPr>
            </w:pPr>
          </w:p>
          <w:p w14:paraId="2694EA39" w14:textId="073DABA3" w:rsidR="003F5CFE" w:rsidRPr="00B120AA" w:rsidDel="006F6FDA" w:rsidRDefault="00CA6582">
            <w:pPr>
              <w:contextualSpacing/>
              <w:jc w:val="center"/>
              <w:rPr>
                <w:del w:id="634" w:author="Autore"/>
                <w:rFonts w:cstheme="minorHAnsi"/>
                <w:sz w:val="20"/>
                <w:szCs w:val="20"/>
              </w:rPr>
            </w:pPr>
            <w:del w:id="635" w:author="Autore">
              <w:r w:rsidRPr="00B120AA" w:rsidDel="006F6FDA">
                <w:rPr>
                  <w:rFonts w:cstheme="minorHAnsi"/>
                  <w:sz w:val="20"/>
                  <w:szCs w:val="20"/>
                </w:rPr>
                <w:delText>____ GIORNI</w:delText>
              </w:r>
            </w:del>
          </w:p>
          <w:p w14:paraId="54935AE6" w14:textId="63EE3666" w:rsidR="000E7B12" w:rsidRPr="00B120AA" w:rsidDel="006F6FDA" w:rsidRDefault="000E7B12">
            <w:pPr>
              <w:contextualSpacing/>
              <w:jc w:val="center"/>
              <w:rPr>
                <w:del w:id="636" w:author="Autore"/>
                <w:rFonts w:cstheme="minorHAnsi"/>
                <w:sz w:val="20"/>
                <w:szCs w:val="20"/>
              </w:rPr>
            </w:pPr>
          </w:p>
          <w:p w14:paraId="382870A5" w14:textId="40DDF168" w:rsidR="00955FA9" w:rsidRPr="00B120AA" w:rsidDel="006F6FDA" w:rsidRDefault="00955FA9">
            <w:pPr>
              <w:contextualSpacing/>
              <w:jc w:val="center"/>
              <w:rPr>
                <w:del w:id="637" w:author="Autore"/>
                <w:rFonts w:cstheme="minorHAnsi"/>
                <w:sz w:val="20"/>
                <w:szCs w:val="20"/>
              </w:rPr>
            </w:pPr>
            <w:del w:id="638" w:author="Autore">
              <w:r w:rsidRPr="00B120AA" w:rsidDel="006F6FDA">
                <w:rPr>
                  <w:rFonts w:cstheme="minorHAnsi"/>
                  <w:sz w:val="20"/>
                  <w:szCs w:val="20"/>
                </w:rPr>
                <w:delText>____ GIORNI</w:delText>
              </w:r>
            </w:del>
          </w:p>
          <w:p w14:paraId="3C692054" w14:textId="2D3CC2C9" w:rsidR="00955FA9" w:rsidRPr="00B120AA" w:rsidDel="006F6FDA" w:rsidRDefault="00955FA9">
            <w:pPr>
              <w:contextualSpacing/>
              <w:jc w:val="center"/>
              <w:rPr>
                <w:del w:id="639" w:author="Autore"/>
                <w:rFonts w:cstheme="minorHAnsi"/>
                <w:sz w:val="20"/>
                <w:szCs w:val="20"/>
              </w:rPr>
            </w:pPr>
          </w:p>
          <w:p w14:paraId="08467806" w14:textId="534559DA" w:rsidR="00955FA9" w:rsidRPr="00B120AA" w:rsidRDefault="00955FA9" w:rsidP="006F6FDA">
            <w:pPr>
              <w:contextualSpacing/>
              <w:jc w:val="center"/>
              <w:rPr>
                <w:rFonts w:cstheme="minorHAnsi"/>
                <w:sz w:val="20"/>
                <w:szCs w:val="20"/>
              </w:rPr>
            </w:pPr>
          </w:p>
        </w:tc>
      </w:tr>
      <w:tr w:rsidR="004D3076" w:rsidRPr="00B120AA" w14:paraId="054C8499" w14:textId="77777777" w:rsidTr="003A6219">
        <w:trPr>
          <w:trHeight w:val="373"/>
          <w:jc w:val="center"/>
        </w:trPr>
        <w:tc>
          <w:tcPr>
            <w:tcW w:w="9776" w:type="dxa"/>
            <w:gridSpan w:val="11"/>
            <w:shd w:val="clear" w:color="auto" w:fill="ACB9CA" w:themeFill="text2" w:themeFillTint="66"/>
            <w:vAlign w:val="center"/>
          </w:tcPr>
          <w:p w14:paraId="08E00E62" w14:textId="550072FB" w:rsidR="004D3076" w:rsidRPr="00B120AA" w:rsidRDefault="004D3076" w:rsidP="00AB12ED">
            <w:pPr>
              <w:contextualSpacing/>
              <w:jc w:val="center"/>
              <w:rPr>
                <w:rFonts w:cstheme="minorHAnsi"/>
                <w:b/>
                <w:sz w:val="20"/>
                <w:szCs w:val="20"/>
              </w:rPr>
            </w:pPr>
            <w:r w:rsidRPr="00B120AA">
              <w:rPr>
                <w:rFonts w:cstheme="minorHAnsi"/>
                <w:b/>
                <w:sz w:val="20"/>
                <w:szCs w:val="20"/>
              </w:rPr>
              <w:t>AVVIO DELL’ESECUZIONE DEL SERVIZIO IN URGENZA</w:t>
            </w:r>
          </w:p>
          <w:p w14:paraId="3AE1D8F2" w14:textId="49B240A0" w:rsidR="00936B4F" w:rsidRPr="00B120AA" w:rsidRDefault="00936B4F" w:rsidP="00AB12ED">
            <w:pPr>
              <w:contextualSpacing/>
              <w:jc w:val="center"/>
              <w:rPr>
                <w:rFonts w:cstheme="minorHAnsi"/>
                <w:bCs/>
                <w:sz w:val="20"/>
                <w:szCs w:val="20"/>
              </w:rPr>
            </w:pPr>
            <w:r w:rsidRPr="00B120AA">
              <w:rPr>
                <w:rFonts w:cstheme="minorHAnsi"/>
                <w:b/>
                <w:sz w:val="20"/>
                <w:szCs w:val="20"/>
              </w:rPr>
              <w:t xml:space="preserve">(ex articolo 8, co. 1, lett. </w:t>
            </w:r>
            <w:r w:rsidR="009F63AD" w:rsidRPr="00B120AA">
              <w:rPr>
                <w:rFonts w:cstheme="minorHAnsi"/>
                <w:b/>
                <w:sz w:val="20"/>
                <w:szCs w:val="20"/>
              </w:rPr>
              <w:t>a</w:t>
            </w:r>
            <w:r w:rsidRPr="00B120AA">
              <w:rPr>
                <w:rFonts w:cstheme="minorHAnsi"/>
                <w:b/>
                <w:sz w:val="20"/>
                <w:szCs w:val="20"/>
              </w:rPr>
              <w:t>) DL</w:t>
            </w:r>
            <w:r w:rsidR="00AB12ED" w:rsidRPr="00B120AA">
              <w:rPr>
                <w:rFonts w:cstheme="minorHAnsi"/>
                <w:b/>
                <w:sz w:val="20"/>
                <w:szCs w:val="20"/>
              </w:rPr>
              <w:t xml:space="preserve"> n. </w:t>
            </w:r>
            <w:r w:rsidRPr="00B120AA">
              <w:rPr>
                <w:rFonts w:cstheme="minorHAnsi"/>
                <w:b/>
                <w:sz w:val="20"/>
                <w:szCs w:val="20"/>
              </w:rPr>
              <w:t>76/2020)</w:t>
            </w:r>
          </w:p>
        </w:tc>
      </w:tr>
      <w:tr w:rsidR="00231E56" w:rsidRPr="00B120AA" w14:paraId="7231FC2A" w14:textId="77777777" w:rsidTr="00C10118">
        <w:tblPrEx>
          <w:tblW w:w="9776" w:type="dxa"/>
          <w:jc w:val="center"/>
          <w:tblPrExChange w:id="640" w:author="Autore">
            <w:tblPrEx>
              <w:tblW w:w="9776" w:type="dxa"/>
              <w:jc w:val="center"/>
            </w:tblPrEx>
          </w:tblPrExChange>
        </w:tblPrEx>
        <w:trPr>
          <w:trHeight w:val="373"/>
          <w:jc w:val="center"/>
          <w:trPrChange w:id="641" w:author="Autore">
            <w:trPr>
              <w:gridAfter w:val="0"/>
              <w:trHeight w:val="373"/>
              <w:jc w:val="center"/>
            </w:trPr>
          </w:trPrChange>
        </w:trPr>
        <w:tc>
          <w:tcPr>
            <w:tcW w:w="5411" w:type="dxa"/>
            <w:gridSpan w:val="5"/>
            <w:vAlign w:val="center"/>
            <w:tcPrChange w:id="642" w:author="Autore">
              <w:tcPr>
                <w:tcW w:w="4511" w:type="dxa"/>
                <w:gridSpan w:val="5"/>
                <w:vAlign w:val="center"/>
              </w:tcPr>
            </w:tcPrChange>
          </w:tcPr>
          <w:p w14:paraId="3D1D3060" w14:textId="408CE53F" w:rsidR="00231E56" w:rsidRPr="00B120AA" w:rsidRDefault="00231E56" w:rsidP="00231E56">
            <w:pPr>
              <w:contextualSpacing/>
              <w:jc w:val="center"/>
              <w:rPr>
                <w:rFonts w:cstheme="minorHAnsi"/>
                <w:bCs/>
                <w:sz w:val="20"/>
                <w:szCs w:val="20"/>
              </w:rPr>
            </w:pPr>
            <w:r w:rsidRPr="00B120AA">
              <w:rPr>
                <w:rFonts w:cstheme="minorHAnsi"/>
                <w:sz w:val="20"/>
                <w:szCs w:val="20"/>
              </w:rPr>
              <w:t xml:space="preserve">SI </w:t>
            </w:r>
            <w:sdt>
              <w:sdtPr>
                <w:rPr>
                  <w:rFonts w:cstheme="minorHAnsi"/>
                  <w:sz w:val="20"/>
                  <w:szCs w:val="20"/>
                </w:rPr>
                <w:id w:val="-440221122"/>
                <w14:checkbox>
                  <w14:checked w14:val="0"/>
                  <w14:checkedState w14:val="2612" w14:font="MS Gothic"/>
                  <w14:uncheckedState w14:val="2610" w14:font="MS Gothic"/>
                </w14:checkbox>
              </w:sdtPr>
              <w:sdtEndPr/>
              <w:sdtContent>
                <w:r w:rsidRPr="00B120AA">
                  <w:rPr>
                    <w:rFonts w:ascii="Segoe UI Symbol" w:hAnsi="Segoe UI Symbol" w:cs="Segoe UI Symbol"/>
                    <w:sz w:val="20"/>
                    <w:szCs w:val="20"/>
                  </w:rPr>
                  <w:t>☐</w:t>
                </w:r>
              </w:sdtContent>
            </w:sdt>
          </w:p>
        </w:tc>
        <w:tc>
          <w:tcPr>
            <w:tcW w:w="4365" w:type="dxa"/>
            <w:gridSpan w:val="6"/>
            <w:vAlign w:val="center"/>
            <w:tcPrChange w:id="643" w:author="Autore">
              <w:tcPr>
                <w:tcW w:w="5265" w:type="dxa"/>
                <w:gridSpan w:val="6"/>
                <w:vAlign w:val="center"/>
              </w:tcPr>
            </w:tcPrChange>
          </w:tcPr>
          <w:p w14:paraId="3CD27DD4" w14:textId="2CEC93AD" w:rsidR="00231E56" w:rsidRPr="00B120AA" w:rsidRDefault="00231E56" w:rsidP="00231E56">
            <w:pPr>
              <w:contextualSpacing/>
              <w:jc w:val="center"/>
              <w:rPr>
                <w:rFonts w:cstheme="minorHAnsi"/>
                <w:bCs/>
                <w:sz w:val="20"/>
                <w:szCs w:val="20"/>
              </w:rPr>
            </w:pPr>
            <w:r w:rsidRPr="00B120AA">
              <w:rPr>
                <w:rFonts w:cstheme="minorHAnsi"/>
                <w:sz w:val="20"/>
                <w:szCs w:val="20"/>
              </w:rPr>
              <w:t xml:space="preserve">NO </w:t>
            </w:r>
            <w:sdt>
              <w:sdtPr>
                <w:rPr>
                  <w:rFonts w:cstheme="minorHAnsi"/>
                  <w:sz w:val="20"/>
                  <w:szCs w:val="20"/>
                </w:rPr>
                <w:id w:val="929244395"/>
                <w14:checkbox>
                  <w14:checked w14:val="1"/>
                  <w14:checkedState w14:val="2612" w14:font="MS Gothic"/>
                  <w14:uncheckedState w14:val="2610" w14:font="MS Gothic"/>
                </w14:checkbox>
              </w:sdtPr>
              <w:sdtEndPr/>
              <w:sdtContent>
                <w:ins w:id="644" w:author="Autore">
                  <w:r w:rsidR="006F6FDA">
                    <w:rPr>
                      <w:rFonts w:ascii="MS Gothic" w:eastAsia="MS Gothic" w:hAnsi="MS Gothic" w:cs="Segoe UI Symbol" w:hint="eastAsia"/>
                      <w:sz w:val="20"/>
                      <w:szCs w:val="20"/>
                    </w:rPr>
                    <w:t>☒</w:t>
                  </w:r>
                </w:ins>
                <w:del w:id="645" w:author="Autore">
                  <w:r w:rsidRPr="00B120AA" w:rsidDel="006F6FDA">
                    <w:rPr>
                      <w:rFonts w:ascii="Segoe UI Symbol" w:hAnsi="Segoe UI Symbol" w:cs="Segoe UI Symbol"/>
                      <w:sz w:val="20"/>
                      <w:szCs w:val="20"/>
                    </w:rPr>
                    <w:delText>☐</w:delText>
                  </w:r>
                </w:del>
              </w:sdtContent>
            </w:sdt>
          </w:p>
        </w:tc>
      </w:tr>
      <w:tr w:rsidR="00E567A5" w:rsidRPr="00B120AA" w14:paraId="3907FB08" w14:textId="77777777" w:rsidTr="00C10118">
        <w:tblPrEx>
          <w:tblW w:w="9776" w:type="dxa"/>
          <w:jc w:val="center"/>
          <w:tblPrExChange w:id="646" w:author="Autore">
            <w:tblPrEx>
              <w:tblW w:w="9776" w:type="dxa"/>
              <w:jc w:val="center"/>
            </w:tblPrEx>
          </w:tblPrExChange>
        </w:tblPrEx>
        <w:trPr>
          <w:trHeight w:val="373"/>
          <w:jc w:val="center"/>
          <w:trPrChange w:id="647" w:author="Autore">
            <w:trPr>
              <w:gridAfter w:val="0"/>
              <w:trHeight w:val="373"/>
              <w:jc w:val="center"/>
            </w:trPr>
          </w:trPrChange>
        </w:trPr>
        <w:tc>
          <w:tcPr>
            <w:tcW w:w="5411" w:type="dxa"/>
            <w:gridSpan w:val="5"/>
            <w:tcPrChange w:id="648" w:author="Autore">
              <w:tcPr>
                <w:tcW w:w="4511" w:type="dxa"/>
                <w:gridSpan w:val="5"/>
              </w:tcPr>
            </w:tcPrChange>
          </w:tcPr>
          <w:p w14:paraId="52A48AB5" w14:textId="2FB41095" w:rsidR="00E567A5" w:rsidRPr="00B120AA" w:rsidRDefault="00D96CE5" w:rsidP="007D51CE">
            <w:pPr>
              <w:contextualSpacing/>
              <w:jc w:val="center"/>
              <w:rPr>
                <w:rFonts w:cstheme="minorHAnsi"/>
                <w:bCs/>
                <w:sz w:val="20"/>
                <w:szCs w:val="20"/>
              </w:rPr>
            </w:pPr>
            <w:r w:rsidRPr="00B120AA">
              <w:rPr>
                <w:rFonts w:cstheme="minorHAnsi"/>
                <w:bCs/>
                <w:sz w:val="20"/>
                <w:szCs w:val="20"/>
              </w:rPr>
              <w:t>termini per l</w:t>
            </w:r>
            <w:r w:rsidR="005A000C" w:rsidRPr="00B120AA">
              <w:rPr>
                <w:rFonts w:cstheme="minorHAnsi"/>
                <w:bCs/>
                <w:sz w:val="20"/>
                <w:szCs w:val="20"/>
              </w:rPr>
              <w:t>’</w:t>
            </w:r>
            <w:r w:rsidR="006D4247" w:rsidRPr="00B120AA">
              <w:rPr>
                <w:rFonts w:cstheme="minorHAnsi"/>
                <w:bCs/>
                <w:sz w:val="20"/>
                <w:szCs w:val="20"/>
              </w:rPr>
              <w:t>esecuzione d</w:t>
            </w:r>
            <w:r w:rsidR="005E611F" w:rsidRPr="00B120AA">
              <w:rPr>
                <w:rFonts w:cstheme="minorHAnsi"/>
                <w:bCs/>
                <w:sz w:val="20"/>
                <w:szCs w:val="20"/>
              </w:rPr>
              <w:t>el servizio</w:t>
            </w:r>
            <w:r w:rsidRPr="00B120AA">
              <w:rPr>
                <w:rFonts w:cstheme="minorHAnsi"/>
                <w:bCs/>
                <w:sz w:val="20"/>
                <w:szCs w:val="20"/>
              </w:rPr>
              <w:t xml:space="preserve">: </w:t>
            </w:r>
            <w:del w:id="649" w:author="Autore">
              <w:r w:rsidRPr="00B120AA" w:rsidDel="006F6FDA">
                <w:rPr>
                  <w:rFonts w:cstheme="minorHAnsi"/>
                  <w:bCs/>
                  <w:sz w:val="20"/>
                  <w:szCs w:val="20"/>
                </w:rPr>
                <w:delText xml:space="preserve">__ giorni dalla sottoscrizione del </w:delText>
              </w:r>
              <w:r w:rsidR="00562F93" w:rsidRPr="00B120AA" w:rsidDel="006F6FDA">
                <w:rPr>
                  <w:rFonts w:cstheme="minorHAnsi"/>
                  <w:bCs/>
                  <w:sz w:val="20"/>
                  <w:szCs w:val="20"/>
                </w:rPr>
                <w:delText xml:space="preserve">Verbale di </w:delText>
              </w:r>
              <w:r w:rsidR="00562F93" w:rsidRPr="00B120AA" w:rsidDel="006F6FDA">
                <w:rPr>
                  <w:rFonts w:cstheme="minorHAnsi"/>
                  <w:sz w:val="20"/>
                  <w:szCs w:val="20"/>
                </w:rPr>
                <w:delText>consegna</w:delText>
              </w:r>
            </w:del>
          </w:p>
        </w:tc>
        <w:tc>
          <w:tcPr>
            <w:tcW w:w="4365" w:type="dxa"/>
            <w:gridSpan w:val="6"/>
            <w:tcPrChange w:id="650" w:author="Autore">
              <w:tcPr>
                <w:tcW w:w="5265" w:type="dxa"/>
                <w:gridSpan w:val="6"/>
              </w:tcPr>
            </w:tcPrChange>
          </w:tcPr>
          <w:p w14:paraId="0D6A1082" w14:textId="77777777" w:rsidR="00E567A5" w:rsidRPr="00B120AA" w:rsidRDefault="00E567A5" w:rsidP="007D51CE">
            <w:pPr>
              <w:contextualSpacing/>
              <w:jc w:val="center"/>
              <w:rPr>
                <w:rFonts w:eastAsia="Symbol" w:cstheme="minorHAnsi"/>
                <w:sz w:val="20"/>
                <w:szCs w:val="20"/>
              </w:rPr>
            </w:pPr>
          </w:p>
        </w:tc>
      </w:tr>
      <w:tr w:rsidR="001B283D" w:rsidRPr="00B120AA" w14:paraId="32265FCA" w14:textId="77777777" w:rsidTr="003A6219">
        <w:trPr>
          <w:trHeight w:val="373"/>
          <w:jc w:val="center"/>
        </w:trPr>
        <w:tc>
          <w:tcPr>
            <w:tcW w:w="9776" w:type="dxa"/>
            <w:gridSpan w:val="11"/>
            <w:shd w:val="clear" w:color="auto" w:fill="ACB9CA" w:themeFill="text2" w:themeFillTint="66"/>
            <w:vAlign w:val="center"/>
          </w:tcPr>
          <w:p w14:paraId="4DB19ED0" w14:textId="2D1D38E4" w:rsidR="001B283D" w:rsidRPr="00B120AA" w:rsidRDefault="004B4727" w:rsidP="00AB12ED">
            <w:pPr>
              <w:contextualSpacing/>
              <w:jc w:val="center"/>
              <w:rPr>
                <w:rFonts w:cstheme="minorHAnsi"/>
                <w:b/>
                <w:sz w:val="20"/>
                <w:szCs w:val="20"/>
              </w:rPr>
            </w:pPr>
            <w:r w:rsidRPr="00B120AA">
              <w:rPr>
                <w:rFonts w:cstheme="minorHAnsi"/>
                <w:b/>
                <w:sz w:val="20"/>
                <w:szCs w:val="20"/>
              </w:rPr>
              <w:t>SOPRALLUOGO PREVENTIVO</w:t>
            </w:r>
          </w:p>
        </w:tc>
      </w:tr>
      <w:tr w:rsidR="00C76570" w:rsidRPr="00B120AA" w14:paraId="52E764BB" w14:textId="77777777" w:rsidTr="00C10118">
        <w:tblPrEx>
          <w:tblW w:w="9776" w:type="dxa"/>
          <w:jc w:val="center"/>
          <w:tblPrExChange w:id="651" w:author="Autore">
            <w:tblPrEx>
              <w:tblW w:w="9776" w:type="dxa"/>
              <w:jc w:val="center"/>
            </w:tblPrEx>
          </w:tblPrExChange>
        </w:tblPrEx>
        <w:trPr>
          <w:trHeight w:val="373"/>
          <w:jc w:val="center"/>
          <w:trPrChange w:id="652" w:author="Autore">
            <w:trPr>
              <w:gridAfter w:val="0"/>
              <w:trHeight w:val="373"/>
              <w:jc w:val="center"/>
            </w:trPr>
          </w:trPrChange>
        </w:trPr>
        <w:tc>
          <w:tcPr>
            <w:tcW w:w="5411" w:type="dxa"/>
            <w:gridSpan w:val="5"/>
            <w:vAlign w:val="center"/>
            <w:tcPrChange w:id="653" w:author="Autore">
              <w:tcPr>
                <w:tcW w:w="4511" w:type="dxa"/>
                <w:gridSpan w:val="5"/>
                <w:vAlign w:val="center"/>
              </w:tcPr>
            </w:tcPrChange>
          </w:tcPr>
          <w:p w14:paraId="2F863D2F" w14:textId="61CA7AD4" w:rsidR="00C76570" w:rsidRPr="00B120AA" w:rsidRDefault="00C76570" w:rsidP="00C76570">
            <w:pPr>
              <w:contextualSpacing/>
              <w:jc w:val="center"/>
              <w:rPr>
                <w:rFonts w:cstheme="minorHAnsi"/>
                <w:bCs/>
                <w:sz w:val="20"/>
                <w:szCs w:val="20"/>
              </w:rPr>
            </w:pPr>
            <w:r w:rsidRPr="00B120AA">
              <w:rPr>
                <w:rFonts w:cstheme="minorHAnsi"/>
                <w:sz w:val="20"/>
                <w:szCs w:val="20"/>
              </w:rPr>
              <w:t xml:space="preserve">SI </w:t>
            </w:r>
            <w:sdt>
              <w:sdtPr>
                <w:rPr>
                  <w:rFonts w:cstheme="minorHAnsi"/>
                  <w:sz w:val="20"/>
                  <w:szCs w:val="20"/>
                </w:rPr>
                <w:id w:val="-587770428"/>
                <w14:checkbox>
                  <w14:checked w14:val="0"/>
                  <w14:checkedState w14:val="2612" w14:font="MS Gothic"/>
                  <w14:uncheckedState w14:val="2610" w14:font="MS Gothic"/>
                </w14:checkbox>
              </w:sdtPr>
              <w:sdtEndPr/>
              <w:sdtContent>
                <w:r w:rsidRPr="00B120AA">
                  <w:rPr>
                    <w:rFonts w:ascii="Segoe UI Symbol" w:hAnsi="Segoe UI Symbol" w:cs="Segoe UI Symbol"/>
                    <w:sz w:val="20"/>
                    <w:szCs w:val="20"/>
                  </w:rPr>
                  <w:t>☐</w:t>
                </w:r>
              </w:sdtContent>
            </w:sdt>
          </w:p>
        </w:tc>
        <w:tc>
          <w:tcPr>
            <w:tcW w:w="4365" w:type="dxa"/>
            <w:gridSpan w:val="6"/>
            <w:vAlign w:val="center"/>
            <w:tcPrChange w:id="654" w:author="Autore">
              <w:tcPr>
                <w:tcW w:w="5265" w:type="dxa"/>
                <w:gridSpan w:val="6"/>
                <w:vAlign w:val="center"/>
              </w:tcPr>
            </w:tcPrChange>
          </w:tcPr>
          <w:p w14:paraId="4BE608AB" w14:textId="22FB6E95" w:rsidR="00C76570" w:rsidRPr="00B120AA" w:rsidRDefault="00C76570" w:rsidP="00C76570">
            <w:pPr>
              <w:contextualSpacing/>
              <w:jc w:val="center"/>
              <w:rPr>
                <w:rFonts w:cstheme="minorHAnsi"/>
                <w:bCs/>
                <w:sz w:val="20"/>
                <w:szCs w:val="20"/>
              </w:rPr>
            </w:pPr>
            <w:r w:rsidRPr="00B120AA">
              <w:rPr>
                <w:rFonts w:cstheme="minorHAnsi"/>
                <w:sz w:val="20"/>
                <w:szCs w:val="20"/>
              </w:rPr>
              <w:t xml:space="preserve">NO </w:t>
            </w:r>
            <w:sdt>
              <w:sdtPr>
                <w:rPr>
                  <w:rFonts w:cstheme="minorHAnsi"/>
                  <w:sz w:val="20"/>
                  <w:szCs w:val="20"/>
                </w:rPr>
                <w:id w:val="-1764527523"/>
                <w14:checkbox>
                  <w14:checked w14:val="1"/>
                  <w14:checkedState w14:val="2612" w14:font="MS Gothic"/>
                  <w14:uncheckedState w14:val="2610" w14:font="MS Gothic"/>
                </w14:checkbox>
              </w:sdtPr>
              <w:sdtEndPr/>
              <w:sdtContent>
                <w:ins w:id="655" w:author="Autore">
                  <w:r w:rsidR="006F6FDA">
                    <w:rPr>
                      <w:rFonts w:ascii="MS Gothic" w:eastAsia="MS Gothic" w:hAnsi="MS Gothic" w:cs="Segoe UI Symbol" w:hint="eastAsia"/>
                      <w:sz w:val="20"/>
                      <w:szCs w:val="20"/>
                    </w:rPr>
                    <w:t>☒</w:t>
                  </w:r>
                </w:ins>
                <w:del w:id="656" w:author="Autore">
                  <w:r w:rsidRPr="00B120AA" w:rsidDel="006F6FDA">
                    <w:rPr>
                      <w:rFonts w:ascii="Segoe UI Symbol" w:hAnsi="Segoe UI Symbol" w:cs="Segoe UI Symbol"/>
                      <w:sz w:val="20"/>
                      <w:szCs w:val="20"/>
                    </w:rPr>
                    <w:delText>☐</w:delText>
                  </w:r>
                </w:del>
              </w:sdtContent>
            </w:sdt>
          </w:p>
        </w:tc>
      </w:tr>
      <w:tr w:rsidR="001B283D" w:rsidRPr="00B120AA" w14:paraId="0B7DF94A" w14:textId="77777777" w:rsidTr="00C10118">
        <w:tblPrEx>
          <w:tblW w:w="9776" w:type="dxa"/>
          <w:jc w:val="center"/>
          <w:tblPrExChange w:id="657" w:author="Autore">
            <w:tblPrEx>
              <w:tblW w:w="9776" w:type="dxa"/>
              <w:jc w:val="center"/>
            </w:tblPrEx>
          </w:tblPrExChange>
        </w:tblPrEx>
        <w:trPr>
          <w:trHeight w:val="373"/>
          <w:jc w:val="center"/>
          <w:trPrChange w:id="658" w:author="Autore">
            <w:trPr>
              <w:gridAfter w:val="0"/>
              <w:trHeight w:val="373"/>
              <w:jc w:val="center"/>
            </w:trPr>
          </w:trPrChange>
        </w:trPr>
        <w:tc>
          <w:tcPr>
            <w:tcW w:w="5411" w:type="dxa"/>
            <w:gridSpan w:val="5"/>
            <w:tcPrChange w:id="659" w:author="Autore">
              <w:tcPr>
                <w:tcW w:w="4511" w:type="dxa"/>
                <w:gridSpan w:val="5"/>
              </w:tcPr>
            </w:tcPrChange>
          </w:tcPr>
          <w:p w14:paraId="7903ECE7" w14:textId="62077CB5" w:rsidR="001B283D" w:rsidRPr="00B120AA" w:rsidRDefault="008E65C6" w:rsidP="007D51CE">
            <w:pPr>
              <w:contextualSpacing/>
              <w:jc w:val="center"/>
              <w:rPr>
                <w:rFonts w:cstheme="minorHAnsi"/>
                <w:bCs/>
                <w:sz w:val="20"/>
                <w:szCs w:val="20"/>
              </w:rPr>
            </w:pPr>
            <w:r w:rsidRPr="00B120AA">
              <w:rPr>
                <w:rFonts w:cstheme="minorHAnsi"/>
                <w:bCs/>
                <w:sz w:val="20"/>
                <w:szCs w:val="20"/>
              </w:rPr>
              <w:t xml:space="preserve">Modalità: </w:t>
            </w:r>
            <w:del w:id="660" w:author="Autore">
              <w:r w:rsidR="00C70718" w:rsidRPr="00B120AA" w:rsidDel="006F6FDA">
                <w:rPr>
                  <w:rFonts w:cstheme="minorHAnsi"/>
                  <w:bCs/>
                  <w:sz w:val="20"/>
                  <w:szCs w:val="20"/>
                </w:rPr>
                <w:delText>[Attestazione]</w:delText>
              </w:r>
              <w:r w:rsidRPr="00B120AA" w:rsidDel="006F6FDA">
                <w:rPr>
                  <w:rFonts w:cstheme="minorHAnsi"/>
                  <w:bCs/>
                  <w:sz w:val="20"/>
                  <w:szCs w:val="20"/>
                </w:rPr>
                <w:delText>__________</w:delText>
              </w:r>
            </w:del>
          </w:p>
        </w:tc>
        <w:tc>
          <w:tcPr>
            <w:tcW w:w="4365" w:type="dxa"/>
            <w:gridSpan w:val="6"/>
            <w:tcPrChange w:id="661" w:author="Autore">
              <w:tcPr>
                <w:tcW w:w="5265" w:type="dxa"/>
                <w:gridSpan w:val="6"/>
              </w:tcPr>
            </w:tcPrChange>
          </w:tcPr>
          <w:p w14:paraId="26A46330" w14:textId="13E88608" w:rsidR="001B283D" w:rsidRPr="00B120AA" w:rsidRDefault="00DA1306" w:rsidP="007D51CE">
            <w:pPr>
              <w:contextualSpacing/>
              <w:jc w:val="center"/>
              <w:rPr>
                <w:rFonts w:cstheme="minorHAnsi"/>
                <w:bCs/>
                <w:sz w:val="20"/>
                <w:szCs w:val="20"/>
              </w:rPr>
            </w:pPr>
            <w:del w:id="662" w:author="Autore">
              <w:r w:rsidRPr="00B120AA" w:rsidDel="006F6FDA">
                <w:rPr>
                  <w:rFonts w:cstheme="minorHAnsi"/>
                  <w:bCs/>
                  <w:sz w:val="20"/>
                  <w:szCs w:val="20"/>
                </w:rPr>
                <w:delText>Sarà possi</w:delText>
              </w:r>
              <w:r w:rsidR="00C70718" w:rsidRPr="00B120AA" w:rsidDel="006F6FDA">
                <w:rPr>
                  <w:rFonts w:cstheme="minorHAnsi"/>
                  <w:bCs/>
                  <w:sz w:val="20"/>
                  <w:szCs w:val="20"/>
                </w:rPr>
                <w:delText>bile prendere visione dei luoghi di intervento entro il __/__/202</w:delText>
              </w:r>
              <w:r w:rsidR="00E07594" w:rsidRPr="00B120AA" w:rsidDel="006F6FDA">
                <w:rPr>
                  <w:rFonts w:cstheme="minorHAnsi"/>
                  <w:bCs/>
                  <w:sz w:val="20"/>
                  <w:szCs w:val="20"/>
                </w:rPr>
                <w:delText>_</w:delText>
              </w:r>
              <w:r w:rsidR="00C70718" w:rsidRPr="00B120AA" w:rsidDel="006F6FDA">
                <w:rPr>
                  <w:rFonts w:cstheme="minorHAnsi"/>
                  <w:bCs/>
                  <w:sz w:val="20"/>
                  <w:szCs w:val="20"/>
                </w:rPr>
                <w:delText>.</w:delText>
              </w:r>
            </w:del>
          </w:p>
        </w:tc>
      </w:tr>
      <w:tr w:rsidR="00C03FFA" w:rsidRPr="00B120AA" w14:paraId="7DEAD538" w14:textId="77777777" w:rsidTr="0058422E">
        <w:trPr>
          <w:trHeight w:val="373"/>
          <w:jc w:val="center"/>
        </w:trPr>
        <w:tc>
          <w:tcPr>
            <w:tcW w:w="9776" w:type="dxa"/>
            <w:gridSpan w:val="11"/>
            <w:shd w:val="clear" w:color="auto" w:fill="ACB9CA" w:themeFill="text2" w:themeFillTint="66"/>
            <w:vAlign w:val="center"/>
          </w:tcPr>
          <w:p w14:paraId="41FC0F7C" w14:textId="7CC9EAC8" w:rsidR="00C03FFA" w:rsidRPr="00B120AA" w:rsidRDefault="00C03FFA" w:rsidP="00C03FFA">
            <w:pPr>
              <w:contextualSpacing/>
              <w:jc w:val="center"/>
              <w:rPr>
                <w:rFonts w:cstheme="minorHAnsi"/>
                <w:bCs/>
                <w:sz w:val="20"/>
                <w:szCs w:val="20"/>
              </w:rPr>
            </w:pPr>
            <w:r w:rsidRPr="00B120AA">
              <w:rPr>
                <w:rFonts w:cstheme="minorHAnsi"/>
                <w:b/>
                <w:sz w:val="20"/>
                <w:szCs w:val="20"/>
              </w:rPr>
              <w:t>COLLEGIO CONSULTIVO TECNICO (OBBLIGATORIO PER LAVORI DI IMPORTO PARI O SUPERIORE ALLA SOGLIA DI RILEVANZA COMUNITARIA- FACOLTATIVO PER LAVORI DI IMPORTO INFERIORE ALLA SOGLIA)</w:t>
            </w:r>
          </w:p>
        </w:tc>
      </w:tr>
      <w:tr w:rsidR="00C97C57" w:rsidRPr="00B120AA" w14:paraId="34EF7331" w14:textId="77777777" w:rsidTr="00C10118">
        <w:tblPrEx>
          <w:tblW w:w="9776" w:type="dxa"/>
          <w:jc w:val="center"/>
          <w:tblPrExChange w:id="663" w:author="Autore">
            <w:tblPrEx>
              <w:tblW w:w="9776" w:type="dxa"/>
              <w:jc w:val="center"/>
            </w:tblPrEx>
          </w:tblPrExChange>
        </w:tblPrEx>
        <w:trPr>
          <w:trHeight w:val="373"/>
          <w:jc w:val="center"/>
          <w:trPrChange w:id="664" w:author="Autore">
            <w:trPr>
              <w:gridAfter w:val="0"/>
              <w:trHeight w:val="373"/>
              <w:jc w:val="center"/>
            </w:trPr>
          </w:trPrChange>
        </w:trPr>
        <w:tc>
          <w:tcPr>
            <w:tcW w:w="5411" w:type="dxa"/>
            <w:gridSpan w:val="5"/>
            <w:vAlign w:val="center"/>
            <w:tcPrChange w:id="665" w:author="Autore">
              <w:tcPr>
                <w:tcW w:w="4511" w:type="dxa"/>
                <w:gridSpan w:val="5"/>
                <w:vAlign w:val="center"/>
              </w:tcPr>
            </w:tcPrChange>
          </w:tcPr>
          <w:p w14:paraId="15DFB665" w14:textId="155D0675" w:rsidR="00C97C57" w:rsidRPr="00B120AA" w:rsidRDefault="00C97C57" w:rsidP="00C97C57">
            <w:pPr>
              <w:contextualSpacing/>
              <w:jc w:val="center"/>
              <w:rPr>
                <w:rFonts w:cstheme="minorHAnsi"/>
                <w:bCs/>
                <w:sz w:val="20"/>
                <w:szCs w:val="20"/>
              </w:rPr>
            </w:pPr>
            <w:r w:rsidRPr="00B120AA">
              <w:rPr>
                <w:rFonts w:cstheme="minorHAnsi"/>
                <w:sz w:val="20"/>
                <w:szCs w:val="20"/>
              </w:rPr>
              <w:t xml:space="preserve">SI </w:t>
            </w:r>
            <w:sdt>
              <w:sdtPr>
                <w:rPr>
                  <w:rFonts w:cstheme="minorHAnsi"/>
                  <w:sz w:val="20"/>
                  <w:szCs w:val="20"/>
                </w:rPr>
                <w:id w:val="510569845"/>
                <w14:checkbox>
                  <w14:checked w14:val="0"/>
                  <w14:checkedState w14:val="2612" w14:font="MS Gothic"/>
                  <w14:uncheckedState w14:val="2610" w14:font="MS Gothic"/>
                </w14:checkbox>
              </w:sdtPr>
              <w:sdtEndPr/>
              <w:sdtContent>
                <w:r w:rsidRPr="00B120AA">
                  <w:rPr>
                    <w:rFonts w:ascii="Segoe UI Symbol" w:hAnsi="Segoe UI Symbol" w:cs="Segoe UI Symbol"/>
                    <w:sz w:val="20"/>
                    <w:szCs w:val="20"/>
                  </w:rPr>
                  <w:t>☐</w:t>
                </w:r>
              </w:sdtContent>
            </w:sdt>
          </w:p>
        </w:tc>
        <w:tc>
          <w:tcPr>
            <w:tcW w:w="4365" w:type="dxa"/>
            <w:gridSpan w:val="6"/>
            <w:vAlign w:val="center"/>
            <w:tcPrChange w:id="666" w:author="Autore">
              <w:tcPr>
                <w:tcW w:w="5265" w:type="dxa"/>
                <w:gridSpan w:val="6"/>
                <w:vAlign w:val="center"/>
              </w:tcPr>
            </w:tcPrChange>
          </w:tcPr>
          <w:p w14:paraId="4264ED46" w14:textId="7C92B88C" w:rsidR="00C97C57" w:rsidRPr="00B120AA" w:rsidRDefault="00C97C57" w:rsidP="00C97C57">
            <w:pPr>
              <w:contextualSpacing/>
              <w:jc w:val="center"/>
              <w:rPr>
                <w:rFonts w:cstheme="minorHAnsi"/>
                <w:bCs/>
                <w:sz w:val="20"/>
                <w:szCs w:val="20"/>
              </w:rPr>
            </w:pPr>
            <w:r w:rsidRPr="00B120AA">
              <w:rPr>
                <w:rFonts w:cstheme="minorHAnsi"/>
                <w:sz w:val="20"/>
                <w:szCs w:val="20"/>
              </w:rPr>
              <w:t xml:space="preserve">NO </w:t>
            </w:r>
            <w:sdt>
              <w:sdtPr>
                <w:rPr>
                  <w:rFonts w:cstheme="minorHAnsi"/>
                  <w:sz w:val="20"/>
                  <w:szCs w:val="20"/>
                </w:rPr>
                <w:id w:val="-925031910"/>
                <w14:checkbox>
                  <w14:checked w14:val="1"/>
                  <w14:checkedState w14:val="2612" w14:font="MS Gothic"/>
                  <w14:uncheckedState w14:val="2610" w14:font="MS Gothic"/>
                </w14:checkbox>
              </w:sdtPr>
              <w:sdtEndPr/>
              <w:sdtContent>
                <w:ins w:id="667" w:author="Autore">
                  <w:r w:rsidR="00355959">
                    <w:rPr>
                      <w:rFonts w:ascii="MS Gothic" w:eastAsia="MS Gothic" w:hAnsi="MS Gothic" w:cstheme="minorHAnsi" w:hint="eastAsia"/>
                      <w:sz w:val="20"/>
                      <w:szCs w:val="20"/>
                    </w:rPr>
                    <w:t>☒</w:t>
                  </w:r>
                </w:ins>
                <w:del w:id="668" w:author="Autore">
                  <w:r w:rsidR="00355959" w:rsidDel="00355959">
                    <w:rPr>
                      <w:rFonts w:ascii="MS Gothic" w:eastAsia="MS Gothic" w:hAnsi="MS Gothic" w:cstheme="minorHAnsi" w:hint="eastAsia"/>
                      <w:sz w:val="20"/>
                      <w:szCs w:val="20"/>
                    </w:rPr>
                    <w:delText>☐</w:delText>
                  </w:r>
                </w:del>
              </w:sdtContent>
            </w:sdt>
          </w:p>
        </w:tc>
      </w:tr>
      <w:tr w:rsidR="00C03FFA" w:rsidRPr="00B120AA" w14:paraId="1C4941DB" w14:textId="77777777" w:rsidTr="003A6219">
        <w:trPr>
          <w:trHeight w:val="373"/>
          <w:jc w:val="center"/>
        </w:trPr>
        <w:tc>
          <w:tcPr>
            <w:tcW w:w="9776" w:type="dxa"/>
            <w:gridSpan w:val="11"/>
            <w:shd w:val="clear" w:color="auto" w:fill="ACB9CA"/>
            <w:vAlign w:val="center"/>
          </w:tcPr>
          <w:p w14:paraId="2E1CA741" w14:textId="3409CE30" w:rsidR="00C03FFA" w:rsidRPr="00B120AA" w:rsidRDefault="00C03FFA" w:rsidP="00C03FFA">
            <w:pPr>
              <w:contextualSpacing/>
              <w:jc w:val="center"/>
              <w:rPr>
                <w:rFonts w:cstheme="minorHAnsi"/>
                <w:b/>
                <w:sz w:val="20"/>
                <w:szCs w:val="20"/>
              </w:rPr>
            </w:pPr>
            <w:r w:rsidRPr="00B120AA">
              <w:rPr>
                <w:rFonts w:cstheme="minorHAnsi"/>
                <w:b/>
                <w:sz w:val="20"/>
                <w:szCs w:val="20"/>
              </w:rPr>
              <w:t>FORO COMPETENTE</w:t>
            </w:r>
          </w:p>
        </w:tc>
      </w:tr>
      <w:tr w:rsidR="00C03FFA" w:rsidRPr="00B120AA" w14:paraId="3AE81E2C" w14:textId="77777777" w:rsidTr="003A6219">
        <w:trPr>
          <w:trHeight w:val="373"/>
          <w:jc w:val="center"/>
        </w:trPr>
        <w:tc>
          <w:tcPr>
            <w:tcW w:w="9776" w:type="dxa"/>
            <w:gridSpan w:val="11"/>
          </w:tcPr>
          <w:p w14:paraId="332F5BF9" w14:textId="5E46C4F8" w:rsidR="00C03FFA" w:rsidRPr="00B120AA" w:rsidRDefault="00C03FFA" w:rsidP="00C03FFA">
            <w:pPr>
              <w:contextualSpacing/>
              <w:jc w:val="both"/>
              <w:rPr>
                <w:rFonts w:cstheme="minorHAnsi"/>
                <w:bCs/>
                <w:sz w:val="20"/>
                <w:szCs w:val="20"/>
              </w:rPr>
            </w:pPr>
            <w:r w:rsidRPr="00B120AA">
              <w:rPr>
                <w:rFonts w:cstheme="minorHAnsi"/>
                <w:bCs/>
                <w:sz w:val="20"/>
                <w:szCs w:val="20"/>
              </w:rPr>
              <w:t xml:space="preserve">Per tutte le questioni relative alla validità, interpretazione ed esecuzione del presente ODA e del conseguente Contratto Specifico sarà competente in via esclusiva il Tribunale di </w:t>
            </w:r>
            <w:ins w:id="669" w:author="Autore">
              <w:r w:rsidR="006F6FDA">
                <w:rPr>
                  <w:rFonts w:cstheme="minorHAnsi"/>
                  <w:bCs/>
                  <w:sz w:val="20"/>
                  <w:szCs w:val="20"/>
                </w:rPr>
                <w:t>Cagliari,</w:t>
              </w:r>
              <w:r w:rsidR="006F6FDA" w:rsidRPr="00B120AA" w:rsidDel="006F6FDA">
                <w:rPr>
                  <w:rFonts w:cstheme="minorHAnsi"/>
                  <w:bCs/>
                  <w:sz w:val="20"/>
                  <w:szCs w:val="20"/>
                </w:rPr>
                <w:t xml:space="preserve"> </w:t>
              </w:r>
            </w:ins>
            <w:del w:id="670" w:author="Autore">
              <w:r w:rsidRPr="00B120AA" w:rsidDel="006F6FDA">
                <w:rPr>
                  <w:rFonts w:cstheme="minorHAnsi"/>
                  <w:bCs/>
                  <w:sz w:val="20"/>
                  <w:szCs w:val="20"/>
                </w:rPr>
                <w:delText xml:space="preserve">_____, </w:delText>
              </w:r>
            </w:del>
            <w:r w:rsidRPr="00B120AA">
              <w:rPr>
                <w:rFonts w:cstheme="minorHAnsi"/>
                <w:bCs/>
                <w:sz w:val="20"/>
                <w:szCs w:val="20"/>
              </w:rPr>
              <w:t>rimanendo esclusa la competenza arbitrale.</w:t>
            </w:r>
          </w:p>
        </w:tc>
      </w:tr>
      <w:tr w:rsidR="00C041AA" w:rsidRPr="00B120AA" w14:paraId="62D9B545" w14:textId="77777777" w:rsidTr="00427AD0">
        <w:trPr>
          <w:trHeight w:val="373"/>
          <w:jc w:val="center"/>
        </w:trPr>
        <w:tc>
          <w:tcPr>
            <w:tcW w:w="9776" w:type="dxa"/>
            <w:gridSpan w:val="11"/>
            <w:shd w:val="clear" w:color="auto" w:fill="ACB9CA"/>
            <w:vAlign w:val="center"/>
          </w:tcPr>
          <w:p w14:paraId="6CD92E7F" w14:textId="75C30B71" w:rsidR="00C041AA" w:rsidRPr="00B120AA" w:rsidRDefault="00C041AA" w:rsidP="00C041AA">
            <w:pPr>
              <w:spacing w:after="120" w:line="280" w:lineRule="exact"/>
              <w:contextualSpacing/>
              <w:jc w:val="center"/>
              <w:rPr>
                <w:rFonts w:cstheme="minorHAnsi"/>
                <w:b/>
              </w:rPr>
            </w:pPr>
            <w:r w:rsidRPr="00B120AA">
              <w:rPr>
                <w:rFonts w:cstheme="minorHAnsi"/>
                <w:b/>
              </w:rPr>
              <w:t>PROTOCOLLI DI LEGALITÀ, SE PRESENTI</w:t>
            </w:r>
          </w:p>
        </w:tc>
      </w:tr>
      <w:tr w:rsidR="00C041AA" w:rsidRPr="00B120AA" w14:paraId="2451D68C" w14:textId="77777777" w:rsidTr="003A6219">
        <w:trPr>
          <w:trHeight w:val="373"/>
          <w:jc w:val="center"/>
        </w:trPr>
        <w:tc>
          <w:tcPr>
            <w:tcW w:w="9776" w:type="dxa"/>
            <w:gridSpan w:val="11"/>
          </w:tcPr>
          <w:p w14:paraId="201EBECF" w14:textId="77777777" w:rsidR="006F6FDA" w:rsidRPr="001745E6" w:rsidRDefault="006F6FDA" w:rsidP="006F6FDA">
            <w:pPr>
              <w:spacing w:after="120" w:line="280" w:lineRule="exact"/>
              <w:contextualSpacing/>
              <w:jc w:val="both"/>
              <w:rPr>
                <w:ins w:id="671" w:author="Autore"/>
                <w:rFonts w:cstheme="minorHAnsi"/>
                <w:strike/>
                <w:sz w:val="20"/>
                <w:szCs w:val="20"/>
              </w:rPr>
            </w:pPr>
            <w:ins w:id="672" w:author="Autore">
              <w:r w:rsidRPr="001745E6">
                <w:rPr>
                  <w:rFonts w:cstheme="minorHAnsi"/>
                  <w:bCs/>
                  <w:strike/>
                  <w:sz w:val="20"/>
                  <w:szCs w:val="20"/>
                </w:rPr>
                <w:t xml:space="preserve">Per l’esecuzione del presente ODA e del conseguente Contratto Specifico trova applicazione il </w:t>
              </w:r>
              <w:r w:rsidRPr="001745E6">
                <w:rPr>
                  <w:rFonts w:cstheme="minorHAnsi"/>
                  <w:strike/>
                  <w:sz w:val="20"/>
                  <w:szCs w:val="20"/>
                </w:rPr>
                <w:t xml:space="preserve">Protocollo di Legalità sottoscritto il [completare] tra [completare] e la Prefettura- U.T.G. di [completare] </w:t>
              </w:r>
            </w:ins>
          </w:p>
          <w:p w14:paraId="78B1EFDF" w14:textId="568AD347" w:rsidR="009D5995" w:rsidRPr="00B120AA" w:rsidDel="006F6FDA" w:rsidRDefault="006F6FDA" w:rsidP="006F6FDA">
            <w:pPr>
              <w:spacing w:after="120" w:line="280" w:lineRule="exact"/>
              <w:rPr>
                <w:del w:id="673" w:author="Autore"/>
                <w:rFonts w:cstheme="minorHAnsi"/>
                <w:i/>
                <w:iCs/>
                <w:color w:val="FF0000"/>
                <w:sz w:val="20"/>
                <w:szCs w:val="20"/>
              </w:rPr>
            </w:pPr>
            <w:ins w:id="674" w:author="Autore">
              <w:r w:rsidRPr="001745E6">
                <w:rPr>
                  <w:rFonts w:cstheme="minorHAnsi"/>
                  <w:strike/>
                  <w:sz w:val="20"/>
                  <w:szCs w:val="20"/>
                </w:rPr>
                <w:t>Allegato n. ____ al presente ODA</w:t>
              </w:r>
              <w:r w:rsidRPr="001745E6" w:rsidDel="001B2908">
                <w:rPr>
                  <w:rFonts w:cstheme="minorHAnsi"/>
                  <w:sz w:val="20"/>
                  <w:szCs w:val="20"/>
                </w:rPr>
                <w:t xml:space="preserve"> </w:t>
              </w:r>
            </w:ins>
            <w:del w:id="675" w:author="Autore">
              <w:r w:rsidR="009D5995" w:rsidRPr="00B120AA" w:rsidDel="006F6FDA">
                <w:rPr>
                  <w:rFonts w:cstheme="minorHAnsi"/>
                  <w:i/>
                  <w:iCs/>
                  <w:color w:val="FF0000"/>
                  <w:sz w:val="20"/>
                  <w:szCs w:val="20"/>
                </w:rPr>
                <w:delText>[Indicare il/i Protocollo/i di Legalità eventualmente sottoscritti dai Soggetti Attuatori o per essi, comunque, vincolanti]</w:delText>
              </w:r>
            </w:del>
          </w:p>
          <w:p w14:paraId="1074F7EE" w14:textId="6571FB1C" w:rsidR="00C041AA" w:rsidRPr="00B120AA" w:rsidDel="006F6FDA" w:rsidRDefault="00C041AA" w:rsidP="00C041AA">
            <w:pPr>
              <w:spacing w:after="120" w:line="280" w:lineRule="exact"/>
              <w:contextualSpacing/>
              <w:jc w:val="both"/>
              <w:rPr>
                <w:del w:id="676" w:author="Autore"/>
                <w:rFonts w:cstheme="minorHAnsi"/>
                <w:sz w:val="20"/>
                <w:szCs w:val="20"/>
              </w:rPr>
            </w:pPr>
            <w:del w:id="677" w:author="Autore">
              <w:r w:rsidRPr="00B120AA" w:rsidDel="006F6FDA">
                <w:rPr>
                  <w:rFonts w:cstheme="minorHAnsi"/>
                  <w:bCs/>
                  <w:sz w:val="20"/>
                  <w:szCs w:val="20"/>
                </w:rPr>
                <w:delText xml:space="preserve">Per l’esecuzione del presente ODA e del conseguente Contratto Specifico trova applicazione il </w:delText>
              </w:r>
              <w:r w:rsidRPr="00B120AA" w:rsidDel="006F6FDA">
                <w:rPr>
                  <w:rFonts w:cstheme="minorHAnsi"/>
                  <w:sz w:val="20"/>
                  <w:szCs w:val="20"/>
                </w:rPr>
                <w:delText>Protocollo di Legalità sottoscritto il [</w:delText>
              </w:r>
              <w:r w:rsidRPr="00B120AA" w:rsidDel="006F6FDA">
                <w:rPr>
                  <w:rFonts w:cstheme="minorHAnsi"/>
                  <w:color w:val="FF0000"/>
                  <w:sz w:val="20"/>
                  <w:szCs w:val="20"/>
                </w:rPr>
                <w:delText>completare</w:delText>
              </w:r>
              <w:r w:rsidRPr="00B120AA" w:rsidDel="006F6FDA">
                <w:rPr>
                  <w:rFonts w:cstheme="minorHAnsi"/>
                  <w:sz w:val="20"/>
                  <w:szCs w:val="20"/>
                </w:rPr>
                <w:delText>] tra [</w:delText>
              </w:r>
              <w:r w:rsidRPr="00B120AA" w:rsidDel="006F6FDA">
                <w:rPr>
                  <w:rFonts w:cstheme="minorHAnsi"/>
                  <w:color w:val="FF0000"/>
                  <w:sz w:val="20"/>
                  <w:szCs w:val="20"/>
                </w:rPr>
                <w:delText>completare</w:delText>
              </w:r>
              <w:r w:rsidRPr="00B120AA" w:rsidDel="006F6FDA">
                <w:rPr>
                  <w:rFonts w:cstheme="minorHAnsi"/>
                  <w:sz w:val="20"/>
                  <w:szCs w:val="20"/>
                </w:rPr>
                <w:delText>] e la Prefettura- U.T.G. di [</w:delText>
              </w:r>
              <w:r w:rsidRPr="00B120AA" w:rsidDel="006F6FDA">
                <w:rPr>
                  <w:rFonts w:cstheme="minorHAnsi"/>
                  <w:color w:val="FF0000"/>
                  <w:sz w:val="20"/>
                  <w:szCs w:val="20"/>
                </w:rPr>
                <w:delText>completare</w:delText>
              </w:r>
              <w:r w:rsidRPr="00B120AA" w:rsidDel="006F6FDA">
                <w:rPr>
                  <w:rFonts w:cstheme="minorHAnsi"/>
                  <w:sz w:val="20"/>
                  <w:szCs w:val="20"/>
                </w:rPr>
                <w:delText xml:space="preserve">] </w:delText>
              </w:r>
            </w:del>
          </w:p>
          <w:p w14:paraId="72581CE8" w14:textId="5DC9C1DA" w:rsidR="00C041AA" w:rsidRPr="00B120AA" w:rsidDel="006F6FDA" w:rsidRDefault="00C041AA" w:rsidP="00C041AA">
            <w:pPr>
              <w:spacing w:after="120" w:line="280" w:lineRule="exact"/>
              <w:contextualSpacing/>
              <w:jc w:val="center"/>
              <w:rPr>
                <w:del w:id="678" w:author="Autore"/>
                <w:rFonts w:cstheme="minorHAnsi"/>
                <w:sz w:val="20"/>
                <w:szCs w:val="20"/>
              </w:rPr>
            </w:pPr>
            <w:del w:id="679" w:author="Autore">
              <w:r w:rsidRPr="00B120AA" w:rsidDel="006F6FDA">
                <w:rPr>
                  <w:rFonts w:cstheme="minorHAnsi"/>
                  <w:sz w:val="20"/>
                  <w:szCs w:val="20"/>
                </w:rPr>
                <w:delText xml:space="preserve">Allegato n. ____ al presente ODA </w:delText>
              </w:r>
            </w:del>
          </w:p>
          <w:p w14:paraId="4AF7ED27" w14:textId="77777777" w:rsidR="00C041AA" w:rsidRPr="00B120AA" w:rsidRDefault="00C041AA" w:rsidP="00C041AA">
            <w:pPr>
              <w:contextualSpacing/>
              <w:jc w:val="center"/>
              <w:rPr>
                <w:rFonts w:cstheme="minorHAnsi"/>
                <w:bCs/>
                <w:sz w:val="20"/>
                <w:szCs w:val="20"/>
              </w:rPr>
            </w:pPr>
          </w:p>
        </w:tc>
      </w:tr>
    </w:tbl>
    <w:p w14:paraId="04C688E4" w14:textId="4F7E5703" w:rsidR="008C12AE" w:rsidRPr="00B120AA" w:rsidRDefault="008C12AE" w:rsidP="00D1677C">
      <w:pPr>
        <w:spacing w:after="0" w:line="360" w:lineRule="auto"/>
        <w:jc w:val="both"/>
        <w:rPr>
          <w:rFonts w:cstheme="minorHAnsi"/>
          <w:b/>
          <w:bCs/>
          <w:sz w:val="20"/>
          <w:szCs w:val="20"/>
        </w:rPr>
      </w:pPr>
    </w:p>
    <w:p w14:paraId="3D9E22FF" w14:textId="13BC0AE1" w:rsidR="00D71D7B" w:rsidRDefault="00D71D7B">
      <w:pPr>
        <w:rPr>
          <w:ins w:id="680" w:author="Autore"/>
          <w:rFonts w:cstheme="minorHAnsi"/>
          <w:color w:val="000000"/>
          <w:sz w:val="20"/>
          <w:szCs w:val="20"/>
        </w:rPr>
      </w:pPr>
    </w:p>
    <w:p w14:paraId="65E0BB77" w14:textId="77777777" w:rsidR="006F6FDA" w:rsidRDefault="006F6FDA">
      <w:pPr>
        <w:rPr>
          <w:ins w:id="681" w:author="Autore"/>
          <w:rFonts w:cstheme="minorHAnsi"/>
          <w:color w:val="000000"/>
          <w:sz w:val="20"/>
          <w:szCs w:val="20"/>
        </w:rPr>
      </w:pPr>
    </w:p>
    <w:p w14:paraId="731D2727" w14:textId="77777777" w:rsidR="006F6FDA" w:rsidRDefault="006F6FDA">
      <w:pPr>
        <w:rPr>
          <w:ins w:id="682" w:author="Autore"/>
          <w:rFonts w:cstheme="minorHAnsi"/>
          <w:color w:val="000000"/>
          <w:sz w:val="20"/>
          <w:szCs w:val="20"/>
        </w:rPr>
      </w:pPr>
    </w:p>
    <w:p w14:paraId="4D5CC4ED" w14:textId="77777777" w:rsidR="006F6FDA" w:rsidRDefault="006F6FDA">
      <w:pPr>
        <w:rPr>
          <w:ins w:id="683" w:author="Autore"/>
          <w:rFonts w:cstheme="minorHAnsi"/>
          <w:color w:val="000000"/>
          <w:sz w:val="20"/>
          <w:szCs w:val="20"/>
        </w:rPr>
      </w:pPr>
    </w:p>
    <w:p w14:paraId="25A0D27C" w14:textId="77777777" w:rsidR="006F6FDA" w:rsidRDefault="006F6FDA">
      <w:pPr>
        <w:rPr>
          <w:ins w:id="684" w:author="Autore"/>
          <w:rFonts w:cstheme="minorHAnsi"/>
          <w:color w:val="000000"/>
          <w:sz w:val="20"/>
          <w:szCs w:val="20"/>
        </w:rPr>
      </w:pPr>
    </w:p>
    <w:p w14:paraId="6A2B99C7" w14:textId="77777777" w:rsidR="006F6FDA" w:rsidRDefault="006F6FDA">
      <w:pPr>
        <w:rPr>
          <w:ins w:id="685" w:author="Autore"/>
          <w:rFonts w:cstheme="minorHAnsi"/>
          <w:color w:val="000000"/>
          <w:sz w:val="20"/>
          <w:szCs w:val="20"/>
        </w:rPr>
      </w:pPr>
    </w:p>
    <w:p w14:paraId="449CC458" w14:textId="77777777" w:rsidR="006F6FDA" w:rsidDel="00AA2F96" w:rsidRDefault="006F6FDA">
      <w:pPr>
        <w:rPr>
          <w:ins w:id="686" w:author="Autore"/>
          <w:del w:id="687" w:author="Autore"/>
          <w:rFonts w:cstheme="minorHAnsi"/>
          <w:color w:val="000000"/>
          <w:sz w:val="20"/>
          <w:szCs w:val="20"/>
        </w:rPr>
      </w:pPr>
    </w:p>
    <w:p w14:paraId="42C80920" w14:textId="77777777" w:rsidR="006F6FDA" w:rsidDel="00AA2F96" w:rsidRDefault="006F6FDA">
      <w:pPr>
        <w:rPr>
          <w:ins w:id="688" w:author="Autore"/>
          <w:del w:id="689" w:author="Autore"/>
          <w:rFonts w:cstheme="minorHAnsi"/>
          <w:color w:val="000000"/>
          <w:sz w:val="20"/>
          <w:szCs w:val="20"/>
        </w:rPr>
      </w:pPr>
    </w:p>
    <w:p w14:paraId="154EEC05" w14:textId="77777777" w:rsidR="006F6FDA" w:rsidDel="00AA2F96" w:rsidRDefault="006F6FDA">
      <w:pPr>
        <w:rPr>
          <w:ins w:id="690" w:author="Autore"/>
          <w:del w:id="691" w:author="Autore"/>
          <w:rFonts w:cstheme="minorHAnsi"/>
          <w:color w:val="000000"/>
          <w:sz w:val="20"/>
          <w:szCs w:val="20"/>
        </w:rPr>
      </w:pPr>
    </w:p>
    <w:p w14:paraId="30CBC043" w14:textId="1DD18538" w:rsidR="006F6FDA" w:rsidRPr="00B120AA" w:rsidRDefault="006F6FDA">
      <w:pPr>
        <w:rPr>
          <w:rFonts w:cstheme="minorHAnsi"/>
          <w:color w:val="000000"/>
          <w:sz w:val="20"/>
          <w:szCs w:val="20"/>
        </w:rPr>
      </w:pPr>
    </w:p>
    <w:p w14:paraId="1F8CFCA7" w14:textId="77777777" w:rsidR="00412E29" w:rsidRPr="00B120AA" w:rsidRDefault="00412E29" w:rsidP="00412E29">
      <w:pPr>
        <w:spacing w:after="0" w:line="240" w:lineRule="exact"/>
        <w:jc w:val="both"/>
        <w:rPr>
          <w:rFonts w:cstheme="minorHAnsi"/>
          <w:b/>
          <w:bCs/>
          <w:color w:val="2F5496" w:themeColor="accent1" w:themeShade="BF"/>
          <w:sz w:val="20"/>
          <w:szCs w:val="20"/>
        </w:rPr>
      </w:pPr>
      <w:r w:rsidRPr="00B120AA">
        <w:rPr>
          <w:rFonts w:cstheme="minorHAnsi"/>
          <w:b/>
          <w:bCs/>
          <w:noProof/>
          <w:sz w:val="20"/>
          <w:szCs w:val="20"/>
        </w:rPr>
        <w:lastRenderedPageBreak/>
        <mc:AlternateContent>
          <mc:Choice Requires="wps">
            <w:drawing>
              <wp:anchor distT="0" distB="0" distL="114300" distR="114300" simplePos="0" relativeHeight="251658241" behindDoc="0" locked="0" layoutInCell="1" allowOverlap="1" wp14:anchorId="7E7628F4" wp14:editId="6372D2B8">
                <wp:simplePos x="0" y="0"/>
                <wp:positionH relativeFrom="column">
                  <wp:posOffset>-1008380</wp:posOffset>
                </wp:positionH>
                <wp:positionV relativeFrom="paragraph">
                  <wp:posOffset>25400</wp:posOffset>
                </wp:positionV>
                <wp:extent cx="7528560" cy="0"/>
                <wp:effectExtent l="0" t="0" r="0" b="0"/>
                <wp:wrapNone/>
                <wp:docPr id="3" name="Connettore diritto 3"/>
                <wp:cNvGraphicFramePr/>
                <a:graphic xmlns:a="http://schemas.openxmlformats.org/drawingml/2006/main">
                  <a:graphicData uri="http://schemas.microsoft.com/office/word/2010/wordprocessingShape">
                    <wps:wsp>
                      <wps:cNvCnPr/>
                      <wps:spPr>
                        <a:xfrm flipV="1">
                          <a:off x="0" y="0"/>
                          <a:ext cx="7528560" cy="0"/>
                        </a:xfrm>
                        <a:prstGeom prst="line">
                          <a:avLst/>
                        </a:prstGeom>
                        <a:ln w="2540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DB274" id="Connettore diritto 3"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4pt,2pt" to="513.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" strokecolor="#4472c4 [3204]" strokeweight="2pt">
                <v:stroke dashstyle="dash" joinstyle="miter"/>
              </v:line>
            </w:pict>
          </mc:Fallback>
        </mc:AlternateContent>
      </w:r>
    </w:p>
    <w:p w14:paraId="1AFD36D6" w14:textId="1809AD87" w:rsidR="00412E29" w:rsidRPr="00B120AA" w:rsidRDefault="00412E29" w:rsidP="003A6219">
      <w:pPr>
        <w:spacing w:after="0" w:line="240" w:lineRule="exact"/>
        <w:jc w:val="right"/>
        <w:rPr>
          <w:rFonts w:cstheme="minorHAnsi"/>
          <w:b/>
          <w:bCs/>
          <w:color w:val="2F5496" w:themeColor="accent1" w:themeShade="BF"/>
          <w:sz w:val="20"/>
          <w:szCs w:val="20"/>
        </w:rPr>
      </w:pPr>
      <w:r w:rsidRPr="00B120AA">
        <w:rPr>
          <w:rFonts w:cstheme="minorHAnsi"/>
          <w:b/>
          <w:bCs/>
          <w:color w:val="2F5496" w:themeColor="accent1" w:themeShade="BF"/>
          <w:sz w:val="20"/>
          <w:szCs w:val="20"/>
        </w:rPr>
        <w:t>COMPILAZIONE A CURA DELL’AGGIUDICATARIO</w:t>
      </w:r>
    </w:p>
    <w:p w14:paraId="5254708C" w14:textId="0D693451" w:rsidR="00412E29" w:rsidRPr="00B120AA" w:rsidRDefault="00412E29" w:rsidP="00FD085F">
      <w:pPr>
        <w:autoSpaceDE w:val="0"/>
        <w:autoSpaceDN w:val="0"/>
        <w:adjustRightInd w:val="0"/>
        <w:spacing w:after="0" w:line="360" w:lineRule="auto"/>
        <w:jc w:val="both"/>
        <w:rPr>
          <w:rFonts w:cstheme="minorHAnsi"/>
          <w:color w:val="000000"/>
          <w:sz w:val="20"/>
          <w:szCs w:val="20"/>
        </w:rPr>
      </w:pPr>
    </w:p>
    <w:p w14:paraId="69B46ACE" w14:textId="530A164D" w:rsidR="00D7683B" w:rsidRPr="00B120AA" w:rsidRDefault="00FD085F" w:rsidP="00FD085F">
      <w:pPr>
        <w:autoSpaceDE w:val="0"/>
        <w:autoSpaceDN w:val="0"/>
        <w:adjustRightInd w:val="0"/>
        <w:spacing w:after="0" w:line="360" w:lineRule="auto"/>
        <w:jc w:val="both"/>
        <w:rPr>
          <w:rFonts w:cstheme="minorHAnsi"/>
          <w:color w:val="000000"/>
          <w:sz w:val="20"/>
          <w:szCs w:val="20"/>
        </w:rPr>
      </w:pPr>
      <w:r w:rsidRPr="00B120AA">
        <w:rPr>
          <w:rFonts w:cstheme="minorHAnsi"/>
          <w:color w:val="000000"/>
          <w:sz w:val="20"/>
          <w:szCs w:val="20"/>
        </w:rPr>
        <w:t>Con la ricezione del presente Ordine di Attivazione</w:t>
      </w:r>
      <w:r w:rsidR="00651341" w:rsidRPr="00B120AA">
        <w:rPr>
          <w:rFonts w:cstheme="minorHAnsi"/>
          <w:color w:val="000000"/>
          <w:sz w:val="20"/>
          <w:szCs w:val="20"/>
        </w:rPr>
        <w:t xml:space="preserve">, </w:t>
      </w:r>
      <w:r w:rsidR="00780329" w:rsidRPr="00B120AA">
        <w:rPr>
          <w:rFonts w:cstheme="minorHAnsi"/>
          <w:color w:val="000000"/>
          <w:sz w:val="20"/>
          <w:szCs w:val="20"/>
        </w:rPr>
        <w:t>che dovrà essere restituit</w:t>
      </w:r>
      <w:r w:rsidR="00651341" w:rsidRPr="00B120AA">
        <w:rPr>
          <w:rFonts w:cstheme="minorHAnsi"/>
          <w:color w:val="000000"/>
          <w:sz w:val="20"/>
          <w:szCs w:val="20"/>
        </w:rPr>
        <w:t>o</w:t>
      </w:r>
      <w:r w:rsidR="00780329" w:rsidRPr="00B120AA">
        <w:rPr>
          <w:rFonts w:cstheme="minorHAnsi"/>
          <w:color w:val="000000"/>
          <w:sz w:val="20"/>
          <w:szCs w:val="20"/>
        </w:rPr>
        <w:t xml:space="preserve"> </w:t>
      </w:r>
      <w:r w:rsidR="00651341" w:rsidRPr="00B120AA">
        <w:rPr>
          <w:rFonts w:cstheme="minorHAnsi"/>
          <w:color w:val="000000"/>
          <w:sz w:val="20"/>
          <w:szCs w:val="20"/>
        </w:rPr>
        <w:t>debitamente compilato e sottoscritto</w:t>
      </w:r>
      <w:r w:rsidR="00535323" w:rsidRPr="00B120AA">
        <w:rPr>
          <w:rFonts w:cstheme="minorHAnsi"/>
          <w:b/>
          <w:color w:val="000000"/>
          <w:sz w:val="20"/>
          <w:szCs w:val="20"/>
          <w:u w:val="single"/>
        </w:rPr>
        <w:t xml:space="preserve"> entro e non oltre il termine sopra menzionato</w:t>
      </w:r>
      <w:r w:rsidR="00780329" w:rsidRPr="00B120AA">
        <w:rPr>
          <w:rFonts w:cstheme="minorHAnsi"/>
          <w:color w:val="000000"/>
          <w:sz w:val="20"/>
          <w:szCs w:val="20"/>
        </w:rPr>
        <w:t xml:space="preserve">, </w:t>
      </w:r>
      <w:r w:rsidRPr="00B120AA">
        <w:rPr>
          <w:rFonts w:cstheme="minorHAnsi"/>
          <w:color w:val="000000"/>
          <w:sz w:val="20"/>
          <w:szCs w:val="20"/>
        </w:rPr>
        <w:t>codesto Operatore</w:t>
      </w:r>
      <w:r w:rsidR="00A635B7" w:rsidRPr="00B120AA">
        <w:rPr>
          <w:rFonts w:cstheme="minorHAnsi"/>
          <w:color w:val="000000"/>
          <w:sz w:val="20"/>
          <w:szCs w:val="20"/>
        </w:rPr>
        <w:t xml:space="preserve"> economico</w:t>
      </w:r>
      <w:r w:rsidR="00780329" w:rsidRPr="00B120AA">
        <w:rPr>
          <w:rFonts w:cstheme="minorHAnsi"/>
          <w:color w:val="000000"/>
          <w:sz w:val="20"/>
          <w:szCs w:val="20"/>
        </w:rPr>
        <w:t>:</w:t>
      </w:r>
      <w:r w:rsidR="00535323" w:rsidRPr="00B120AA">
        <w:rPr>
          <w:rFonts w:cstheme="minorHAnsi"/>
          <w:color w:val="000000"/>
          <w:sz w:val="20"/>
          <w:szCs w:val="20"/>
        </w:rPr>
        <w:t xml:space="preserve"> </w:t>
      </w:r>
    </w:p>
    <w:p w14:paraId="0AAC3903" w14:textId="1496B82F" w:rsidR="00780329" w:rsidRPr="00B120AA" w:rsidRDefault="007251DC" w:rsidP="00740ABD">
      <w:pPr>
        <w:pStyle w:val="Paragrafoelenco"/>
        <w:numPr>
          <w:ilvl w:val="0"/>
          <w:numId w:val="17"/>
        </w:numPr>
        <w:autoSpaceDE w:val="0"/>
        <w:autoSpaceDN w:val="0"/>
        <w:adjustRightInd w:val="0"/>
        <w:spacing w:after="0" w:line="360" w:lineRule="auto"/>
        <w:jc w:val="both"/>
        <w:rPr>
          <w:rFonts w:cstheme="minorHAnsi"/>
          <w:b/>
          <w:bCs/>
          <w:color w:val="000000"/>
          <w:sz w:val="20"/>
          <w:szCs w:val="20"/>
        </w:rPr>
      </w:pPr>
      <w:r w:rsidRPr="00B120AA">
        <w:rPr>
          <w:rFonts w:cstheme="minorHAnsi"/>
          <w:b/>
          <w:bCs/>
          <w:color w:val="000000"/>
          <w:sz w:val="20"/>
          <w:szCs w:val="20"/>
        </w:rPr>
        <w:t>RENDE LE SEGUENTI DICHIARAZIONI:</w:t>
      </w:r>
    </w:p>
    <w:tbl>
      <w:tblPr>
        <w:tblStyle w:val="Grigliatabella"/>
        <w:tblW w:w="9781" w:type="dxa"/>
        <w:tblInd w:w="-147" w:type="dxa"/>
        <w:tblLayout w:type="fixed"/>
        <w:tblLook w:val="04A0" w:firstRow="1" w:lastRow="0" w:firstColumn="1" w:lastColumn="0" w:noHBand="0" w:noVBand="1"/>
      </w:tblPr>
      <w:tblGrid>
        <w:gridCol w:w="418"/>
        <w:gridCol w:w="7"/>
        <w:gridCol w:w="7655"/>
        <w:gridCol w:w="846"/>
        <w:gridCol w:w="846"/>
        <w:gridCol w:w="9"/>
      </w:tblGrid>
      <w:tr w:rsidR="0083439F" w:rsidRPr="00B120AA" w14:paraId="7EB618C0" w14:textId="77777777" w:rsidTr="0058422E">
        <w:trPr>
          <w:gridAfter w:val="1"/>
          <w:wAfter w:w="9" w:type="dxa"/>
        </w:trPr>
        <w:tc>
          <w:tcPr>
            <w:tcW w:w="418" w:type="dxa"/>
            <w:shd w:val="clear" w:color="auto" w:fill="ACB9CA" w:themeFill="text2" w:themeFillTint="66"/>
            <w:vAlign w:val="center"/>
          </w:tcPr>
          <w:p w14:paraId="74917E78" w14:textId="24E019D5" w:rsidR="0083439F" w:rsidRPr="00B120AA" w:rsidRDefault="0083439F" w:rsidP="00740ABD">
            <w:pPr>
              <w:contextualSpacing/>
              <w:jc w:val="center"/>
              <w:rPr>
                <w:rFonts w:cstheme="minorHAnsi"/>
                <w:b/>
                <w:sz w:val="20"/>
                <w:szCs w:val="20"/>
              </w:rPr>
            </w:pPr>
            <w:r w:rsidRPr="00B120AA">
              <w:rPr>
                <w:rFonts w:cstheme="minorHAnsi"/>
                <w:b/>
                <w:sz w:val="20"/>
                <w:szCs w:val="20"/>
              </w:rPr>
              <w:t>N.</w:t>
            </w:r>
          </w:p>
        </w:tc>
        <w:tc>
          <w:tcPr>
            <w:tcW w:w="7662" w:type="dxa"/>
            <w:gridSpan w:val="2"/>
            <w:shd w:val="clear" w:color="auto" w:fill="ACB9CA" w:themeFill="text2" w:themeFillTint="66"/>
          </w:tcPr>
          <w:p w14:paraId="0CADBC08" w14:textId="480DDF7A" w:rsidR="0083439F" w:rsidRPr="00B120AA" w:rsidRDefault="0083439F" w:rsidP="00740ABD">
            <w:pPr>
              <w:contextualSpacing/>
              <w:jc w:val="center"/>
              <w:rPr>
                <w:rFonts w:cstheme="minorHAnsi"/>
                <w:b/>
                <w:sz w:val="20"/>
                <w:szCs w:val="20"/>
              </w:rPr>
            </w:pPr>
            <w:r w:rsidRPr="00B120AA">
              <w:rPr>
                <w:rFonts w:cstheme="minorHAnsi"/>
                <w:b/>
                <w:sz w:val="20"/>
                <w:szCs w:val="20"/>
              </w:rPr>
              <w:t>DICHIARAZIONE</w:t>
            </w:r>
          </w:p>
        </w:tc>
        <w:tc>
          <w:tcPr>
            <w:tcW w:w="1692" w:type="dxa"/>
            <w:gridSpan w:val="2"/>
            <w:shd w:val="clear" w:color="auto" w:fill="ACB9CA" w:themeFill="text2" w:themeFillTint="66"/>
          </w:tcPr>
          <w:p w14:paraId="7A613834" w14:textId="1E14DBA5" w:rsidR="0083439F" w:rsidRPr="00B120AA" w:rsidRDefault="0083439F" w:rsidP="00740ABD">
            <w:pPr>
              <w:contextualSpacing/>
              <w:jc w:val="center"/>
              <w:rPr>
                <w:rFonts w:cstheme="minorHAnsi"/>
                <w:b/>
                <w:sz w:val="20"/>
                <w:szCs w:val="20"/>
              </w:rPr>
            </w:pPr>
            <w:r w:rsidRPr="00B120AA">
              <w:rPr>
                <w:rFonts w:cstheme="minorHAnsi"/>
                <w:b/>
                <w:sz w:val="20"/>
                <w:szCs w:val="20"/>
              </w:rPr>
              <w:t>RISPOSTA</w:t>
            </w:r>
          </w:p>
        </w:tc>
      </w:tr>
      <w:tr w:rsidR="00C373BD" w:rsidRPr="00B120AA" w14:paraId="7220E019" w14:textId="77777777" w:rsidTr="0058422E">
        <w:tc>
          <w:tcPr>
            <w:tcW w:w="425" w:type="dxa"/>
            <w:gridSpan w:val="2"/>
            <w:shd w:val="clear" w:color="auto" w:fill="FFFFFF" w:themeFill="background1"/>
            <w:vAlign w:val="center"/>
          </w:tcPr>
          <w:p w14:paraId="7B6423D4" w14:textId="0188423A" w:rsidR="00C373BD" w:rsidRPr="00B120AA" w:rsidRDefault="00C373BD" w:rsidP="00740ABD">
            <w:pPr>
              <w:contextualSpacing/>
              <w:jc w:val="center"/>
              <w:rPr>
                <w:rFonts w:cstheme="minorHAnsi"/>
                <w:b/>
                <w:sz w:val="20"/>
                <w:szCs w:val="20"/>
              </w:rPr>
            </w:pPr>
            <w:r w:rsidRPr="00B120AA">
              <w:rPr>
                <w:rFonts w:cstheme="minorHAnsi"/>
                <w:b/>
                <w:sz w:val="20"/>
                <w:szCs w:val="20"/>
              </w:rPr>
              <w:t>1</w:t>
            </w:r>
          </w:p>
        </w:tc>
        <w:tc>
          <w:tcPr>
            <w:tcW w:w="9356" w:type="dxa"/>
            <w:gridSpan w:val="4"/>
            <w:shd w:val="clear" w:color="auto" w:fill="auto"/>
          </w:tcPr>
          <w:p w14:paraId="631E56E8" w14:textId="4C99918C" w:rsidR="00C373BD" w:rsidRPr="00B120AA" w:rsidRDefault="00C373BD" w:rsidP="00944DED">
            <w:pPr>
              <w:shd w:val="clear" w:color="auto" w:fill="FFFFFF" w:themeFill="background1"/>
              <w:contextualSpacing/>
              <w:rPr>
                <w:rFonts w:cstheme="minorHAnsi"/>
                <w:b/>
                <w:sz w:val="20"/>
                <w:szCs w:val="20"/>
              </w:rPr>
            </w:pPr>
            <w:r w:rsidRPr="00B120AA">
              <w:rPr>
                <w:rFonts w:cstheme="minorHAnsi"/>
                <w:b/>
                <w:sz w:val="20"/>
                <w:szCs w:val="20"/>
              </w:rPr>
              <w:t>[</w:t>
            </w:r>
            <w:r w:rsidR="002C2CBE" w:rsidRPr="00B120AA">
              <w:rPr>
                <w:b/>
                <w:sz w:val="18"/>
                <w:szCs w:val="24"/>
              </w:rPr>
              <w:t>indicare nella tabella che segue i dati relativi ai soggetti incaricati dell'esecuzione dei servizi</w:t>
            </w:r>
            <w:r w:rsidR="00557FCF" w:rsidRPr="00B120AA">
              <w:rPr>
                <w:b/>
                <w:sz w:val="18"/>
                <w:szCs w:val="24"/>
              </w:rPr>
              <w:t xml:space="preserve"> tecnici, </w:t>
            </w:r>
            <w:r w:rsidR="002C2CBE" w:rsidRPr="00B120AA">
              <w:rPr>
                <w:b/>
                <w:sz w:val="18"/>
                <w:szCs w:val="24"/>
              </w:rPr>
              <w:t>nonché il nominativo della persona fisica incaricata dell’integrazione tra le varie prestazioni specialistiche]</w:t>
            </w:r>
          </w:p>
          <w:p w14:paraId="1DF8EEA1" w14:textId="77777777" w:rsidR="00C373BD" w:rsidRPr="00B120AA" w:rsidRDefault="00C373BD" w:rsidP="00944DED">
            <w:pPr>
              <w:shd w:val="clear" w:color="auto" w:fill="FFFFFF" w:themeFill="background1"/>
              <w:contextualSpacing/>
              <w:rPr>
                <w:rFonts w:cstheme="minorHAnsi"/>
                <w:b/>
                <w:sz w:val="20"/>
                <w:szCs w:val="20"/>
              </w:rPr>
            </w:pPr>
          </w:p>
          <w:tbl>
            <w:tblPr>
              <w:tblStyle w:val="Grigliatabella"/>
              <w:tblW w:w="0" w:type="auto"/>
              <w:tblLayout w:type="fixed"/>
              <w:tblLook w:val="04A0" w:firstRow="1" w:lastRow="0" w:firstColumn="1" w:lastColumn="0" w:noHBand="0" w:noVBand="1"/>
            </w:tblPr>
            <w:tblGrid>
              <w:gridCol w:w="1497"/>
              <w:gridCol w:w="1512"/>
              <w:gridCol w:w="709"/>
              <w:gridCol w:w="1276"/>
              <w:gridCol w:w="861"/>
              <w:gridCol w:w="862"/>
              <w:gridCol w:w="862"/>
              <w:gridCol w:w="1384"/>
            </w:tblGrid>
            <w:tr w:rsidR="00BB2FD3" w:rsidRPr="00B120AA" w14:paraId="0AB013FD" w14:textId="77777777" w:rsidTr="00BB2FD3">
              <w:trPr>
                <w:trHeight w:val="623"/>
              </w:trPr>
              <w:tc>
                <w:tcPr>
                  <w:tcW w:w="1497" w:type="dxa"/>
                  <w:vMerge w:val="restart"/>
                  <w:shd w:val="clear" w:color="auto" w:fill="1F3864" w:themeFill="accent1" w:themeFillShade="80"/>
                  <w:vAlign w:val="center"/>
                </w:tcPr>
                <w:p w14:paraId="71E762FD" w14:textId="26075C56" w:rsidR="00BB2FD3" w:rsidRPr="00B120AA" w:rsidRDefault="00BB2FD3" w:rsidP="00BB2FD3">
                  <w:pPr>
                    <w:contextualSpacing/>
                    <w:jc w:val="center"/>
                    <w:rPr>
                      <w:rFonts w:cstheme="minorHAnsi"/>
                      <w:b/>
                      <w:sz w:val="16"/>
                      <w:szCs w:val="16"/>
                    </w:rPr>
                  </w:pPr>
                  <w:r w:rsidRPr="00B120AA">
                    <w:rPr>
                      <w:b/>
                      <w:color w:val="FFFFFF"/>
                      <w:sz w:val="14"/>
                      <w:szCs w:val="12"/>
                    </w:rPr>
                    <w:t>PER LA PRESTAZIONE SPECIALISTICA DI:</w:t>
                  </w:r>
                </w:p>
              </w:tc>
              <w:tc>
                <w:tcPr>
                  <w:tcW w:w="1512" w:type="dxa"/>
                  <w:vMerge w:val="restart"/>
                  <w:shd w:val="clear" w:color="auto" w:fill="1F3864" w:themeFill="accent1" w:themeFillShade="80"/>
                  <w:vAlign w:val="center"/>
                </w:tcPr>
                <w:p w14:paraId="54CD6F35" w14:textId="5E5F43C2" w:rsidR="00BB2FD3" w:rsidRPr="00B120AA" w:rsidRDefault="00BB2FD3" w:rsidP="00BB2FD3">
                  <w:pPr>
                    <w:contextualSpacing/>
                    <w:jc w:val="center"/>
                    <w:rPr>
                      <w:rFonts w:cstheme="minorHAnsi"/>
                      <w:b/>
                      <w:sz w:val="16"/>
                      <w:szCs w:val="16"/>
                    </w:rPr>
                  </w:pPr>
                  <w:r w:rsidRPr="00B120AA">
                    <w:rPr>
                      <w:rFonts w:eastAsia="Times New Roman"/>
                      <w:b/>
                      <w:color w:val="FFFFFF"/>
                      <w:sz w:val="14"/>
                      <w:szCs w:val="16"/>
                      <w:lang w:eastAsia="it-IT"/>
                    </w:rPr>
                    <w:t>Nome Cognome/ Ragione Sociale</w:t>
                  </w:r>
                </w:p>
              </w:tc>
              <w:tc>
                <w:tcPr>
                  <w:tcW w:w="709" w:type="dxa"/>
                  <w:vMerge w:val="restart"/>
                  <w:shd w:val="clear" w:color="auto" w:fill="1F3864" w:themeFill="accent1" w:themeFillShade="80"/>
                  <w:vAlign w:val="center"/>
                </w:tcPr>
                <w:p w14:paraId="7AE6ACCA" w14:textId="77777777" w:rsidR="00BB2FD3" w:rsidRPr="00B120AA" w:rsidRDefault="00BB2FD3" w:rsidP="00BB2FD3">
                  <w:pPr>
                    <w:jc w:val="center"/>
                    <w:rPr>
                      <w:rFonts w:eastAsia="Times New Roman"/>
                      <w:b/>
                      <w:color w:val="FFFFFF"/>
                      <w:sz w:val="14"/>
                      <w:szCs w:val="16"/>
                      <w:lang w:eastAsia="it-IT"/>
                    </w:rPr>
                  </w:pPr>
                  <w:r w:rsidRPr="00B120AA">
                    <w:rPr>
                      <w:rFonts w:eastAsia="Times New Roman"/>
                      <w:b/>
                      <w:color w:val="FFFFFF"/>
                      <w:sz w:val="14"/>
                      <w:szCs w:val="16"/>
                      <w:lang w:eastAsia="it-IT"/>
                    </w:rPr>
                    <w:t>C.F./</w:t>
                  </w:r>
                </w:p>
                <w:p w14:paraId="68302249" w14:textId="7E7FB585" w:rsidR="00BB2FD3" w:rsidRPr="00B120AA" w:rsidRDefault="00BB2FD3" w:rsidP="00BB2FD3">
                  <w:pPr>
                    <w:contextualSpacing/>
                    <w:jc w:val="center"/>
                    <w:rPr>
                      <w:rFonts w:cstheme="minorHAnsi"/>
                      <w:b/>
                      <w:sz w:val="16"/>
                      <w:szCs w:val="16"/>
                    </w:rPr>
                  </w:pPr>
                  <w:r w:rsidRPr="00B120AA">
                    <w:rPr>
                      <w:rFonts w:eastAsia="Times New Roman"/>
                      <w:b/>
                      <w:color w:val="FFFFFF"/>
                      <w:sz w:val="14"/>
                      <w:szCs w:val="16"/>
                      <w:lang w:eastAsia="it-IT"/>
                    </w:rPr>
                    <w:t>P.IVA</w:t>
                  </w:r>
                </w:p>
              </w:tc>
              <w:tc>
                <w:tcPr>
                  <w:tcW w:w="3861" w:type="dxa"/>
                  <w:gridSpan w:val="4"/>
                  <w:tcBorders>
                    <w:bottom w:val="single" w:sz="4" w:space="0" w:color="auto"/>
                    <w:right w:val="single" w:sz="4" w:space="0" w:color="auto"/>
                  </w:tcBorders>
                  <w:shd w:val="clear" w:color="auto" w:fill="1F3864"/>
                  <w:vAlign w:val="center"/>
                </w:tcPr>
                <w:p w14:paraId="35230F98" w14:textId="7F82598B" w:rsidR="00BB2FD3" w:rsidRPr="00B120AA" w:rsidRDefault="00BB2FD3" w:rsidP="00BB2FD3">
                  <w:pPr>
                    <w:contextualSpacing/>
                    <w:jc w:val="center"/>
                    <w:rPr>
                      <w:b/>
                      <w:color w:val="FFFFFF"/>
                      <w:sz w:val="14"/>
                      <w:szCs w:val="12"/>
                    </w:rPr>
                  </w:pPr>
                  <w:r w:rsidRPr="00B120AA">
                    <w:rPr>
                      <w:b/>
                      <w:color w:val="FFFFFF"/>
                      <w:sz w:val="14"/>
                      <w:szCs w:val="12"/>
                    </w:rPr>
                    <w:t>Albo Professionale/Ordine/Registro</w:t>
                  </w:r>
                </w:p>
              </w:tc>
              <w:tc>
                <w:tcPr>
                  <w:tcW w:w="1384" w:type="dxa"/>
                  <w:vMerge w:val="restart"/>
                  <w:tcBorders>
                    <w:left w:val="single" w:sz="4" w:space="0" w:color="auto"/>
                  </w:tcBorders>
                  <w:shd w:val="clear" w:color="auto" w:fill="1F3864" w:themeFill="accent1" w:themeFillShade="80"/>
                  <w:vAlign w:val="center"/>
                </w:tcPr>
                <w:p w14:paraId="0DE7A4F5" w14:textId="20FE07AC" w:rsidR="00BB2FD3" w:rsidRPr="00B120AA" w:rsidRDefault="00BB2FD3" w:rsidP="00BB2FD3">
                  <w:pPr>
                    <w:contextualSpacing/>
                    <w:jc w:val="center"/>
                    <w:rPr>
                      <w:b/>
                      <w:color w:val="FFFFFF"/>
                      <w:sz w:val="14"/>
                      <w:szCs w:val="12"/>
                    </w:rPr>
                  </w:pPr>
                  <w:r w:rsidRPr="00B120AA">
                    <w:rPr>
                      <w:b/>
                      <w:color w:val="FFFFFF"/>
                      <w:sz w:val="14"/>
                      <w:szCs w:val="12"/>
                    </w:rPr>
                    <w:t>Specificare tipo di rapporto con il concorrente</w:t>
                  </w:r>
                </w:p>
              </w:tc>
            </w:tr>
            <w:tr w:rsidR="000C42E7" w:rsidRPr="00B120AA" w14:paraId="1418E976" w14:textId="77777777" w:rsidTr="00BB2FD3">
              <w:trPr>
                <w:trHeight w:val="253"/>
              </w:trPr>
              <w:tc>
                <w:tcPr>
                  <w:tcW w:w="1497" w:type="dxa"/>
                  <w:vMerge/>
                  <w:shd w:val="clear" w:color="auto" w:fill="1F3864" w:themeFill="accent1" w:themeFillShade="80"/>
                </w:tcPr>
                <w:p w14:paraId="6FDEFA8D" w14:textId="77777777" w:rsidR="000C42E7" w:rsidRPr="00B120AA" w:rsidRDefault="000C42E7" w:rsidP="000C42E7">
                  <w:pPr>
                    <w:contextualSpacing/>
                    <w:jc w:val="center"/>
                    <w:rPr>
                      <w:rFonts w:cstheme="minorHAnsi"/>
                      <w:b/>
                      <w:sz w:val="16"/>
                      <w:szCs w:val="16"/>
                    </w:rPr>
                  </w:pPr>
                </w:p>
              </w:tc>
              <w:tc>
                <w:tcPr>
                  <w:tcW w:w="1512" w:type="dxa"/>
                  <w:vMerge/>
                  <w:shd w:val="clear" w:color="auto" w:fill="1F3864" w:themeFill="accent1" w:themeFillShade="80"/>
                </w:tcPr>
                <w:p w14:paraId="583EF8E5" w14:textId="77777777" w:rsidR="000C42E7" w:rsidRPr="00B120AA" w:rsidRDefault="000C42E7" w:rsidP="000C42E7">
                  <w:pPr>
                    <w:contextualSpacing/>
                    <w:jc w:val="center"/>
                    <w:rPr>
                      <w:rFonts w:eastAsia="Times New Roman"/>
                      <w:b/>
                      <w:color w:val="FFFFFF"/>
                      <w:sz w:val="14"/>
                      <w:szCs w:val="16"/>
                      <w:lang w:eastAsia="it-IT"/>
                    </w:rPr>
                  </w:pPr>
                </w:p>
              </w:tc>
              <w:tc>
                <w:tcPr>
                  <w:tcW w:w="709" w:type="dxa"/>
                  <w:vMerge/>
                  <w:shd w:val="clear" w:color="auto" w:fill="1F3864" w:themeFill="accent1" w:themeFillShade="80"/>
                </w:tcPr>
                <w:p w14:paraId="02DF44D5" w14:textId="77777777" w:rsidR="000C42E7" w:rsidRPr="00B120AA" w:rsidRDefault="000C42E7" w:rsidP="000C42E7">
                  <w:pPr>
                    <w:jc w:val="center"/>
                    <w:rPr>
                      <w:rFonts w:eastAsia="Times New Roman"/>
                      <w:b/>
                      <w:color w:val="FFFFFF"/>
                      <w:sz w:val="14"/>
                      <w:szCs w:val="16"/>
                      <w:lang w:eastAsia="it-IT"/>
                    </w:rPr>
                  </w:pPr>
                </w:p>
              </w:tc>
              <w:tc>
                <w:tcPr>
                  <w:tcW w:w="1276" w:type="dxa"/>
                  <w:tcBorders>
                    <w:top w:val="single" w:sz="4" w:space="0" w:color="auto"/>
                  </w:tcBorders>
                  <w:shd w:val="clear" w:color="auto" w:fill="1F3864"/>
                </w:tcPr>
                <w:p w14:paraId="4A605879" w14:textId="5436CF85" w:rsidR="000C42E7" w:rsidRPr="00B120AA" w:rsidRDefault="00BB2FD3" w:rsidP="000C42E7">
                  <w:pPr>
                    <w:contextualSpacing/>
                    <w:jc w:val="center"/>
                    <w:rPr>
                      <w:rFonts w:eastAsia="Times New Roman"/>
                      <w:b/>
                      <w:color w:val="FFFFFF"/>
                      <w:sz w:val="14"/>
                      <w:szCs w:val="16"/>
                      <w:lang w:eastAsia="it-IT"/>
                    </w:rPr>
                  </w:pPr>
                  <w:r w:rsidRPr="00B120AA">
                    <w:rPr>
                      <w:rFonts w:eastAsia="Times New Roman"/>
                      <w:b/>
                      <w:color w:val="FFFFFF"/>
                      <w:sz w:val="14"/>
                      <w:szCs w:val="16"/>
                      <w:lang w:eastAsia="it-IT"/>
                    </w:rPr>
                    <w:t>ALBO/ORDINE</w:t>
                  </w:r>
                </w:p>
              </w:tc>
              <w:tc>
                <w:tcPr>
                  <w:tcW w:w="861" w:type="dxa"/>
                  <w:tcBorders>
                    <w:top w:val="single" w:sz="4" w:space="0" w:color="auto"/>
                    <w:right w:val="single" w:sz="4" w:space="0" w:color="auto"/>
                  </w:tcBorders>
                  <w:shd w:val="clear" w:color="auto" w:fill="1F3864" w:themeFill="accent1" w:themeFillShade="80"/>
                  <w:vAlign w:val="center"/>
                </w:tcPr>
                <w:p w14:paraId="6D2F0388" w14:textId="0CF3D853" w:rsidR="000C42E7" w:rsidRPr="00B120AA" w:rsidRDefault="000C42E7" w:rsidP="000C42E7">
                  <w:pPr>
                    <w:contextualSpacing/>
                    <w:jc w:val="center"/>
                    <w:rPr>
                      <w:b/>
                      <w:color w:val="FFFFFF"/>
                      <w:sz w:val="14"/>
                      <w:szCs w:val="12"/>
                    </w:rPr>
                  </w:pPr>
                  <w:r w:rsidRPr="00B120AA">
                    <w:rPr>
                      <w:rFonts w:eastAsia="Times New Roman"/>
                      <w:b/>
                      <w:color w:val="FFFFFF"/>
                      <w:sz w:val="14"/>
                      <w:szCs w:val="16"/>
                      <w:lang w:eastAsia="it-IT"/>
                    </w:rPr>
                    <w:t>Prov.</w:t>
                  </w:r>
                </w:p>
              </w:tc>
              <w:tc>
                <w:tcPr>
                  <w:tcW w:w="862" w:type="dxa"/>
                  <w:tcBorders>
                    <w:top w:val="single" w:sz="4" w:space="0" w:color="auto"/>
                    <w:right w:val="single" w:sz="4" w:space="0" w:color="auto"/>
                  </w:tcBorders>
                  <w:shd w:val="clear" w:color="auto" w:fill="1F3864" w:themeFill="accent1" w:themeFillShade="80"/>
                </w:tcPr>
                <w:p w14:paraId="488B9D0D" w14:textId="6F0E8957" w:rsidR="000C42E7" w:rsidRPr="00B120AA" w:rsidRDefault="00020F7D" w:rsidP="000C42E7">
                  <w:pPr>
                    <w:contextualSpacing/>
                    <w:jc w:val="center"/>
                    <w:rPr>
                      <w:b/>
                      <w:color w:val="FFFFFF"/>
                      <w:sz w:val="14"/>
                      <w:szCs w:val="12"/>
                    </w:rPr>
                  </w:pPr>
                  <w:r w:rsidRPr="00B120AA">
                    <w:rPr>
                      <w:rFonts w:eastAsia="Times New Roman"/>
                      <w:b/>
                      <w:color w:val="FFFFFF"/>
                      <w:sz w:val="14"/>
                      <w:szCs w:val="16"/>
                      <w:lang w:eastAsia="it-IT"/>
                    </w:rPr>
                    <w:t>n. di iscrizione</w:t>
                  </w:r>
                </w:p>
              </w:tc>
              <w:tc>
                <w:tcPr>
                  <w:tcW w:w="862" w:type="dxa"/>
                  <w:tcBorders>
                    <w:top w:val="single" w:sz="4" w:space="0" w:color="auto"/>
                    <w:right w:val="single" w:sz="4" w:space="0" w:color="auto"/>
                  </w:tcBorders>
                  <w:shd w:val="clear" w:color="auto" w:fill="1F3864" w:themeFill="accent1" w:themeFillShade="80"/>
                </w:tcPr>
                <w:p w14:paraId="4ACC6F87" w14:textId="431A9C02" w:rsidR="000C42E7" w:rsidRPr="00B120AA" w:rsidRDefault="00581BAF" w:rsidP="000C42E7">
                  <w:pPr>
                    <w:contextualSpacing/>
                    <w:jc w:val="center"/>
                    <w:rPr>
                      <w:b/>
                      <w:color w:val="FFFFFF"/>
                      <w:sz w:val="14"/>
                      <w:szCs w:val="12"/>
                    </w:rPr>
                  </w:pPr>
                  <w:r w:rsidRPr="00B120AA">
                    <w:rPr>
                      <w:rFonts w:eastAsia="Times New Roman"/>
                      <w:b/>
                      <w:color w:val="FFFFFF"/>
                      <w:sz w:val="14"/>
                      <w:szCs w:val="16"/>
                      <w:lang w:eastAsia="it-IT"/>
                    </w:rPr>
                    <w:t>dal:</w:t>
                  </w:r>
                </w:p>
              </w:tc>
              <w:tc>
                <w:tcPr>
                  <w:tcW w:w="1384" w:type="dxa"/>
                  <w:vMerge/>
                  <w:tcBorders>
                    <w:left w:val="single" w:sz="4" w:space="0" w:color="auto"/>
                  </w:tcBorders>
                  <w:shd w:val="clear" w:color="auto" w:fill="1F3864" w:themeFill="accent1" w:themeFillShade="80"/>
                </w:tcPr>
                <w:p w14:paraId="3FA766A0" w14:textId="52776E39" w:rsidR="000C42E7" w:rsidRPr="00B120AA" w:rsidRDefault="000C42E7" w:rsidP="000C42E7">
                  <w:pPr>
                    <w:contextualSpacing/>
                    <w:jc w:val="center"/>
                    <w:rPr>
                      <w:b/>
                      <w:color w:val="FFFFFF"/>
                      <w:sz w:val="14"/>
                      <w:szCs w:val="12"/>
                    </w:rPr>
                  </w:pPr>
                </w:p>
              </w:tc>
            </w:tr>
            <w:tr w:rsidR="004E67CE" w:rsidRPr="00B120AA" w14:paraId="6972D515" w14:textId="77777777" w:rsidTr="00E91EB4">
              <w:tc>
                <w:tcPr>
                  <w:tcW w:w="1497" w:type="dxa"/>
                </w:tcPr>
                <w:p w14:paraId="1FFB813E" w14:textId="6EA18B52" w:rsidR="004E67CE" w:rsidRPr="00B120AA" w:rsidRDefault="000D7D83" w:rsidP="004E67CE">
                  <w:pPr>
                    <w:shd w:val="clear" w:color="auto" w:fill="FFFFFF" w:themeFill="background1"/>
                    <w:contextualSpacing/>
                    <w:rPr>
                      <w:rFonts w:cstheme="minorHAnsi"/>
                      <w:b/>
                      <w:sz w:val="20"/>
                      <w:szCs w:val="20"/>
                    </w:rPr>
                  </w:pPr>
                  <w:r w:rsidRPr="00B120AA">
                    <w:rPr>
                      <w:b/>
                      <w:sz w:val="16"/>
                      <w:szCs w:val="16"/>
                      <w:lang w:eastAsia="ar-SA"/>
                    </w:rPr>
                    <w:t>Responsabile dell’i</w:t>
                  </w:r>
                  <w:r w:rsidR="004E67CE" w:rsidRPr="00B120AA">
                    <w:rPr>
                      <w:b/>
                      <w:sz w:val="16"/>
                      <w:szCs w:val="16"/>
                      <w:lang w:eastAsia="ar-SA"/>
                    </w:rPr>
                    <w:t>ntegrazion</w:t>
                  </w:r>
                  <w:r w:rsidRPr="00B120AA">
                    <w:rPr>
                      <w:b/>
                      <w:sz w:val="16"/>
                      <w:szCs w:val="16"/>
                      <w:lang w:eastAsia="ar-SA"/>
                    </w:rPr>
                    <w:t>e</w:t>
                  </w:r>
                  <w:r w:rsidR="004E67CE" w:rsidRPr="00B120AA">
                    <w:rPr>
                      <w:b/>
                      <w:sz w:val="16"/>
                      <w:szCs w:val="16"/>
                      <w:lang w:eastAsia="ar-SA"/>
                    </w:rPr>
                    <w:t xml:space="preserve"> delle prestazioni specialistiche</w:t>
                  </w:r>
                  <w:r w:rsidR="004E67CE" w:rsidRPr="00B120AA" w:rsidDel="00A23FA0">
                    <w:rPr>
                      <w:b/>
                      <w:sz w:val="16"/>
                      <w:szCs w:val="16"/>
                      <w:lang w:eastAsia="ar-SA"/>
                    </w:rPr>
                    <w:t xml:space="preserve"> </w:t>
                  </w:r>
                  <w:r w:rsidR="00DA79D6" w:rsidRPr="00B120AA">
                    <w:rPr>
                      <w:sz w:val="16"/>
                      <w:szCs w:val="16"/>
                      <w:lang w:eastAsia="ar-SA"/>
                    </w:rPr>
                    <w:t>Ingegnere</w:t>
                  </w:r>
                  <w:r w:rsidR="00DA79D6" w:rsidRPr="00B120AA">
                    <w:rPr>
                      <w:b/>
                      <w:sz w:val="16"/>
                      <w:szCs w:val="16"/>
                      <w:lang w:eastAsia="ar-SA"/>
                    </w:rPr>
                    <w:t>/</w:t>
                  </w:r>
                  <w:r w:rsidR="004E67CE" w:rsidRPr="00B120AA">
                    <w:rPr>
                      <w:sz w:val="16"/>
                      <w:szCs w:val="16"/>
                    </w:rPr>
                    <w:t>Architetto</w:t>
                  </w:r>
                </w:p>
              </w:tc>
              <w:tc>
                <w:tcPr>
                  <w:tcW w:w="1512" w:type="dxa"/>
                </w:tcPr>
                <w:p w14:paraId="0E99E112" w14:textId="3D591C8F"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_______</w:t>
                  </w:r>
                </w:p>
              </w:tc>
              <w:tc>
                <w:tcPr>
                  <w:tcW w:w="709" w:type="dxa"/>
                </w:tcPr>
                <w:p w14:paraId="405C3632" w14:textId="0DCBF1DF"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w:t>
                  </w:r>
                </w:p>
              </w:tc>
              <w:tc>
                <w:tcPr>
                  <w:tcW w:w="1276" w:type="dxa"/>
                </w:tcPr>
                <w:p w14:paraId="2C980105" w14:textId="640AB12E"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________</w:t>
                  </w:r>
                </w:p>
              </w:tc>
              <w:tc>
                <w:tcPr>
                  <w:tcW w:w="861" w:type="dxa"/>
                  <w:tcBorders>
                    <w:right w:val="single" w:sz="4" w:space="0" w:color="auto"/>
                  </w:tcBorders>
                </w:tcPr>
                <w:p w14:paraId="5E6BE306" w14:textId="093C2242"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w:t>
                  </w:r>
                </w:p>
              </w:tc>
              <w:tc>
                <w:tcPr>
                  <w:tcW w:w="862" w:type="dxa"/>
                  <w:tcBorders>
                    <w:right w:val="single" w:sz="4" w:space="0" w:color="auto"/>
                  </w:tcBorders>
                </w:tcPr>
                <w:p w14:paraId="67C81BD9" w14:textId="62FAEAB5"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w:t>
                  </w:r>
                </w:p>
              </w:tc>
              <w:tc>
                <w:tcPr>
                  <w:tcW w:w="862" w:type="dxa"/>
                  <w:tcBorders>
                    <w:right w:val="single" w:sz="4" w:space="0" w:color="auto"/>
                  </w:tcBorders>
                </w:tcPr>
                <w:p w14:paraId="79400DBB" w14:textId="4F0B0C74"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w:t>
                  </w:r>
                </w:p>
              </w:tc>
              <w:tc>
                <w:tcPr>
                  <w:tcW w:w="1384" w:type="dxa"/>
                  <w:tcBorders>
                    <w:left w:val="single" w:sz="4" w:space="0" w:color="auto"/>
                  </w:tcBorders>
                </w:tcPr>
                <w:p w14:paraId="6BF13E96" w14:textId="75E98ACA"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________</w:t>
                  </w:r>
                </w:p>
              </w:tc>
            </w:tr>
            <w:tr w:rsidR="004E67CE" w:rsidRPr="00B120AA" w14:paraId="02F2C54A" w14:textId="77777777" w:rsidTr="00E91EB4">
              <w:tc>
                <w:tcPr>
                  <w:tcW w:w="1497" w:type="dxa"/>
                </w:tcPr>
                <w:p w14:paraId="76ABAD3D" w14:textId="054A9897" w:rsidR="004E67CE" w:rsidRPr="00B120AA" w:rsidRDefault="00E80D05" w:rsidP="004E67CE">
                  <w:pPr>
                    <w:rPr>
                      <w:b/>
                      <w:sz w:val="16"/>
                      <w:szCs w:val="16"/>
                      <w:lang w:eastAsia="ar-SA"/>
                    </w:rPr>
                  </w:pPr>
                  <w:r w:rsidRPr="00B120AA">
                    <w:rPr>
                      <w:b/>
                      <w:sz w:val="16"/>
                      <w:szCs w:val="16"/>
                      <w:lang w:eastAsia="ar-SA"/>
                    </w:rPr>
                    <w:t xml:space="preserve">Responsabile della </w:t>
                  </w:r>
                  <w:r w:rsidR="00CC273C" w:rsidRPr="00B120AA">
                    <w:rPr>
                      <w:b/>
                      <w:sz w:val="16"/>
                      <w:szCs w:val="16"/>
                      <w:lang w:eastAsia="ar-SA"/>
                    </w:rPr>
                    <w:t>p</w:t>
                  </w:r>
                  <w:r w:rsidR="004E67CE" w:rsidRPr="00B120AA">
                    <w:rPr>
                      <w:b/>
                      <w:sz w:val="16"/>
                      <w:szCs w:val="16"/>
                      <w:lang w:eastAsia="ar-SA"/>
                    </w:rPr>
                    <w:t xml:space="preserve">rogettazione </w:t>
                  </w:r>
                  <w:r w:rsidR="00440506" w:rsidRPr="00B120AA">
                    <w:rPr>
                      <w:b/>
                      <w:sz w:val="16"/>
                      <w:szCs w:val="16"/>
                      <w:lang w:eastAsia="ar-SA"/>
                    </w:rPr>
                    <w:t xml:space="preserve">per </w:t>
                  </w:r>
                  <w:r w:rsidR="00F47BDC" w:rsidRPr="00B120AA">
                    <w:rPr>
                      <w:b/>
                      <w:sz w:val="16"/>
                      <w:szCs w:val="16"/>
                      <w:lang w:eastAsia="ar-SA"/>
                    </w:rPr>
                    <w:t xml:space="preserve">la categoria EDILIZIA  </w:t>
                  </w:r>
                </w:p>
                <w:p w14:paraId="535A37D5" w14:textId="0B6E8E8B" w:rsidR="004E67CE" w:rsidRPr="00B120AA" w:rsidRDefault="00301A4E" w:rsidP="004E67CE">
                  <w:pPr>
                    <w:shd w:val="clear" w:color="auto" w:fill="FFFFFF" w:themeFill="background1"/>
                    <w:contextualSpacing/>
                    <w:rPr>
                      <w:rFonts w:cstheme="minorHAnsi"/>
                      <w:b/>
                      <w:sz w:val="20"/>
                      <w:szCs w:val="20"/>
                    </w:rPr>
                  </w:pPr>
                  <w:r w:rsidRPr="00B120AA">
                    <w:rPr>
                      <w:rFonts w:cs="Calibri"/>
                      <w:sz w:val="16"/>
                      <w:szCs w:val="16"/>
                    </w:rPr>
                    <w:t>Ingegnere/</w:t>
                  </w:r>
                  <w:r w:rsidR="004E67CE" w:rsidRPr="00B120AA">
                    <w:rPr>
                      <w:rFonts w:cs="Calibri"/>
                      <w:sz w:val="16"/>
                      <w:szCs w:val="16"/>
                    </w:rPr>
                    <w:t>Architetto</w:t>
                  </w:r>
                </w:p>
              </w:tc>
              <w:tc>
                <w:tcPr>
                  <w:tcW w:w="1512" w:type="dxa"/>
                </w:tcPr>
                <w:p w14:paraId="471CBB0C" w14:textId="6D20B0B1"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________</w:t>
                  </w:r>
                </w:p>
              </w:tc>
              <w:tc>
                <w:tcPr>
                  <w:tcW w:w="709" w:type="dxa"/>
                </w:tcPr>
                <w:p w14:paraId="34409EF1" w14:textId="1A277395"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w:t>
                  </w:r>
                </w:p>
              </w:tc>
              <w:tc>
                <w:tcPr>
                  <w:tcW w:w="1276" w:type="dxa"/>
                </w:tcPr>
                <w:p w14:paraId="2E1E4663" w14:textId="7689E993"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________</w:t>
                  </w:r>
                </w:p>
              </w:tc>
              <w:tc>
                <w:tcPr>
                  <w:tcW w:w="861" w:type="dxa"/>
                  <w:tcBorders>
                    <w:right w:val="single" w:sz="4" w:space="0" w:color="auto"/>
                  </w:tcBorders>
                </w:tcPr>
                <w:p w14:paraId="5A7F1EB4" w14:textId="23D2B36D"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w:t>
                  </w:r>
                </w:p>
              </w:tc>
              <w:tc>
                <w:tcPr>
                  <w:tcW w:w="862" w:type="dxa"/>
                  <w:tcBorders>
                    <w:right w:val="single" w:sz="4" w:space="0" w:color="auto"/>
                  </w:tcBorders>
                </w:tcPr>
                <w:p w14:paraId="3A622165" w14:textId="653A1C5C"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w:t>
                  </w:r>
                </w:p>
              </w:tc>
              <w:tc>
                <w:tcPr>
                  <w:tcW w:w="862" w:type="dxa"/>
                  <w:tcBorders>
                    <w:right w:val="single" w:sz="4" w:space="0" w:color="auto"/>
                  </w:tcBorders>
                </w:tcPr>
                <w:p w14:paraId="45DD79A9" w14:textId="015EE55E"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w:t>
                  </w:r>
                </w:p>
              </w:tc>
              <w:tc>
                <w:tcPr>
                  <w:tcW w:w="1384" w:type="dxa"/>
                  <w:tcBorders>
                    <w:left w:val="single" w:sz="4" w:space="0" w:color="auto"/>
                  </w:tcBorders>
                </w:tcPr>
                <w:p w14:paraId="59C9B7F4" w14:textId="309208DD"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________</w:t>
                  </w:r>
                </w:p>
              </w:tc>
            </w:tr>
            <w:tr w:rsidR="004E67CE" w:rsidRPr="00B120AA" w14:paraId="4728AB3F" w14:textId="77777777" w:rsidTr="00E91EB4">
              <w:tc>
                <w:tcPr>
                  <w:tcW w:w="1497" w:type="dxa"/>
                </w:tcPr>
                <w:p w14:paraId="68A27B75" w14:textId="0D826E54" w:rsidR="004E67CE" w:rsidRPr="00B120AA" w:rsidRDefault="00D7581A" w:rsidP="004E67CE">
                  <w:pPr>
                    <w:rPr>
                      <w:b/>
                      <w:sz w:val="16"/>
                      <w:szCs w:val="16"/>
                      <w:lang w:eastAsia="ar-SA"/>
                    </w:rPr>
                  </w:pPr>
                  <w:r w:rsidRPr="00B120AA">
                    <w:rPr>
                      <w:rFonts w:cs="Calibri"/>
                      <w:b/>
                      <w:sz w:val="16"/>
                      <w:szCs w:val="16"/>
                    </w:rPr>
                    <w:t xml:space="preserve">Responsabile della progettazione per </w:t>
                  </w:r>
                  <w:r w:rsidR="004E67CE" w:rsidRPr="00B120AA">
                    <w:rPr>
                      <w:rFonts w:cs="Calibri"/>
                      <w:b/>
                      <w:sz w:val="16"/>
                      <w:szCs w:val="16"/>
                    </w:rPr>
                    <w:t xml:space="preserve"> </w:t>
                  </w:r>
                  <w:r w:rsidR="00995F82" w:rsidRPr="00B120AA">
                    <w:rPr>
                      <w:rFonts w:cs="Calibri"/>
                      <w:b/>
                      <w:sz w:val="16"/>
                      <w:szCs w:val="16"/>
                    </w:rPr>
                    <w:t>la categoria STRUTTURE</w:t>
                  </w:r>
                </w:p>
                <w:p w14:paraId="4A4F830E" w14:textId="2F36472B" w:rsidR="004E67CE" w:rsidRPr="00B120AA" w:rsidRDefault="001C6A55" w:rsidP="004E67CE">
                  <w:pPr>
                    <w:shd w:val="clear" w:color="auto" w:fill="FFFFFF" w:themeFill="background1"/>
                    <w:contextualSpacing/>
                    <w:rPr>
                      <w:rFonts w:cstheme="minorHAnsi"/>
                      <w:b/>
                      <w:sz w:val="20"/>
                      <w:szCs w:val="20"/>
                    </w:rPr>
                  </w:pPr>
                  <w:r w:rsidRPr="00B120AA">
                    <w:rPr>
                      <w:sz w:val="16"/>
                      <w:szCs w:val="16"/>
                      <w:lang w:eastAsia="ar-SA"/>
                    </w:rPr>
                    <w:t>Ingegnere</w:t>
                  </w:r>
                  <w:r w:rsidRPr="00B120AA">
                    <w:rPr>
                      <w:b/>
                      <w:sz w:val="16"/>
                      <w:szCs w:val="16"/>
                      <w:lang w:eastAsia="ar-SA"/>
                    </w:rPr>
                    <w:t>/</w:t>
                  </w:r>
                  <w:r w:rsidRPr="00B120AA">
                    <w:rPr>
                      <w:sz w:val="16"/>
                      <w:szCs w:val="16"/>
                    </w:rPr>
                    <w:t>Architetto</w:t>
                  </w:r>
                </w:p>
              </w:tc>
              <w:tc>
                <w:tcPr>
                  <w:tcW w:w="1512" w:type="dxa"/>
                </w:tcPr>
                <w:p w14:paraId="67639E4E" w14:textId="6D6AC539"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________</w:t>
                  </w:r>
                </w:p>
              </w:tc>
              <w:tc>
                <w:tcPr>
                  <w:tcW w:w="709" w:type="dxa"/>
                </w:tcPr>
                <w:p w14:paraId="33735338" w14:textId="341D173A"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w:t>
                  </w:r>
                </w:p>
              </w:tc>
              <w:tc>
                <w:tcPr>
                  <w:tcW w:w="1276" w:type="dxa"/>
                </w:tcPr>
                <w:p w14:paraId="6A4C4C74" w14:textId="5B10E383"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________</w:t>
                  </w:r>
                </w:p>
              </w:tc>
              <w:tc>
                <w:tcPr>
                  <w:tcW w:w="861" w:type="dxa"/>
                  <w:tcBorders>
                    <w:right w:val="single" w:sz="4" w:space="0" w:color="auto"/>
                  </w:tcBorders>
                </w:tcPr>
                <w:p w14:paraId="0C1DF86D" w14:textId="31F4F175"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w:t>
                  </w:r>
                </w:p>
              </w:tc>
              <w:tc>
                <w:tcPr>
                  <w:tcW w:w="862" w:type="dxa"/>
                  <w:tcBorders>
                    <w:right w:val="single" w:sz="4" w:space="0" w:color="auto"/>
                  </w:tcBorders>
                </w:tcPr>
                <w:p w14:paraId="51A909DF" w14:textId="1CDFD951"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w:t>
                  </w:r>
                </w:p>
              </w:tc>
              <w:tc>
                <w:tcPr>
                  <w:tcW w:w="862" w:type="dxa"/>
                  <w:tcBorders>
                    <w:right w:val="single" w:sz="4" w:space="0" w:color="auto"/>
                  </w:tcBorders>
                </w:tcPr>
                <w:p w14:paraId="49F06368" w14:textId="52A0BAA9"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w:t>
                  </w:r>
                </w:p>
              </w:tc>
              <w:tc>
                <w:tcPr>
                  <w:tcW w:w="1384" w:type="dxa"/>
                  <w:tcBorders>
                    <w:left w:val="single" w:sz="4" w:space="0" w:color="auto"/>
                  </w:tcBorders>
                </w:tcPr>
                <w:p w14:paraId="74D031DB" w14:textId="7B25D51C"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________</w:t>
                  </w:r>
                </w:p>
              </w:tc>
            </w:tr>
            <w:tr w:rsidR="004E67CE" w:rsidRPr="00B120AA" w14:paraId="5668A88C" w14:textId="77777777" w:rsidTr="00E91EB4">
              <w:tc>
                <w:tcPr>
                  <w:tcW w:w="1497" w:type="dxa"/>
                </w:tcPr>
                <w:p w14:paraId="0C83BC6E" w14:textId="1B9BB843" w:rsidR="004E67CE" w:rsidRPr="00B120AA" w:rsidRDefault="00A371EC" w:rsidP="004E67CE">
                  <w:pPr>
                    <w:rPr>
                      <w:b/>
                      <w:sz w:val="16"/>
                      <w:szCs w:val="16"/>
                      <w:lang w:eastAsia="ar-SA"/>
                    </w:rPr>
                  </w:pPr>
                  <w:r w:rsidRPr="00B120AA">
                    <w:rPr>
                      <w:rFonts w:cs="Calibri"/>
                      <w:b/>
                      <w:sz w:val="16"/>
                      <w:szCs w:val="16"/>
                    </w:rPr>
                    <w:t xml:space="preserve">Responsabile della progettazione </w:t>
                  </w:r>
                  <w:r w:rsidR="009F1298" w:rsidRPr="00B120AA">
                    <w:rPr>
                      <w:rFonts w:cs="Calibri"/>
                      <w:b/>
                      <w:sz w:val="16"/>
                      <w:szCs w:val="16"/>
                    </w:rPr>
                    <w:t>per la categoria IMPIANTI MECCANICI</w:t>
                  </w:r>
                </w:p>
                <w:p w14:paraId="3F733373" w14:textId="668B953E" w:rsidR="004E67CE" w:rsidRPr="00B120AA" w:rsidRDefault="001C6A55" w:rsidP="004E67CE">
                  <w:pPr>
                    <w:shd w:val="clear" w:color="auto" w:fill="FFFFFF" w:themeFill="background1"/>
                    <w:contextualSpacing/>
                    <w:rPr>
                      <w:rFonts w:cstheme="minorHAnsi"/>
                      <w:b/>
                      <w:sz w:val="20"/>
                      <w:szCs w:val="20"/>
                    </w:rPr>
                  </w:pPr>
                  <w:r w:rsidRPr="00B120AA">
                    <w:rPr>
                      <w:sz w:val="16"/>
                      <w:szCs w:val="16"/>
                      <w:lang w:eastAsia="ar-SA"/>
                    </w:rPr>
                    <w:t>Ingegnere</w:t>
                  </w:r>
                  <w:r w:rsidRPr="00B120AA">
                    <w:rPr>
                      <w:b/>
                      <w:sz w:val="16"/>
                      <w:szCs w:val="16"/>
                      <w:lang w:eastAsia="ar-SA"/>
                    </w:rPr>
                    <w:t>/</w:t>
                  </w:r>
                  <w:r w:rsidRPr="00B120AA">
                    <w:rPr>
                      <w:sz w:val="16"/>
                      <w:szCs w:val="16"/>
                    </w:rPr>
                    <w:t>Architetto</w:t>
                  </w:r>
                </w:p>
              </w:tc>
              <w:tc>
                <w:tcPr>
                  <w:tcW w:w="1512" w:type="dxa"/>
                </w:tcPr>
                <w:p w14:paraId="4189A635" w14:textId="756D8CB4"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________</w:t>
                  </w:r>
                </w:p>
              </w:tc>
              <w:tc>
                <w:tcPr>
                  <w:tcW w:w="709" w:type="dxa"/>
                </w:tcPr>
                <w:p w14:paraId="58BA1A84" w14:textId="06BBC736"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w:t>
                  </w:r>
                </w:p>
              </w:tc>
              <w:tc>
                <w:tcPr>
                  <w:tcW w:w="1276" w:type="dxa"/>
                </w:tcPr>
                <w:p w14:paraId="76981CEE" w14:textId="6CD612CB"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________</w:t>
                  </w:r>
                </w:p>
              </w:tc>
              <w:tc>
                <w:tcPr>
                  <w:tcW w:w="861" w:type="dxa"/>
                  <w:tcBorders>
                    <w:right w:val="single" w:sz="4" w:space="0" w:color="auto"/>
                  </w:tcBorders>
                </w:tcPr>
                <w:p w14:paraId="449AD4A4" w14:textId="6B9BEE14"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w:t>
                  </w:r>
                </w:p>
              </w:tc>
              <w:tc>
                <w:tcPr>
                  <w:tcW w:w="862" w:type="dxa"/>
                  <w:tcBorders>
                    <w:right w:val="single" w:sz="4" w:space="0" w:color="auto"/>
                  </w:tcBorders>
                </w:tcPr>
                <w:p w14:paraId="7D053245" w14:textId="58096AAD"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w:t>
                  </w:r>
                </w:p>
              </w:tc>
              <w:tc>
                <w:tcPr>
                  <w:tcW w:w="862" w:type="dxa"/>
                  <w:tcBorders>
                    <w:right w:val="single" w:sz="4" w:space="0" w:color="auto"/>
                  </w:tcBorders>
                </w:tcPr>
                <w:p w14:paraId="2226E038" w14:textId="7C4E60F6"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w:t>
                  </w:r>
                </w:p>
              </w:tc>
              <w:tc>
                <w:tcPr>
                  <w:tcW w:w="1384" w:type="dxa"/>
                  <w:tcBorders>
                    <w:left w:val="single" w:sz="4" w:space="0" w:color="auto"/>
                  </w:tcBorders>
                </w:tcPr>
                <w:p w14:paraId="02DC6CED" w14:textId="65EAAFB5"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________</w:t>
                  </w:r>
                </w:p>
              </w:tc>
            </w:tr>
            <w:tr w:rsidR="001F1749" w:rsidRPr="00B120AA" w14:paraId="5A3EBFA3" w14:textId="77777777" w:rsidTr="00E91EB4">
              <w:tc>
                <w:tcPr>
                  <w:tcW w:w="1497" w:type="dxa"/>
                </w:tcPr>
                <w:p w14:paraId="28286C34" w14:textId="3E7E65C3" w:rsidR="001F1749" w:rsidRPr="00B120AA" w:rsidRDefault="00A371EC" w:rsidP="001F1749">
                  <w:pPr>
                    <w:rPr>
                      <w:b/>
                      <w:sz w:val="16"/>
                      <w:szCs w:val="16"/>
                      <w:lang w:eastAsia="ar-SA"/>
                    </w:rPr>
                  </w:pPr>
                  <w:r w:rsidRPr="00B120AA">
                    <w:rPr>
                      <w:rFonts w:cs="Calibri"/>
                      <w:b/>
                      <w:sz w:val="16"/>
                      <w:szCs w:val="16"/>
                    </w:rPr>
                    <w:t xml:space="preserve">Responsabile della progettazione </w:t>
                  </w:r>
                  <w:r w:rsidR="008A77DD" w:rsidRPr="00B120AA">
                    <w:rPr>
                      <w:rFonts w:cs="Calibri"/>
                      <w:b/>
                      <w:sz w:val="16"/>
                      <w:szCs w:val="16"/>
                    </w:rPr>
                    <w:t xml:space="preserve">per la categoria </w:t>
                  </w:r>
                  <w:r w:rsidR="00FE0239" w:rsidRPr="00B120AA">
                    <w:rPr>
                      <w:rFonts w:cs="Calibri"/>
                      <w:b/>
                      <w:sz w:val="16"/>
                      <w:szCs w:val="16"/>
                    </w:rPr>
                    <w:t>IMPIANTI ELETTRICI</w:t>
                  </w:r>
                </w:p>
                <w:p w14:paraId="50BA23C2" w14:textId="798C5622" w:rsidR="001F1749" w:rsidRPr="00B120AA" w:rsidRDefault="001C6A55" w:rsidP="001F1749">
                  <w:pPr>
                    <w:rPr>
                      <w:rFonts w:cs="Calibri"/>
                      <w:b/>
                      <w:sz w:val="16"/>
                      <w:szCs w:val="16"/>
                    </w:rPr>
                  </w:pPr>
                  <w:r w:rsidRPr="00B120AA">
                    <w:rPr>
                      <w:sz w:val="16"/>
                      <w:szCs w:val="16"/>
                      <w:lang w:eastAsia="ar-SA"/>
                    </w:rPr>
                    <w:t>Ingegnere</w:t>
                  </w:r>
                  <w:r w:rsidRPr="00B120AA">
                    <w:rPr>
                      <w:b/>
                      <w:sz w:val="16"/>
                      <w:szCs w:val="16"/>
                      <w:lang w:eastAsia="ar-SA"/>
                    </w:rPr>
                    <w:t>/</w:t>
                  </w:r>
                  <w:r w:rsidRPr="00B120AA">
                    <w:rPr>
                      <w:sz w:val="16"/>
                      <w:szCs w:val="16"/>
                    </w:rPr>
                    <w:t>Architetto</w:t>
                  </w:r>
                </w:p>
              </w:tc>
              <w:tc>
                <w:tcPr>
                  <w:tcW w:w="1512" w:type="dxa"/>
                </w:tcPr>
                <w:p w14:paraId="0FFAB527" w14:textId="71F85FF4" w:rsidR="001F1749" w:rsidRPr="00B120AA" w:rsidRDefault="001F1749" w:rsidP="001F1749">
                  <w:pPr>
                    <w:shd w:val="clear" w:color="auto" w:fill="FFFFFF" w:themeFill="background1"/>
                    <w:contextualSpacing/>
                    <w:jc w:val="center"/>
                    <w:rPr>
                      <w:rFonts w:cstheme="minorHAnsi"/>
                      <w:sz w:val="20"/>
                      <w:szCs w:val="20"/>
                    </w:rPr>
                  </w:pPr>
                  <w:r w:rsidRPr="00B120AA">
                    <w:rPr>
                      <w:rFonts w:cstheme="minorHAnsi"/>
                      <w:sz w:val="20"/>
                      <w:szCs w:val="20"/>
                    </w:rPr>
                    <w:t>________</w:t>
                  </w:r>
                </w:p>
              </w:tc>
              <w:tc>
                <w:tcPr>
                  <w:tcW w:w="709" w:type="dxa"/>
                </w:tcPr>
                <w:p w14:paraId="20044D52" w14:textId="608600CF" w:rsidR="001F1749" w:rsidRPr="00B120AA" w:rsidRDefault="001F1749" w:rsidP="001F1749">
                  <w:pPr>
                    <w:shd w:val="clear" w:color="auto" w:fill="FFFFFF" w:themeFill="background1"/>
                    <w:contextualSpacing/>
                    <w:jc w:val="center"/>
                    <w:rPr>
                      <w:rFonts w:cstheme="minorHAnsi"/>
                      <w:sz w:val="20"/>
                      <w:szCs w:val="20"/>
                    </w:rPr>
                  </w:pPr>
                  <w:r w:rsidRPr="00B120AA">
                    <w:rPr>
                      <w:rFonts w:cstheme="minorHAnsi"/>
                      <w:sz w:val="20"/>
                      <w:szCs w:val="20"/>
                    </w:rPr>
                    <w:t>____</w:t>
                  </w:r>
                </w:p>
              </w:tc>
              <w:tc>
                <w:tcPr>
                  <w:tcW w:w="1276" w:type="dxa"/>
                </w:tcPr>
                <w:p w14:paraId="60170673" w14:textId="0FD9F811" w:rsidR="001F1749" w:rsidRPr="00B120AA" w:rsidRDefault="001F1749" w:rsidP="001F1749">
                  <w:pPr>
                    <w:shd w:val="clear" w:color="auto" w:fill="FFFFFF" w:themeFill="background1"/>
                    <w:contextualSpacing/>
                    <w:jc w:val="center"/>
                    <w:rPr>
                      <w:rFonts w:cstheme="minorHAnsi"/>
                      <w:sz w:val="20"/>
                      <w:szCs w:val="20"/>
                    </w:rPr>
                  </w:pPr>
                  <w:r w:rsidRPr="00B120AA">
                    <w:rPr>
                      <w:rFonts w:cstheme="minorHAnsi"/>
                      <w:sz w:val="20"/>
                      <w:szCs w:val="20"/>
                    </w:rPr>
                    <w:t>________</w:t>
                  </w:r>
                </w:p>
              </w:tc>
              <w:tc>
                <w:tcPr>
                  <w:tcW w:w="861" w:type="dxa"/>
                  <w:tcBorders>
                    <w:right w:val="single" w:sz="4" w:space="0" w:color="auto"/>
                  </w:tcBorders>
                </w:tcPr>
                <w:p w14:paraId="6E5F4470" w14:textId="380E691C" w:rsidR="001F1749" w:rsidRPr="00B120AA" w:rsidRDefault="001F1749" w:rsidP="001F1749">
                  <w:pPr>
                    <w:shd w:val="clear" w:color="auto" w:fill="FFFFFF" w:themeFill="background1"/>
                    <w:contextualSpacing/>
                    <w:jc w:val="center"/>
                    <w:rPr>
                      <w:rFonts w:cstheme="minorHAnsi"/>
                      <w:sz w:val="20"/>
                      <w:szCs w:val="20"/>
                    </w:rPr>
                  </w:pPr>
                  <w:r w:rsidRPr="00B120AA">
                    <w:rPr>
                      <w:rFonts w:cstheme="minorHAnsi"/>
                      <w:sz w:val="20"/>
                      <w:szCs w:val="20"/>
                    </w:rPr>
                    <w:t>______</w:t>
                  </w:r>
                </w:p>
              </w:tc>
              <w:tc>
                <w:tcPr>
                  <w:tcW w:w="862" w:type="dxa"/>
                  <w:tcBorders>
                    <w:right w:val="single" w:sz="4" w:space="0" w:color="auto"/>
                  </w:tcBorders>
                </w:tcPr>
                <w:p w14:paraId="57D174A6" w14:textId="1BE33536" w:rsidR="001F1749" w:rsidRPr="00B120AA" w:rsidRDefault="001F1749" w:rsidP="001F1749">
                  <w:pPr>
                    <w:shd w:val="clear" w:color="auto" w:fill="FFFFFF" w:themeFill="background1"/>
                    <w:contextualSpacing/>
                    <w:jc w:val="center"/>
                    <w:rPr>
                      <w:rFonts w:cstheme="minorHAnsi"/>
                      <w:sz w:val="20"/>
                      <w:szCs w:val="20"/>
                    </w:rPr>
                  </w:pPr>
                  <w:r w:rsidRPr="00B120AA">
                    <w:rPr>
                      <w:rFonts w:cstheme="minorHAnsi"/>
                      <w:sz w:val="20"/>
                      <w:szCs w:val="20"/>
                    </w:rPr>
                    <w:t>______</w:t>
                  </w:r>
                </w:p>
              </w:tc>
              <w:tc>
                <w:tcPr>
                  <w:tcW w:w="862" w:type="dxa"/>
                  <w:tcBorders>
                    <w:right w:val="single" w:sz="4" w:space="0" w:color="auto"/>
                  </w:tcBorders>
                </w:tcPr>
                <w:p w14:paraId="1974D6CE" w14:textId="767D0A84" w:rsidR="001F1749" w:rsidRPr="00B120AA" w:rsidRDefault="001F1749" w:rsidP="001F1749">
                  <w:pPr>
                    <w:shd w:val="clear" w:color="auto" w:fill="FFFFFF" w:themeFill="background1"/>
                    <w:contextualSpacing/>
                    <w:jc w:val="center"/>
                    <w:rPr>
                      <w:rFonts w:cstheme="minorHAnsi"/>
                      <w:sz w:val="20"/>
                      <w:szCs w:val="20"/>
                    </w:rPr>
                  </w:pPr>
                  <w:r w:rsidRPr="00B120AA">
                    <w:rPr>
                      <w:rFonts w:cstheme="minorHAnsi"/>
                      <w:sz w:val="20"/>
                      <w:szCs w:val="20"/>
                    </w:rPr>
                    <w:t>______</w:t>
                  </w:r>
                </w:p>
              </w:tc>
              <w:tc>
                <w:tcPr>
                  <w:tcW w:w="1384" w:type="dxa"/>
                  <w:tcBorders>
                    <w:left w:val="single" w:sz="4" w:space="0" w:color="auto"/>
                  </w:tcBorders>
                </w:tcPr>
                <w:p w14:paraId="32614FCA" w14:textId="3609691B" w:rsidR="001F1749" w:rsidRPr="00B120AA" w:rsidRDefault="001F1749" w:rsidP="001F1749">
                  <w:pPr>
                    <w:shd w:val="clear" w:color="auto" w:fill="FFFFFF" w:themeFill="background1"/>
                    <w:contextualSpacing/>
                    <w:jc w:val="center"/>
                    <w:rPr>
                      <w:rFonts w:cstheme="minorHAnsi"/>
                      <w:sz w:val="20"/>
                      <w:szCs w:val="20"/>
                    </w:rPr>
                  </w:pPr>
                  <w:r w:rsidRPr="00B120AA">
                    <w:rPr>
                      <w:rFonts w:cstheme="minorHAnsi"/>
                      <w:sz w:val="20"/>
                      <w:szCs w:val="20"/>
                    </w:rPr>
                    <w:t>________</w:t>
                  </w:r>
                </w:p>
              </w:tc>
            </w:tr>
            <w:tr w:rsidR="004E67CE" w:rsidRPr="00B120AA" w14:paraId="3CEC9BAE" w14:textId="77777777" w:rsidTr="00E91EB4">
              <w:tc>
                <w:tcPr>
                  <w:tcW w:w="1497" w:type="dxa"/>
                </w:tcPr>
                <w:p w14:paraId="6A162945" w14:textId="77777777" w:rsidR="004E67CE" w:rsidRPr="00B120AA" w:rsidRDefault="004E67CE" w:rsidP="004E67CE">
                  <w:pPr>
                    <w:rPr>
                      <w:rFonts w:cs="Calibri"/>
                      <w:b/>
                      <w:sz w:val="16"/>
                      <w:szCs w:val="16"/>
                    </w:rPr>
                  </w:pPr>
                  <w:r w:rsidRPr="00B120AA">
                    <w:rPr>
                      <w:rFonts w:cs="Calibri"/>
                      <w:b/>
                      <w:sz w:val="16"/>
                      <w:szCs w:val="16"/>
                    </w:rPr>
                    <w:t>Relazione geologica</w:t>
                  </w:r>
                </w:p>
                <w:p w14:paraId="08B37025" w14:textId="6F3A342D" w:rsidR="004E67CE" w:rsidRPr="00B120AA" w:rsidRDefault="004E67CE" w:rsidP="004E67CE">
                  <w:pPr>
                    <w:shd w:val="clear" w:color="auto" w:fill="FFFFFF" w:themeFill="background1"/>
                    <w:contextualSpacing/>
                    <w:rPr>
                      <w:rFonts w:cstheme="minorHAnsi"/>
                      <w:b/>
                      <w:sz w:val="20"/>
                      <w:szCs w:val="20"/>
                    </w:rPr>
                  </w:pPr>
                  <w:r w:rsidRPr="00B120AA">
                    <w:rPr>
                      <w:rFonts w:cs="Calibri"/>
                      <w:sz w:val="16"/>
                      <w:szCs w:val="16"/>
                    </w:rPr>
                    <w:t>Geologo</w:t>
                  </w:r>
                </w:p>
              </w:tc>
              <w:tc>
                <w:tcPr>
                  <w:tcW w:w="1512" w:type="dxa"/>
                </w:tcPr>
                <w:p w14:paraId="66E1E912" w14:textId="776393C8"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________</w:t>
                  </w:r>
                </w:p>
              </w:tc>
              <w:tc>
                <w:tcPr>
                  <w:tcW w:w="709" w:type="dxa"/>
                </w:tcPr>
                <w:p w14:paraId="03B74922" w14:textId="4229687A"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w:t>
                  </w:r>
                </w:p>
              </w:tc>
              <w:tc>
                <w:tcPr>
                  <w:tcW w:w="1276" w:type="dxa"/>
                </w:tcPr>
                <w:p w14:paraId="297D5EEA" w14:textId="4999DDDF"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________</w:t>
                  </w:r>
                </w:p>
              </w:tc>
              <w:tc>
                <w:tcPr>
                  <w:tcW w:w="861" w:type="dxa"/>
                  <w:tcBorders>
                    <w:right w:val="single" w:sz="4" w:space="0" w:color="auto"/>
                  </w:tcBorders>
                </w:tcPr>
                <w:p w14:paraId="49AF0E60" w14:textId="2EE18DC7"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w:t>
                  </w:r>
                </w:p>
              </w:tc>
              <w:tc>
                <w:tcPr>
                  <w:tcW w:w="862" w:type="dxa"/>
                  <w:tcBorders>
                    <w:right w:val="single" w:sz="4" w:space="0" w:color="auto"/>
                  </w:tcBorders>
                </w:tcPr>
                <w:p w14:paraId="5BC74AC5" w14:textId="1E08D600"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w:t>
                  </w:r>
                </w:p>
              </w:tc>
              <w:tc>
                <w:tcPr>
                  <w:tcW w:w="862" w:type="dxa"/>
                  <w:tcBorders>
                    <w:right w:val="single" w:sz="4" w:space="0" w:color="auto"/>
                  </w:tcBorders>
                </w:tcPr>
                <w:p w14:paraId="078C55DD" w14:textId="54067525"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w:t>
                  </w:r>
                </w:p>
              </w:tc>
              <w:tc>
                <w:tcPr>
                  <w:tcW w:w="1384" w:type="dxa"/>
                  <w:tcBorders>
                    <w:left w:val="single" w:sz="4" w:space="0" w:color="auto"/>
                  </w:tcBorders>
                </w:tcPr>
                <w:p w14:paraId="2DC6C126" w14:textId="16C900A8"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________</w:t>
                  </w:r>
                </w:p>
              </w:tc>
            </w:tr>
            <w:tr w:rsidR="004E67CE" w:rsidRPr="00B120AA" w14:paraId="2AE2F54C" w14:textId="77777777" w:rsidTr="00E91EB4">
              <w:tc>
                <w:tcPr>
                  <w:tcW w:w="1497" w:type="dxa"/>
                </w:tcPr>
                <w:p w14:paraId="0392BD53" w14:textId="0FC38FC4" w:rsidR="004E67CE" w:rsidRPr="00B120AA" w:rsidRDefault="004E67CE" w:rsidP="004E67CE">
                  <w:pPr>
                    <w:widowControl w:val="0"/>
                    <w:rPr>
                      <w:sz w:val="16"/>
                      <w:szCs w:val="16"/>
                    </w:rPr>
                  </w:pPr>
                  <w:r w:rsidRPr="00B120AA">
                    <w:rPr>
                      <w:b/>
                      <w:sz w:val="16"/>
                      <w:szCs w:val="16"/>
                    </w:rPr>
                    <w:t>Coordina</w:t>
                  </w:r>
                  <w:r w:rsidR="00A371EC" w:rsidRPr="00B120AA">
                    <w:rPr>
                      <w:b/>
                      <w:sz w:val="16"/>
                      <w:szCs w:val="16"/>
                    </w:rPr>
                    <w:t>tore</w:t>
                  </w:r>
                  <w:r w:rsidRPr="00B120AA">
                    <w:rPr>
                      <w:b/>
                      <w:sz w:val="16"/>
                      <w:szCs w:val="16"/>
                    </w:rPr>
                    <w:t xml:space="preserve"> della sicurezza in fase di progettazione</w:t>
                  </w:r>
                  <w:r w:rsidRPr="00B120AA">
                    <w:rPr>
                      <w:sz w:val="16"/>
                      <w:szCs w:val="16"/>
                    </w:rPr>
                    <w:t>.</w:t>
                  </w:r>
                </w:p>
                <w:p w14:paraId="729E7207" w14:textId="5C6F10B2" w:rsidR="004E67CE" w:rsidRPr="00B120AA" w:rsidRDefault="004E67CE" w:rsidP="004E67CE">
                  <w:pPr>
                    <w:shd w:val="clear" w:color="auto" w:fill="FFFFFF" w:themeFill="background1"/>
                    <w:contextualSpacing/>
                    <w:rPr>
                      <w:rFonts w:cstheme="minorHAnsi"/>
                      <w:b/>
                      <w:sz w:val="20"/>
                      <w:szCs w:val="20"/>
                    </w:rPr>
                  </w:pPr>
                  <w:r w:rsidRPr="00B120AA">
                    <w:rPr>
                      <w:rFonts w:cs="Calibri"/>
                      <w:sz w:val="16"/>
                      <w:szCs w:val="16"/>
                    </w:rPr>
                    <w:t>in possesso di attestazione di cui all’articolo 98 del D.Lgs. 81/08</w:t>
                  </w:r>
                </w:p>
              </w:tc>
              <w:tc>
                <w:tcPr>
                  <w:tcW w:w="1512" w:type="dxa"/>
                </w:tcPr>
                <w:p w14:paraId="43895B3F" w14:textId="0EC0A0BF"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________</w:t>
                  </w:r>
                </w:p>
              </w:tc>
              <w:tc>
                <w:tcPr>
                  <w:tcW w:w="709" w:type="dxa"/>
                </w:tcPr>
                <w:p w14:paraId="077E5E86" w14:textId="0EE3848D"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w:t>
                  </w:r>
                </w:p>
              </w:tc>
              <w:tc>
                <w:tcPr>
                  <w:tcW w:w="1276" w:type="dxa"/>
                </w:tcPr>
                <w:p w14:paraId="15FCFDF8" w14:textId="4960BB70"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________</w:t>
                  </w:r>
                </w:p>
              </w:tc>
              <w:tc>
                <w:tcPr>
                  <w:tcW w:w="861" w:type="dxa"/>
                  <w:tcBorders>
                    <w:right w:val="single" w:sz="4" w:space="0" w:color="auto"/>
                  </w:tcBorders>
                </w:tcPr>
                <w:p w14:paraId="25A7CAEB" w14:textId="1F038398"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w:t>
                  </w:r>
                </w:p>
              </w:tc>
              <w:tc>
                <w:tcPr>
                  <w:tcW w:w="862" w:type="dxa"/>
                  <w:tcBorders>
                    <w:right w:val="single" w:sz="4" w:space="0" w:color="auto"/>
                  </w:tcBorders>
                </w:tcPr>
                <w:p w14:paraId="31205936" w14:textId="64DC11C4"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w:t>
                  </w:r>
                </w:p>
              </w:tc>
              <w:tc>
                <w:tcPr>
                  <w:tcW w:w="862" w:type="dxa"/>
                  <w:tcBorders>
                    <w:right w:val="single" w:sz="4" w:space="0" w:color="auto"/>
                  </w:tcBorders>
                </w:tcPr>
                <w:p w14:paraId="410B3D2A" w14:textId="69A28B34"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w:t>
                  </w:r>
                </w:p>
              </w:tc>
              <w:tc>
                <w:tcPr>
                  <w:tcW w:w="1384" w:type="dxa"/>
                  <w:tcBorders>
                    <w:left w:val="single" w:sz="4" w:space="0" w:color="auto"/>
                  </w:tcBorders>
                </w:tcPr>
                <w:p w14:paraId="67365836" w14:textId="1BC34586"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________</w:t>
                  </w:r>
                </w:p>
              </w:tc>
            </w:tr>
            <w:tr w:rsidR="004E67CE" w:rsidRPr="00B120AA" w14:paraId="14756E85" w14:textId="77777777" w:rsidTr="00E91EB4">
              <w:tc>
                <w:tcPr>
                  <w:tcW w:w="1497" w:type="dxa"/>
                </w:tcPr>
                <w:p w14:paraId="3EAA75F0" w14:textId="2D1A80AC" w:rsidR="004E67CE" w:rsidRPr="00B120AA" w:rsidRDefault="00402388" w:rsidP="004E67CE">
                  <w:pPr>
                    <w:shd w:val="clear" w:color="auto" w:fill="FFFFFF" w:themeFill="background1"/>
                    <w:contextualSpacing/>
                    <w:rPr>
                      <w:rFonts w:cstheme="minorHAnsi"/>
                      <w:b/>
                      <w:sz w:val="20"/>
                      <w:szCs w:val="20"/>
                    </w:rPr>
                  </w:pPr>
                  <w:r w:rsidRPr="00B120AA">
                    <w:rPr>
                      <w:rFonts w:cs="Calibri"/>
                      <w:b/>
                      <w:sz w:val="16"/>
                      <w:szCs w:val="16"/>
                    </w:rPr>
                    <w:lastRenderedPageBreak/>
                    <w:t>G</w:t>
                  </w:r>
                  <w:r w:rsidR="004E67CE" w:rsidRPr="00B120AA">
                    <w:rPr>
                      <w:rFonts w:cs="Calibri"/>
                      <w:b/>
                      <w:sz w:val="16"/>
                      <w:szCs w:val="16"/>
                    </w:rPr>
                    <w:t>iovane professionista in caso di RTI</w:t>
                  </w:r>
                </w:p>
              </w:tc>
              <w:tc>
                <w:tcPr>
                  <w:tcW w:w="1512" w:type="dxa"/>
                </w:tcPr>
                <w:p w14:paraId="2C7B4CA2" w14:textId="1FB30779"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________</w:t>
                  </w:r>
                </w:p>
              </w:tc>
              <w:tc>
                <w:tcPr>
                  <w:tcW w:w="709" w:type="dxa"/>
                </w:tcPr>
                <w:p w14:paraId="1137B188" w14:textId="3232654E"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w:t>
                  </w:r>
                </w:p>
              </w:tc>
              <w:tc>
                <w:tcPr>
                  <w:tcW w:w="1276" w:type="dxa"/>
                </w:tcPr>
                <w:p w14:paraId="20A2573F" w14:textId="52652B97"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________</w:t>
                  </w:r>
                </w:p>
              </w:tc>
              <w:tc>
                <w:tcPr>
                  <w:tcW w:w="861" w:type="dxa"/>
                  <w:tcBorders>
                    <w:right w:val="single" w:sz="4" w:space="0" w:color="auto"/>
                  </w:tcBorders>
                </w:tcPr>
                <w:p w14:paraId="0EF9BF24" w14:textId="0E4619EC"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w:t>
                  </w:r>
                </w:p>
              </w:tc>
              <w:tc>
                <w:tcPr>
                  <w:tcW w:w="862" w:type="dxa"/>
                  <w:tcBorders>
                    <w:right w:val="single" w:sz="4" w:space="0" w:color="auto"/>
                  </w:tcBorders>
                </w:tcPr>
                <w:p w14:paraId="1E2684D9" w14:textId="325D32F3"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w:t>
                  </w:r>
                </w:p>
              </w:tc>
              <w:tc>
                <w:tcPr>
                  <w:tcW w:w="862" w:type="dxa"/>
                  <w:tcBorders>
                    <w:right w:val="single" w:sz="4" w:space="0" w:color="auto"/>
                  </w:tcBorders>
                </w:tcPr>
                <w:p w14:paraId="46C33839" w14:textId="3C78614E"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w:t>
                  </w:r>
                </w:p>
              </w:tc>
              <w:tc>
                <w:tcPr>
                  <w:tcW w:w="1384" w:type="dxa"/>
                  <w:tcBorders>
                    <w:left w:val="single" w:sz="4" w:space="0" w:color="auto"/>
                  </w:tcBorders>
                </w:tcPr>
                <w:p w14:paraId="4A50AFCF" w14:textId="7139BCAF" w:rsidR="004E67CE" w:rsidRPr="00B120AA" w:rsidRDefault="004E67CE" w:rsidP="001F1749">
                  <w:pPr>
                    <w:shd w:val="clear" w:color="auto" w:fill="FFFFFF" w:themeFill="background1"/>
                    <w:contextualSpacing/>
                    <w:jc w:val="center"/>
                    <w:rPr>
                      <w:rFonts w:cstheme="minorHAnsi"/>
                      <w:b/>
                      <w:sz w:val="20"/>
                      <w:szCs w:val="20"/>
                    </w:rPr>
                  </w:pPr>
                  <w:r w:rsidRPr="00B120AA">
                    <w:rPr>
                      <w:rFonts w:cstheme="minorHAnsi"/>
                      <w:sz w:val="20"/>
                      <w:szCs w:val="20"/>
                    </w:rPr>
                    <w:t>________</w:t>
                  </w:r>
                </w:p>
              </w:tc>
            </w:tr>
            <w:tr w:rsidR="00F749F5" w:rsidRPr="00B120AA" w14:paraId="4EA562CB" w14:textId="77777777" w:rsidTr="00F749F5">
              <w:tc>
                <w:tcPr>
                  <w:tcW w:w="8963" w:type="dxa"/>
                  <w:gridSpan w:val="8"/>
                  <w:shd w:val="clear" w:color="auto" w:fill="D9E2F3" w:themeFill="accent1" w:themeFillTint="33"/>
                </w:tcPr>
                <w:p w14:paraId="34F5A41B" w14:textId="363D51A6" w:rsidR="00F749F5" w:rsidRPr="00B120AA" w:rsidRDefault="00F749F5" w:rsidP="00F749F5">
                  <w:pPr>
                    <w:contextualSpacing/>
                    <w:jc w:val="center"/>
                    <w:rPr>
                      <w:rFonts w:cs="Calibri"/>
                      <w:b/>
                      <w:sz w:val="16"/>
                      <w:szCs w:val="16"/>
                    </w:rPr>
                  </w:pPr>
                  <w:r w:rsidRPr="00B120AA">
                    <w:rPr>
                      <w:rFonts w:cstheme="minorHAnsi"/>
                      <w:b/>
                      <w:sz w:val="16"/>
                      <w:szCs w:val="16"/>
                    </w:rPr>
                    <w:t xml:space="preserve">Compilare in caso di ulteriori </w:t>
                  </w:r>
                  <w:r w:rsidR="00D610E2" w:rsidRPr="00B120AA">
                    <w:rPr>
                      <w:rFonts w:cstheme="minorHAnsi"/>
                      <w:b/>
                      <w:sz w:val="16"/>
                      <w:szCs w:val="16"/>
                    </w:rPr>
                    <w:t>P</w:t>
                  </w:r>
                  <w:r w:rsidR="00555995" w:rsidRPr="00B120AA">
                    <w:rPr>
                      <w:rFonts w:cstheme="minorHAnsi"/>
                      <w:b/>
                      <w:sz w:val="16"/>
                      <w:szCs w:val="16"/>
                    </w:rPr>
                    <w:t>restazioni</w:t>
                  </w:r>
                  <w:r w:rsidR="00D610E2" w:rsidRPr="00B120AA">
                    <w:rPr>
                      <w:rFonts w:cstheme="minorHAnsi"/>
                      <w:b/>
                      <w:sz w:val="16"/>
                      <w:szCs w:val="16"/>
                    </w:rPr>
                    <w:t xml:space="preserve"> Accessorie</w:t>
                  </w:r>
                  <w:r w:rsidR="00555995" w:rsidRPr="00B120AA">
                    <w:rPr>
                      <w:rFonts w:cstheme="minorHAnsi"/>
                      <w:b/>
                      <w:sz w:val="16"/>
                      <w:szCs w:val="16"/>
                    </w:rPr>
                    <w:t xml:space="preserve"> per la sottoscrizione dei </w:t>
                  </w:r>
                  <w:r w:rsidR="00486F25" w:rsidRPr="00B120AA">
                    <w:rPr>
                      <w:rFonts w:cstheme="minorHAnsi"/>
                      <w:b/>
                      <w:sz w:val="16"/>
                      <w:szCs w:val="16"/>
                    </w:rPr>
                    <w:t>C</w:t>
                  </w:r>
                  <w:r w:rsidR="00555995" w:rsidRPr="00B120AA">
                    <w:rPr>
                      <w:rFonts w:cstheme="minorHAnsi"/>
                      <w:b/>
                      <w:sz w:val="16"/>
                      <w:szCs w:val="16"/>
                    </w:rPr>
                    <w:t xml:space="preserve">ontratti </w:t>
                  </w:r>
                  <w:r w:rsidR="00486F25" w:rsidRPr="00B120AA">
                    <w:rPr>
                      <w:rFonts w:cstheme="minorHAnsi"/>
                      <w:b/>
                      <w:sz w:val="16"/>
                      <w:szCs w:val="16"/>
                    </w:rPr>
                    <w:t>S</w:t>
                  </w:r>
                  <w:r w:rsidR="00555995" w:rsidRPr="00B120AA">
                    <w:rPr>
                      <w:rFonts w:cstheme="minorHAnsi"/>
                      <w:b/>
                      <w:sz w:val="16"/>
                      <w:szCs w:val="16"/>
                    </w:rPr>
                    <w:t>pecifici</w:t>
                  </w:r>
                </w:p>
              </w:tc>
            </w:tr>
            <w:tr w:rsidR="0094047F" w:rsidRPr="00B120AA" w14:paraId="300803F8" w14:textId="77777777" w:rsidTr="00E41AC2">
              <w:trPr>
                <w:trHeight w:val="365"/>
              </w:trPr>
              <w:tc>
                <w:tcPr>
                  <w:tcW w:w="1497" w:type="dxa"/>
                  <w:vMerge w:val="restart"/>
                  <w:shd w:val="clear" w:color="auto" w:fill="1F3864"/>
                  <w:vAlign w:val="center"/>
                </w:tcPr>
                <w:p w14:paraId="3C1E58B4" w14:textId="3E4BAB7E" w:rsidR="0094047F" w:rsidRPr="00B120AA" w:rsidRDefault="0094047F" w:rsidP="00BB2FD3">
                  <w:pPr>
                    <w:contextualSpacing/>
                    <w:jc w:val="center"/>
                    <w:rPr>
                      <w:b/>
                      <w:color w:val="FFFFFF"/>
                      <w:sz w:val="14"/>
                      <w:szCs w:val="12"/>
                    </w:rPr>
                  </w:pPr>
                  <w:r w:rsidRPr="00B120AA">
                    <w:rPr>
                      <w:b/>
                      <w:color w:val="FFFFFF"/>
                      <w:sz w:val="14"/>
                      <w:szCs w:val="12"/>
                    </w:rPr>
                    <w:t>PER LA PRESTAZIONE ACCESSORIA:</w:t>
                  </w:r>
                </w:p>
              </w:tc>
              <w:tc>
                <w:tcPr>
                  <w:tcW w:w="1512" w:type="dxa"/>
                  <w:vMerge w:val="restart"/>
                  <w:shd w:val="clear" w:color="auto" w:fill="1F3864"/>
                  <w:vAlign w:val="center"/>
                </w:tcPr>
                <w:p w14:paraId="733DBF77" w14:textId="77FED344" w:rsidR="0094047F" w:rsidRPr="00B120AA" w:rsidRDefault="0094047F" w:rsidP="00BB2FD3">
                  <w:pPr>
                    <w:contextualSpacing/>
                    <w:jc w:val="center"/>
                    <w:rPr>
                      <w:b/>
                      <w:color w:val="FFFFFF"/>
                      <w:sz w:val="14"/>
                      <w:szCs w:val="12"/>
                    </w:rPr>
                  </w:pPr>
                  <w:r w:rsidRPr="00B120AA">
                    <w:rPr>
                      <w:b/>
                      <w:color w:val="FFFFFF"/>
                      <w:sz w:val="14"/>
                      <w:szCs w:val="12"/>
                    </w:rPr>
                    <w:t>Nome Cognome/ Ragione Sociale</w:t>
                  </w:r>
                </w:p>
              </w:tc>
              <w:tc>
                <w:tcPr>
                  <w:tcW w:w="709" w:type="dxa"/>
                  <w:vMerge w:val="restart"/>
                  <w:shd w:val="clear" w:color="auto" w:fill="1F3864"/>
                  <w:vAlign w:val="center"/>
                </w:tcPr>
                <w:p w14:paraId="41F02843" w14:textId="77777777" w:rsidR="0094047F" w:rsidRPr="00B120AA" w:rsidRDefault="0094047F" w:rsidP="00BB2FD3">
                  <w:pPr>
                    <w:jc w:val="center"/>
                    <w:rPr>
                      <w:b/>
                      <w:color w:val="FFFFFF"/>
                      <w:sz w:val="14"/>
                      <w:szCs w:val="12"/>
                    </w:rPr>
                  </w:pPr>
                  <w:r w:rsidRPr="00B120AA">
                    <w:rPr>
                      <w:b/>
                      <w:color w:val="FFFFFF"/>
                      <w:sz w:val="14"/>
                      <w:szCs w:val="12"/>
                    </w:rPr>
                    <w:t>C.F./</w:t>
                  </w:r>
                </w:p>
                <w:p w14:paraId="22E71C69" w14:textId="2569B147" w:rsidR="0094047F" w:rsidRPr="00B120AA" w:rsidRDefault="0094047F" w:rsidP="00BB2FD3">
                  <w:pPr>
                    <w:contextualSpacing/>
                    <w:jc w:val="center"/>
                    <w:rPr>
                      <w:b/>
                      <w:color w:val="FFFFFF"/>
                      <w:sz w:val="14"/>
                      <w:szCs w:val="12"/>
                    </w:rPr>
                  </w:pPr>
                  <w:r w:rsidRPr="00B120AA">
                    <w:rPr>
                      <w:b/>
                      <w:color w:val="FFFFFF"/>
                      <w:sz w:val="14"/>
                      <w:szCs w:val="12"/>
                    </w:rPr>
                    <w:t>P.IVA</w:t>
                  </w:r>
                </w:p>
              </w:tc>
              <w:tc>
                <w:tcPr>
                  <w:tcW w:w="3861" w:type="dxa"/>
                  <w:gridSpan w:val="4"/>
                  <w:tcBorders>
                    <w:bottom w:val="single" w:sz="4" w:space="0" w:color="auto"/>
                    <w:right w:val="single" w:sz="4" w:space="0" w:color="auto"/>
                  </w:tcBorders>
                  <w:shd w:val="clear" w:color="auto" w:fill="1F3864"/>
                  <w:vAlign w:val="center"/>
                </w:tcPr>
                <w:p w14:paraId="4D0E2656" w14:textId="77777777" w:rsidR="0094047F" w:rsidRPr="00B120AA" w:rsidRDefault="0094047F" w:rsidP="00BB2FD3">
                  <w:pPr>
                    <w:contextualSpacing/>
                    <w:jc w:val="center"/>
                    <w:rPr>
                      <w:b/>
                      <w:color w:val="FFFFFF"/>
                      <w:sz w:val="14"/>
                      <w:szCs w:val="12"/>
                    </w:rPr>
                  </w:pPr>
                  <w:r w:rsidRPr="00B120AA">
                    <w:rPr>
                      <w:b/>
                      <w:color w:val="FFFFFF"/>
                      <w:sz w:val="14"/>
                      <w:szCs w:val="12"/>
                    </w:rPr>
                    <w:t>Albo Professionale/Ordine/Registro</w:t>
                  </w:r>
                </w:p>
                <w:p w14:paraId="287FB685" w14:textId="1C85C2D6" w:rsidR="0094047F" w:rsidRPr="00B120AA" w:rsidRDefault="0094047F" w:rsidP="00BB2FD3">
                  <w:pPr>
                    <w:contextualSpacing/>
                    <w:jc w:val="center"/>
                    <w:rPr>
                      <w:b/>
                      <w:color w:val="FFFFFF"/>
                      <w:sz w:val="14"/>
                      <w:szCs w:val="12"/>
                    </w:rPr>
                  </w:pPr>
                </w:p>
              </w:tc>
              <w:tc>
                <w:tcPr>
                  <w:tcW w:w="1384" w:type="dxa"/>
                  <w:vMerge w:val="restart"/>
                  <w:tcBorders>
                    <w:left w:val="single" w:sz="4" w:space="0" w:color="auto"/>
                  </w:tcBorders>
                  <w:shd w:val="clear" w:color="auto" w:fill="1F3864"/>
                  <w:vAlign w:val="center"/>
                </w:tcPr>
                <w:p w14:paraId="4689D047" w14:textId="46B2244E" w:rsidR="0094047F" w:rsidRPr="00B120AA" w:rsidRDefault="0094047F" w:rsidP="00BB2FD3">
                  <w:pPr>
                    <w:contextualSpacing/>
                    <w:jc w:val="center"/>
                    <w:rPr>
                      <w:b/>
                      <w:color w:val="FFFFFF"/>
                      <w:sz w:val="14"/>
                      <w:szCs w:val="12"/>
                    </w:rPr>
                  </w:pPr>
                  <w:r w:rsidRPr="00B120AA">
                    <w:rPr>
                      <w:b/>
                      <w:color w:val="FFFFFF"/>
                      <w:sz w:val="14"/>
                      <w:szCs w:val="12"/>
                    </w:rPr>
                    <w:t>Specificare tipo di rapporto con il concorrente</w:t>
                  </w:r>
                </w:p>
              </w:tc>
            </w:tr>
            <w:tr w:rsidR="007978FA" w:rsidRPr="00B120AA" w14:paraId="7D66BFB3" w14:textId="77777777" w:rsidTr="0094047F">
              <w:trPr>
                <w:trHeight w:val="765"/>
              </w:trPr>
              <w:tc>
                <w:tcPr>
                  <w:tcW w:w="1497" w:type="dxa"/>
                  <w:vMerge/>
                  <w:shd w:val="clear" w:color="auto" w:fill="1F3864"/>
                </w:tcPr>
                <w:p w14:paraId="364EE296" w14:textId="77777777" w:rsidR="007978FA" w:rsidRPr="00B120AA" w:rsidRDefault="007978FA" w:rsidP="007978FA">
                  <w:pPr>
                    <w:contextualSpacing/>
                    <w:jc w:val="center"/>
                    <w:rPr>
                      <w:b/>
                      <w:color w:val="FFFFFF"/>
                      <w:sz w:val="14"/>
                      <w:szCs w:val="12"/>
                    </w:rPr>
                  </w:pPr>
                </w:p>
              </w:tc>
              <w:tc>
                <w:tcPr>
                  <w:tcW w:w="1512" w:type="dxa"/>
                  <w:vMerge/>
                  <w:shd w:val="clear" w:color="auto" w:fill="1F3864"/>
                </w:tcPr>
                <w:p w14:paraId="0B575589" w14:textId="77777777" w:rsidR="007978FA" w:rsidRPr="00B120AA" w:rsidRDefault="007978FA" w:rsidP="007978FA">
                  <w:pPr>
                    <w:contextualSpacing/>
                    <w:jc w:val="center"/>
                    <w:rPr>
                      <w:b/>
                      <w:color w:val="FFFFFF"/>
                      <w:sz w:val="14"/>
                      <w:szCs w:val="12"/>
                    </w:rPr>
                  </w:pPr>
                </w:p>
              </w:tc>
              <w:tc>
                <w:tcPr>
                  <w:tcW w:w="709" w:type="dxa"/>
                  <w:vMerge/>
                  <w:shd w:val="clear" w:color="auto" w:fill="1F3864"/>
                </w:tcPr>
                <w:p w14:paraId="30790F5C" w14:textId="77777777" w:rsidR="007978FA" w:rsidRPr="00B120AA" w:rsidRDefault="007978FA" w:rsidP="007978FA">
                  <w:pPr>
                    <w:jc w:val="center"/>
                    <w:rPr>
                      <w:b/>
                      <w:color w:val="FFFFFF"/>
                      <w:sz w:val="14"/>
                      <w:szCs w:val="12"/>
                    </w:rPr>
                  </w:pPr>
                </w:p>
              </w:tc>
              <w:tc>
                <w:tcPr>
                  <w:tcW w:w="1276" w:type="dxa"/>
                  <w:tcBorders>
                    <w:top w:val="single" w:sz="4" w:space="0" w:color="auto"/>
                  </w:tcBorders>
                  <w:shd w:val="clear" w:color="auto" w:fill="1F3864"/>
                </w:tcPr>
                <w:p w14:paraId="2F4F04CE" w14:textId="4912D271" w:rsidR="007978FA" w:rsidRPr="00B120AA" w:rsidRDefault="0094047F" w:rsidP="007978FA">
                  <w:pPr>
                    <w:contextualSpacing/>
                    <w:jc w:val="center"/>
                    <w:rPr>
                      <w:b/>
                      <w:color w:val="FFFFFF"/>
                      <w:sz w:val="14"/>
                      <w:szCs w:val="12"/>
                    </w:rPr>
                  </w:pPr>
                  <w:r w:rsidRPr="00B120AA">
                    <w:rPr>
                      <w:b/>
                      <w:color w:val="FFFFFF"/>
                      <w:sz w:val="14"/>
                      <w:szCs w:val="12"/>
                    </w:rPr>
                    <w:t>ALBO/ORDINE</w:t>
                  </w:r>
                </w:p>
              </w:tc>
              <w:tc>
                <w:tcPr>
                  <w:tcW w:w="861" w:type="dxa"/>
                  <w:tcBorders>
                    <w:top w:val="single" w:sz="4" w:space="0" w:color="auto"/>
                    <w:right w:val="single" w:sz="4" w:space="0" w:color="auto"/>
                  </w:tcBorders>
                  <w:shd w:val="clear" w:color="auto" w:fill="1F3864"/>
                </w:tcPr>
                <w:p w14:paraId="2D49A223" w14:textId="645FE3D4" w:rsidR="007978FA" w:rsidRPr="00B120AA" w:rsidRDefault="007978FA" w:rsidP="007978FA">
                  <w:pPr>
                    <w:contextualSpacing/>
                    <w:jc w:val="center"/>
                    <w:rPr>
                      <w:b/>
                      <w:color w:val="FFFFFF"/>
                      <w:sz w:val="14"/>
                      <w:szCs w:val="12"/>
                    </w:rPr>
                  </w:pPr>
                  <w:r w:rsidRPr="00B120AA">
                    <w:rPr>
                      <w:rFonts w:eastAsia="Times New Roman"/>
                      <w:b/>
                      <w:color w:val="FFFFFF"/>
                      <w:sz w:val="14"/>
                      <w:szCs w:val="16"/>
                      <w:lang w:eastAsia="it-IT"/>
                    </w:rPr>
                    <w:t>Prov.</w:t>
                  </w:r>
                </w:p>
                <w:p w14:paraId="7CDDF240" w14:textId="77777777" w:rsidR="007978FA" w:rsidRPr="00B120AA" w:rsidRDefault="007978FA" w:rsidP="007978FA">
                  <w:pPr>
                    <w:contextualSpacing/>
                    <w:jc w:val="center"/>
                    <w:rPr>
                      <w:b/>
                      <w:color w:val="FFFFFF"/>
                      <w:sz w:val="14"/>
                      <w:szCs w:val="12"/>
                    </w:rPr>
                  </w:pPr>
                </w:p>
                <w:p w14:paraId="05781826" w14:textId="585531F0" w:rsidR="007978FA" w:rsidRPr="00B120AA" w:rsidRDefault="007978FA" w:rsidP="007978FA">
                  <w:pPr>
                    <w:contextualSpacing/>
                    <w:jc w:val="center"/>
                    <w:rPr>
                      <w:b/>
                      <w:color w:val="FFFFFF"/>
                      <w:sz w:val="14"/>
                      <w:szCs w:val="12"/>
                    </w:rPr>
                  </w:pPr>
                </w:p>
              </w:tc>
              <w:tc>
                <w:tcPr>
                  <w:tcW w:w="862" w:type="dxa"/>
                  <w:tcBorders>
                    <w:top w:val="single" w:sz="4" w:space="0" w:color="auto"/>
                    <w:right w:val="single" w:sz="4" w:space="0" w:color="auto"/>
                  </w:tcBorders>
                  <w:shd w:val="clear" w:color="auto" w:fill="1F3864"/>
                </w:tcPr>
                <w:p w14:paraId="6B431DF4" w14:textId="20B6B0F5" w:rsidR="007978FA" w:rsidRPr="00B120AA" w:rsidRDefault="007978FA" w:rsidP="007978FA">
                  <w:pPr>
                    <w:contextualSpacing/>
                    <w:jc w:val="center"/>
                    <w:rPr>
                      <w:b/>
                      <w:color w:val="FFFFFF"/>
                      <w:sz w:val="14"/>
                      <w:szCs w:val="12"/>
                    </w:rPr>
                  </w:pPr>
                  <w:r w:rsidRPr="00B120AA">
                    <w:rPr>
                      <w:rFonts w:eastAsia="Times New Roman"/>
                      <w:b/>
                      <w:color w:val="FFFFFF"/>
                      <w:sz w:val="14"/>
                      <w:szCs w:val="16"/>
                      <w:lang w:eastAsia="it-IT"/>
                    </w:rPr>
                    <w:t>n. di iscrizione</w:t>
                  </w:r>
                </w:p>
              </w:tc>
              <w:tc>
                <w:tcPr>
                  <w:tcW w:w="862" w:type="dxa"/>
                  <w:tcBorders>
                    <w:top w:val="single" w:sz="4" w:space="0" w:color="auto"/>
                    <w:right w:val="single" w:sz="4" w:space="0" w:color="auto"/>
                  </w:tcBorders>
                  <w:shd w:val="clear" w:color="auto" w:fill="1F3864"/>
                </w:tcPr>
                <w:p w14:paraId="08E103AB" w14:textId="6D25FC8F" w:rsidR="007978FA" w:rsidRPr="00B120AA" w:rsidRDefault="007978FA" w:rsidP="007978FA">
                  <w:pPr>
                    <w:contextualSpacing/>
                    <w:jc w:val="center"/>
                    <w:rPr>
                      <w:b/>
                      <w:color w:val="FFFFFF"/>
                      <w:sz w:val="14"/>
                      <w:szCs w:val="12"/>
                    </w:rPr>
                  </w:pPr>
                  <w:r w:rsidRPr="00B120AA">
                    <w:rPr>
                      <w:rFonts w:eastAsia="Times New Roman"/>
                      <w:b/>
                      <w:color w:val="FFFFFF"/>
                      <w:sz w:val="14"/>
                      <w:szCs w:val="16"/>
                      <w:lang w:eastAsia="it-IT"/>
                    </w:rPr>
                    <w:t>dal:</w:t>
                  </w:r>
                </w:p>
              </w:tc>
              <w:tc>
                <w:tcPr>
                  <w:tcW w:w="1384" w:type="dxa"/>
                  <w:vMerge/>
                  <w:tcBorders>
                    <w:left w:val="single" w:sz="4" w:space="0" w:color="auto"/>
                  </w:tcBorders>
                  <w:shd w:val="clear" w:color="auto" w:fill="1F3864"/>
                </w:tcPr>
                <w:p w14:paraId="3B566B7F" w14:textId="77777777" w:rsidR="007978FA" w:rsidRPr="00B120AA" w:rsidRDefault="007978FA" w:rsidP="007978FA">
                  <w:pPr>
                    <w:contextualSpacing/>
                    <w:jc w:val="center"/>
                    <w:rPr>
                      <w:b/>
                      <w:color w:val="FFFFFF"/>
                      <w:sz w:val="14"/>
                      <w:szCs w:val="12"/>
                    </w:rPr>
                  </w:pPr>
                </w:p>
              </w:tc>
            </w:tr>
            <w:tr w:rsidR="004E67CE" w:rsidRPr="00B120AA" w14:paraId="07503CEE" w14:textId="77777777" w:rsidTr="00E91EB4">
              <w:tc>
                <w:tcPr>
                  <w:tcW w:w="1497" w:type="dxa"/>
                </w:tcPr>
                <w:p w14:paraId="4704AFF7" w14:textId="38884726" w:rsidR="004E67CE" w:rsidRPr="00B120AA" w:rsidRDefault="004E67CE" w:rsidP="004E67CE">
                  <w:pPr>
                    <w:shd w:val="clear" w:color="auto" w:fill="FFFFFF" w:themeFill="background1"/>
                    <w:contextualSpacing/>
                    <w:rPr>
                      <w:rFonts w:cstheme="minorHAnsi"/>
                      <w:b/>
                      <w:sz w:val="20"/>
                      <w:szCs w:val="20"/>
                    </w:rPr>
                  </w:pPr>
                  <w:r w:rsidRPr="00B120AA">
                    <w:rPr>
                      <w:rFonts w:cstheme="minorHAnsi"/>
                      <w:sz w:val="20"/>
                      <w:szCs w:val="20"/>
                    </w:rPr>
                    <w:t>________</w:t>
                  </w:r>
                </w:p>
              </w:tc>
              <w:tc>
                <w:tcPr>
                  <w:tcW w:w="1512" w:type="dxa"/>
                </w:tcPr>
                <w:p w14:paraId="19DF7FA2" w14:textId="269BEFE5" w:rsidR="004E67CE" w:rsidRPr="00B120AA" w:rsidRDefault="004E67CE" w:rsidP="004E67CE">
                  <w:pPr>
                    <w:shd w:val="clear" w:color="auto" w:fill="FFFFFF" w:themeFill="background1"/>
                    <w:contextualSpacing/>
                    <w:rPr>
                      <w:rFonts w:cstheme="minorHAnsi"/>
                      <w:b/>
                      <w:sz w:val="20"/>
                      <w:szCs w:val="20"/>
                    </w:rPr>
                  </w:pPr>
                  <w:r w:rsidRPr="00B120AA">
                    <w:rPr>
                      <w:rFonts w:cstheme="minorHAnsi"/>
                      <w:sz w:val="20"/>
                      <w:szCs w:val="20"/>
                    </w:rPr>
                    <w:t>________</w:t>
                  </w:r>
                </w:p>
              </w:tc>
              <w:tc>
                <w:tcPr>
                  <w:tcW w:w="709" w:type="dxa"/>
                </w:tcPr>
                <w:p w14:paraId="2E3028B8" w14:textId="3B3818CE" w:rsidR="004E67CE" w:rsidRPr="00B120AA" w:rsidRDefault="004E67CE" w:rsidP="004E67CE">
                  <w:pPr>
                    <w:shd w:val="clear" w:color="auto" w:fill="FFFFFF" w:themeFill="background1"/>
                    <w:contextualSpacing/>
                    <w:rPr>
                      <w:rFonts w:cstheme="minorHAnsi"/>
                      <w:b/>
                      <w:sz w:val="20"/>
                      <w:szCs w:val="20"/>
                    </w:rPr>
                  </w:pPr>
                  <w:r w:rsidRPr="00B120AA">
                    <w:rPr>
                      <w:rFonts w:cstheme="minorHAnsi"/>
                      <w:sz w:val="20"/>
                      <w:szCs w:val="20"/>
                    </w:rPr>
                    <w:t>____</w:t>
                  </w:r>
                </w:p>
              </w:tc>
              <w:tc>
                <w:tcPr>
                  <w:tcW w:w="1276" w:type="dxa"/>
                </w:tcPr>
                <w:p w14:paraId="0896DD89" w14:textId="46FBFB74" w:rsidR="004E67CE" w:rsidRPr="00B120AA" w:rsidRDefault="004E67CE" w:rsidP="004E67CE">
                  <w:pPr>
                    <w:shd w:val="clear" w:color="auto" w:fill="FFFFFF" w:themeFill="background1"/>
                    <w:contextualSpacing/>
                    <w:rPr>
                      <w:rFonts w:cstheme="minorHAnsi"/>
                      <w:b/>
                      <w:sz w:val="20"/>
                      <w:szCs w:val="20"/>
                    </w:rPr>
                  </w:pPr>
                  <w:r w:rsidRPr="00B120AA">
                    <w:rPr>
                      <w:rFonts w:cstheme="minorHAnsi"/>
                      <w:sz w:val="20"/>
                      <w:szCs w:val="20"/>
                    </w:rPr>
                    <w:t>________</w:t>
                  </w:r>
                </w:p>
              </w:tc>
              <w:tc>
                <w:tcPr>
                  <w:tcW w:w="861" w:type="dxa"/>
                  <w:tcBorders>
                    <w:right w:val="single" w:sz="4" w:space="0" w:color="auto"/>
                  </w:tcBorders>
                </w:tcPr>
                <w:p w14:paraId="1EBD7736" w14:textId="79900271" w:rsidR="004E67CE" w:rsidRPr="00B120AA" w:rsidRDefault="004E67CE" w:rsidP="004E67CE">
                  <w:pPr>
                    <w:shd w:val="clear" w:color="auto" w:fill="FFFFFF" w:themeFill="background1"/>
                    <w:contextualSpacing/>
                    <w:rPr>
                      <w:rFonts w:cstheme="minorHAnsi"/>
                      <w:b/>
                      <w:sz w:val="20"/>
                      <w:szCs w:val="20"/>
                    </w:rPr>
                  </w:pPr>
                  <w:r w:rsidRPr="00B120AA">
                    <w:rPr>
                      <w:rFonts w:cstheme="minorHAnsi"/>
                      <w:sz w:val="20"/>
                      <w:szCs w:val="20"/>
                    </w:rPr>
                    <w:t>______</w:t>
                  </w:r>
                </w:p>
              </w:tc>
              <w:tc>
                <w:tcPr>
                  <w:tcW w:w="862" w:type="dxa"/>
                  <w:tcBorders>
                    <w:right w:val="single" w:sz="4" w:space="0" w:color="auto"/>
                  </w:tcBorders>
                </w:tcPr>
                <w:p w14:paraId="65930D0F" w14:textId="25ABCF01" w:rsidR="004E67CE" w:rsidRPr="00B120AA" w:rsidRDefault="004E67CE" w:rsidP="004E67CE">
                  <w:pPr>
                    <w:shd w:val="clear" w:color="auto" w:fill="FFFFFF" w:themeFill="background1"/>
                    <w:contextualSpacing/>
                    <w:rPr>
                      <w:rFonts w:cstheme="minorHAnsi"/>
                      <w:b/>
                      <w:sz w:val="20"/>
                      <w:szCs w:val="20"/>
                    </w:rPr>
                  </w:pPr>
                  <w:r w:rsidRPr="00B120AA">
                    <w:rPr>
                      <w:rFonts w:cstheme="minorHAnsi"/>
                      <w:sz w:val="20"/>
                      <w:szCs w:val="20"/>
                    </w:rPr>
                    <w:t>______</w:t>
                  </w:r>
                </w:p>
              </w:tc>
              <w:tc>
                <w:tcPr>
                  <w:tcW w:w="862" w:type="dxa"/>
                  <w:tcBorders>
                    <w:right w:val="single" w:sz="4" w:space="0" w:color="auto"/>
                  </w:tcBorders>
                </w:tcPr>
                <w:p w14:paraId="5568EC5D" w14:textId="357E31FE" w:rsidR="004E67CE" w:rsidRPr="00B120AA" w:rsidRDefault="004E67CE" w:rsidP="004E67CE">
                  <w:pPr>
                    <w:shd w:val="clear" w:color="auto" w:fill="FFFFFF" w:themeFill="background1"/>
                    <w:contextualSpacing/>
                    <w:rPr>
                      <w:rFonts w:cstheme="minorHAnsi"/>
                      <w:b/>
                      <w:sz w:val="20"/>
                      <w:szCs w:val="20"/>
                    </w:rPr>
                  </w:pPr>
                  <w:r w:rsidRPr="00B120AA">
                    <w:rPr>
                      <w:rFonts w:cstheme="minorHAnsi"/>
                      <w:sz w:val="20"/>
                      <w:szCs w:val="20"/>
                    </w:rPr>
                    <w:t>______</w:t>
                  </w:r>
                </w:p>
              </w:tc>
              <w:tc>
                <w:tcPr>
                  <w:tcW w:w="1384" w:type="dxa"/>
                  <w:tcBorders>
                    <w:left w:val="single" w:sz="4" w:space="0" w:color="auto"/>
                  </w:tcBorders>
                </w:tcPr>
                <w:p w14:paraId="3540858D" w14:textId="41FB62D3" w:rsidR="004E67CE" w:rsidRPr="00B120AA" w:rsidRDefault="004E67CE" w:rsidP="004E67CE">
                  <w:pPr>
                    <w:shd w:val="clear" w:color="auto" w:fill="FFFFFF" w:themeFill="background1"/>
                    <w:contextualSpacing/>
                    <w:rPr>
                      <w:rFonts w:cstheme="minorHAnsi"/>
                      <w:b/>
                      <w:sz w:val="20"/>
                      <w:szCs w:val="20"/>
                    </w:rPr>
                  </w:pPr>
                  <w:r w:rsidRPr="00B120AA">
                    <w:rPr>
                      <w:rFonts w:cstheme="minorHAnsi"/>
                      <w:sz w:val="20"/>
                      <w:szCs w:val="20"/>
                    </w:rPr>
                    <w:t>________</w:t>
                  </w:r>
                </w:p>
              </w:tc>
            </w:tr>
            <w:tr w:rsidR="005F7CB8" w:rsidRPr="00B120AA" w14:paraId="13A9DE5B" w14:textId="77777777" w:rsidTr="00E91EB4">
              <w:tc>
                <w:tcPr>
                  <w:tcW w:w="1497" w:type="dxa"/>
                </w:tcPr>
                <w:p w14:paraId="4FD62806" w14:textId="27E78628" w:rsidR="005F7CB8" w:rsidRPr="00B120AA" w:rsidRDefault="005F7CB8" w:rsidP="005F7CB8">
                  <w:pPr>
                    <w:shd w:val="clear" w:color="auto" w:fill="FFFFFF" w:themeFill="background1"/>
                    <w:contextualSpacing/>
                    <w:rPr>
                      <w:rFonts w:cstheme="minorHAnsi"/>
                      <w:sz w:val="20"/>
                      <w:szCs w:val="20"/>
                    </w:rPr>
                  </w:pPr>
                  <w:r w:rsidRPr="00B120AA">
                    <w:rPr>
                      <w:rFonts w:cstheme="minorHAnsi"/>
                      <w:sz w:val="20"/>
                      <w:szCs w:val="20"/>
                    </w:rPr>
                    <w:t>________</w:t>
                  </w:r>
                </w:p>
              </w:tc>
              <w:tc>
                <w:tcPr>
                  <w:tcW w:w="1512" w:type="dxa"/>
                </w:tcPr>
                <w:p w14:paraId="65CA3EBA" w14:textId="7812718A" w:rsidR="005F7CB8" w:rsidRPr="00B120AA" w:rsidRDefault="005F7CB8" w:rsidP="005F7CB8">
                  <w:pPr>
                    <w:shd w:val="clear" w:color="auto" w:fill="FFFFFF" w:themeFill="background1"/>
                    <w:contextualSpacing/>
                    <w:rPr>
                      <w:rFonts w:cstheme="minorHAnsi"/>
                      <w:sz w:val="20"/>
                      <w:szCs w:val="20"/>
                    </w:rPr>
                  </w:pPr>
                  <w:r w:rsidRPr="00B120AA">
                    <w:rPr>
                      <w:rFonts w:cstheme="minorHAnsi"/>
                      <w:sz w:val="20"/>
                      <w:szCs w:val="20"/>
                    </w:rPr>
                    <w:t>________</w:t>
                  </w:r>
                </w:p>
              </w:tc>
              <w:tc>
                <w:tcPr>
                  <w:tcW w:w="709" w:type="dxa"/>
                </w:tcPr>
                <w:p w14:paraId="1AD54987" w14:textId="769AA022" w:rsidR="005F7CB8" w:rsidRPr="00B120AA" w:rsidRDefault="005F7CB8" w:rsidP="005F7CB8">
                  <w:pPr>
                    <w:shd w:val="clear" w:color="auto" w:fill="FFFFFF" w:themeFill="background1"/>
                    <w:contextualSpacing/>
                    <w:rPr>
                      <w:rFonts w:cstheme="minorHAnsi"/>
                      <w:sz w:val="20"/>
                      <w:szCs w:val="20"/>
                    </w:rPr>
                  </w:pPr>
                  <w:r w:rsidRPr="00B120AA">
                    <w:rPr>
                      <w:rFonts w:cstheme="minorHAnsi"/>
                      <w:sz w:val="20"/>
                      <w:szCs w:val="20"/>
                    </w:rPr>
                    <w:t>____</w:t>
                  </w:r>
                </w:p>
              </w:tc>
              <w:tc>
                <w:tcPr>
                  <w:tcW w:w="1276" w:type="dxa"/>
                </w:tcPr>
                <w:p w14:paraId="03727F5D" w14:textId="24FE32DC" w:rsidR="005F7CB8" w:rsidRPr="00B120AA" w:rsidRDefault="005F7CB8" w:rsidP="005F7CB8">
                  <w:pPr>
                    <w:shd w:val="clear" w:color="auto" w:fill="FFFFFF" w:themeFill="background1"/>
                    <w:contextualSpacing/>
                    <w:rPr>
                      <w:rFonts w:cstheme="minorHAnsi"/>
                      <w:sz w:val="20"/>
                      <w:szCs w:val="20"/>
                    </w:rPr>
                  </w:pPr>
                  <w:r w:rsidRPr="00B120AA">
                    <w:rPr>
                      <w:rFonts w:cstheme="minorHAnsi"/>
                      <w:sz w:val="20"/>
                      <w:szCs w:val="20"/>
                    </w:rPr>
                    <w:t>________</w:t>
                  </w:r>
                </w:p>
              </w:tc>
              <w:tc>
                <w:tcPr>
                  <w:tcW w:w="861" w:type="dxa"/>
                  <w:tcBorders>
                    <w:right w:val="single" w:sz="4" w:space="0" w:color="auto"/>
                  </w:tcBorders>
                </w:tcPr>
                <w:p w14:paraId="5A8CB28E" w14:textId="46F1FB29" w:rsidR="005F7CB8" w:rsidRPr="00B120AA" w:rsidRDefault="005F7CB8" w:rsidP="005F7CB8">
                  <w:pPr>
                    <w:shd w:val="clear" w:color="auto" w:fill="FFFFFF" w:themeFill="background1"/>
                    <w:contextualSpacing/>
                    <w:rPr>
                      <w:rFonts w:cstheme="minorHAnsi"/>
                      <w:sz w:val="20"/>
                      <w:szCs w:val="20"/>
                    </w:rPr>
                  </w:pPr>
                  <w:r w:rsidRPr="00B120AA">
                    <w:rPr>
                      <w:rFonts w:cstheme="minorHAnsi"/>
                      <w:sz w:val="20"/>
                      <w:szCs w:val="20"/>
                    </w:rPr>
                    <w:t>______</w:t>
                  </w:r>
                </w:p>
              </w:tc>
              <w:tc>
                <w:tcPr>
                  <w:tcW w:w="862" w:type="dxa"/>
                  <w:tcBorders>
                    <w:right w:val="single" w:sz="4" w:space="0" w:color="auto"/>
                  </w:tcBorders>
                </w:tcPr>
                <w:p w14:paraId="62AACC06" w14:textId="4C3D3A8C" w:rsidR="005F7CB8" w:rsidRPr="00B120AA" w:rsidRDefault="005F7CB8" w:rsidP="005F7CB8">
                  <w:pPr>
                    <w:shd w:val="clear" w:color="auto" w:fill="FFFFFF" w:themeFill="background1"/>
                    <w:contextualSpacing/>
                    <w:rPr>
                      <w:rFonts w:cstheme="minorHAnsi"/>
                      <w:sz w:val="20"/>
                      <w:szCs w:val="20"/>
                    </w:rPr>
                  </w:pPr>
                  <w:r w:rsidRPr="00B120AA">
                    <w:rPr>
                      <w:rFonts w:cstheme="minorHAnsi"/>
                      <w:sz w:val="20"/>
                      <w:szCs w:val="20"/>
                    </w:rPr>
                    <w:t>______</w:t>
                  </w:r>
                </w:p>
              </w:tc>
              <w:tc>
                <w:tcPr>
                  <w:tcW w:w="862" w:type="dxa"/>
                  <w:tcBorders>
                    <w:right w:val="single" w:sz="4" w:space="0" w:color="auto"/>
                  </w:tcBorders>
                </w:tcPr>
                <w:p w14:paraId="4D61E53C" w14:textId="63FBE0DA" w:rsidR="005F7CB8" w:rsidRPr="00B120AA" w:rsidRDefault="005F7CB8" w:rsidP="005F7CB8">
                  <w:pPr>
                    <w:shd w:val="clear" w:color="auto" w:fill="FFFFFF" w:themeFill="background1"/>
                    <w:contextualSpacing/>
                    <w:rPr>
                      <w:rFonts w:cstheme="minorHAnsi"/>
                      <w:sz w:val="20"/>
                      <w:szCs w:val="20"/>
                    </w:rPr>
                  </w:pPr>
                  <w:r w:rsidRPr="00B120AA">
                    <w:rPr>
                      <w:rFonts w:cstheme="minorHAnsi"/>
                      <w:sz w:val="20"/>
                      <w:szCs w:val="20"/>
                    </w:rPr>
                    <w:t>______</w:t>
                  </w:r>
                </w:p>
              </w:tc>
              <w:tc>
                <w:tcPr>
                  <w:tcW w:w="1384" w:type="dxa"/>
                  <w:tcBorders>
                    <w:left w:val="single" w:sz="4" w:space="0" w:color="auto"/>
                  </w:tcBorders>
                </w:tcPr>
                <w:p w14:paraId="3FA40D95" w14:textId="50EDFCC9" w:rsidR="005F7CB8" w:rsidRPr="00B120AA" w:rsidRDefault="005F7CB8" w:rsidP="005F7CB8">
                  <w:pPr>
                    <w:shd w:val="clear" w:color="auto" w:fill="FFFFFF" w:themeFill="background1"/>
                    <w:contextualSpacing/>
                    <w:rPr>
                      <w:rFonts w:cstheme="minorHAnsi"/>
                      <w:sz w:val="20"/>
                      <w:szCs w:val="20"/>
                    </w:rPr>
                  </w:pPr>
                  <w:r w:rsidRPr="00B120AA">
                    <w:rPr>
                      <w:rFonts w:cstheme="minorHAnsi"/>
                      <w:sz w:val="20"/>
                      <w:szCs w:val="20"/>
                    </w:rPr>
                    <w:t>________</w:t>
                  </w:r>
                </w:p>
              </w:tc>
            </w:tr>
            <w:tr w:rsidR="004E67CE" w:rsidRPr="00B120AA" w14:paraId="4CF34514" w14:textId="77777777" w:rsidTr="00E91EB4">
              <w:tc>
                <w:tcPr>
                  <w:tcW w:w="1497" w:type="dxa"/>
                </w:tcPr>
                <w:p w14:paraId="71571598" w14:textId="3CBD54B7" w:rsidR="004E67CE" w:rsidRPr="00B120AA" w:rsidRDefault="004E67CE" w:rsidP="004E67CE">
                  <w:pPr>
                    <w:shd w:val="clear" w:color="auto" w:fill="FFFFFF" w:themeFill="background1"/>
                    <w:contextualSpacing/>
                    <w:rPr>
                      <w:rFonts w:cstheme="minorHAnsi"/>
                      <w:b/>
                      <w:sz w:val="20"/>
                      <w:szCs w:val="20"/>
                    </w:rPr>
                  </w:pPr>
                  <w:r w:rsidRPr="00B120AA">
                    <w:rPr>
                      <w:rFonts w:cstheme="minorHAnsi"/>
                      <w:sz w:val="20"/>
                      <w:szCs w:val="20"/>
                    </w:rPr>
                    <w:t>________</w:t>
                  </w:r>
                </w:p>
              </w:tc>
              <w:tc>
                <w:tcPr>
                  <w:tcW w:w="1512" w:type="dxa"/>
                </w:tcPr>
                <w:p w14:paraId="34E45E3B" w14:textId="08F1D8EB" w:rsidR="004E67CE" w:rsidRPr="00B120AA" w:rsidRDefault="004E67CE" w:rsidP="004E67CE">
                  <w:pPr>
                    <w:shd w:val="clear" w:color="auto" w:fill="FFFFFF" w:themeFill="background1"/>
                    <w:contextualSpacing/>
                    <w:rPr>
                      <w:rFonts w:cstheme="minorHAnsi"/>
                      <w:b/>
                      <w:sz w:val="20"/>
                      <w:szCs w:val="20"/>
                    </w:rPr>
                  </w:pPr>
                  <w:r w:rsidRPr="00B120AA">
                    <w:rPr>
                      <w:rFonts w:cstheme="minorHAnsi"/>
                      <w:sz w:val="20"/>
                      <w:szCs w:val="20"/>
                    </w:rPr>
                    <w:t>________</w:t>
                  </w:r>
                </w:p>
              </w:tc>
              <w:tc>
                <w:tcPr>
                  <w:tcW w:w="709" w:type="dxa"/>
                </w:tcPr>
                <w:p w14:paraId="37FFDA92" w14:textId="384F5F30" w:rsidR="004E67CE" w:rsidRPr="00B120AA" w:rsidRDefault="004E67CE" w:rsidP="004E67CE">
                  <w:pPr>
                    <w:shd w:val="clear" w:color="auto" w:fill="FFFFFF" w:themeFill="background1"/>
                    <w:contextualSpacing/>
                    <w:rPr>
                      <w:rFonts w:cstheme="minorHAnsi"/>
                      <w:b/>
                      <w:sz w:val="20"/>
                      <w:szCs w:val="20"/>
                    </w:rPr>
                  </w:pPr>
                  <w:r w:rsidRPr="00B120AA">
                    <w:rPr>
                      <w:rFonts w:cstheme="minorHAnsi"/>
                      <w:sz w:val="20"/>
                      <w:szCs w:val="20"/>
                    </w:rPr>
                    <w:t>____</w:t>
                  </w:r>
                </w:p>
              </w:tc>
              <w:tc>
                <w:tcPr>
                  <w:tcW w:w="1276" w:type="dxa"/>
                </w:tcPr>
                <w:p w14:paraId="6D70E469" w14:textId="6A4EB08E" w:rsidR="004E67CE" w:rsidRPr="00B120AA" w:rsidRDefault="004E67CE" w:rsidP="004E67CE">
                  <w:pPr>
                    <w:shd w:val="clear" w:color="auto" w:fill="FFFFFF" w:themeFill="background1"/>
                    <w:contextualSpacing/>
                    <w:rPr>
                      <w:rFonts w:cstheme="minorHAnsi"/>
                      <w:b/>
                      <w:sz w:val="20"/>
                      <w:szCs w:val="20"/>
                    </w:rPr>
                  </w:pPr>
                  <w:r w:rsidRPr="00B120AA">
                    <w:rPr>
                      <w:rFonts w:cstheme="minorHAnsi"/>
                      <w:sz w:val="20"/>
                      <w:szCs w:val="20"/>
                    </w:rPr>
                    <w:t>________</w:t>
                  </w:r>
                </w:p>
              </w:tc>
              <w:tc>
                <w:tcPr>
                  <w:tcW w:w="861" w:type="dxa"/>
                  <w:tcBorders>
                    <w:right w:val="single" w:sz="4" w:space="0" w:color="auto"/>
                  </w:tcBorders>
                </w:tcPr>
                <w:p w14:paraId="1EF77407" w14:textId="5803855C" w:rsidR="004E67CE" w:rsidRPr="00B120AA" w:rsidRDefault="004E67CE" w:rsidP="004E67CE">
                  <w:pPr>
                    <w:shd w:val="clear" w:color="auto" w:fill="FFFFFF" w:themeFill="background1"/>
                    <w:contextualSpacing/>
                    <w:rPr>
                      <w:rFonts w:cstheme="minorHAnsi"/>
                      <w:b/>
                      <w:sz w:val="20"/>
                      <w:szCs w:val="20"/>
                    </w:rPr>
                  </w:pPr>
                  <w:r w:rsidRPr="00B120AA">
                    <w:rPr>
                      <w:rFonts w:cstheme="minorHAnsi"/>
                      <w:sz w:val="20"/>
                      <w:szCs w:val="20"/>
                    </w:rPr>
                    <w:t>______</w:t>
                  </w:r>
                </w:p>
              </w:tc>
              <w:tc>
                <w:tcPr>
                  <w:tcW w:w="862" w:type="dxa"/>
                  <w:tcBorders>
                    <w:right w:val="single" w:sz="4" w:space="0" w:color="auto"/>
                  </w:tcBorders>
                </w:tcPr>
                <w:p w14:paraId="162AE8F8" w14:textId="1A1FFADB" w:rsidR="004E67CE" w:rsidRPr="00B120AA" w:rsidRDefault="004E67CE" w:rsidP="004E67CE">
                  <w:pPr>
                    <w:shd w:val="clear" w:color="auto" w:fill="FFFFFF" w:themeFill="background1"/>
                    <w:contextualSpacing/>
                    <w:rPr>
                      <w:rFonts w:cstheme="minorHAnsi"/>
                      <w:b/>
                      <w:sz w:val="20"/>
                      <w:szCs w:val="20"/>
                    </w:rPr>
                  </w:pPr>
                  <w:r w:rsidRPr="00B120AA">
                    <w:rPr>
                      <w:rFonts w:cstheme="minorHAnsi"/>
                      <w:sz w:val="20"/>
                      <w:szCs w:val="20"/>
                    </w:rPr>
                    <w:t>______</w:t>
                  </w:r>
                </w:p>
              </w:tc>
              <w:tc>
                <w:tcPr>
                  <w:tcW w:w="862" w:type="dxa"/>
                  <w:tcBorders>
                    <w:right w:val="single" w:sz="4" w:space="0" w:color="auto"/>
                  </w:tcBorders>
                </w:tcPr>
                <w:p w14:paraId="07381CF5" w14:textId="57E774A1" w:rsidR="004E67CE" w:rsidRPr="00B120AA" w:rsidRDefault="004E67CE" w:rsidP="004E67CE">
                  <w:pPr>
                    <w:shd w:val="clear" w:color="auto" w:fill="FFFFFF" w:themeFill="background1"/>
                    <w:contextualSpacing/>
                    <w:rPr>
                      <w:rFonts w:cstheme="minorHAnsi"/>
                      <w:b/>
                      <w:sz w:val="20"/>
                      <w:szCs w:val="20"/>
                    </w:rPr>
                  </w:pPr>
                  <w:r w:rsidRPr="00B120AA">
                    <w:rPr>
                      <w:rFonts w:cstheme="minorHAnsi"/>
                      <w:sz w:val="20"/>
                      <w:szCs w:val="20"/>
                    </w:rPr>
                    <w:t>______</w:t>
                  </w:r>
                </w:p>
              </w:tc>
              <w:tc>
                <w:tcPr>
                  <w:tcW w:w="1384" w:type="dxa"/>
                  <w:tcBorders>
                    <w:left w:val="single" w:sz="4" w:space="0" w:color="auto"/>
                  </w:tcBorders>
                </w:tcPr>
                <w:p w14:paraId="0EBB9296" w14:textId="10CBAA17" w:rsidR="004E67CE" w:rsidRPr="00B120AA" w:rsidRDefault="004E67CE" w:rsidP="004E67CE">
                  <w:pPr>
                    <w:shd w:val="clear" w:color="auto" w:fill="FFFFFF" w:themeFill="background1"/>
                    <w:contextualSpacing/>
                    <w:rPr>
                      <w:rFonts w:cstheme="minorHAnsi"/>
                      <w:b/>
                      <w:sz w:val="20"/>
                      <w:szCs w:val="20"/>
                    </w:rPr>
                  </w:pPr>
                  <w:r w:rsidRPr="00B120AA">
                    <w:rPr>
                      <w:rFonts w:cstheme="minorHAnsi"/>
                      <w:sz w:val="20"/>
                      <w:szCs w:val="20"/>
                    </w:rPr>
                    <w:t>________</w:t>
                  </w:r>
                </w:p>
              </w:tc>
            </w:tr>
          </w:tbl>
          <w:p w14:paraId="6C50C0D0" w14:textId="77777777" w:rsidR="00C373BD" w:rsidRPr="00B120AA" w:rsidRDefault="00C373BD" w:rsidP="00944DED">
            <w:pPr>
              <w:shd w:val="clear" w:color="auto" w:fill="FFFFFF" w:themeFill="background1"/>
              <w:contextualSpacing/>
              <w:rPr>
                <w:rFonts w:cstheme="minorHAnsi"/>
                <w:b/>
                <w:sz w:val="20"/>
                <w:szCs w:val="20"/>
              </w:rPr>
            </w:pPr>
          </w:p>
          <w:p w14:paraId="43EFAE35" w14:textId="77777777" w:rsidR="00400620" w:rsidRPr="00B120AA" w:rsidRDefault="00400620" w:rsidP="0058422E">
            <w:pPr>
              <w:contextualSpacing/>
              <w:jc w:val="both"/>
              <w:rPr>
                <w:b/>
                <w:sz w:val="18"/>
                <w:szCs w:val="24"/>
              </w:rPr>
            </w:pPr>
            <w:r w:rsidRPr="00B120AA">
              <w:rPr>
                <w:b/>
                <w:sz w:val="18"/>
                <w:szCs w:val="24"/>
              </w:rPr>
              <w:t>[In caso di RT compilare la seguente Tabella e indicare le categorie SOA con le relative percentuali di esecuzione delle categorie dei lavori]</w:t>
            </w:r>
          </w:p>
          <w:p w14:paraId="71AF82E0" w14:textId="77777777" w:rsidR="00C373BD" w:rsidRPr="00B120AA" w:rsidRDefault="00C373BD" w:rsidP="00400620">
            <w:pPr>
              <w:contextualSpacing/>
              <w:jc w:val="both"/>
              <w:rPr>
                <w:rFonts w:cstheme="minorHAnsi"/>
                <w:b/>
                <w:sz w:val="20"/>
                <w:szCs w:val="20"/>
              </w:rPr>
            </w:pPr>
          </w:p>
          <w:tbl>
            <w:tblPr>
              <w:tblStyle w:val="Grigliatabella"/>
              <w:tblW w:w="4840" w:type="pct"/>
              <w:jc w:val="center"/>
              <w:tblLayout w:type="fixed"/>
              <w:tblLook w:val="04A0" w:firstRow="1" w:lastRow="0" w:firstColumn="1" w:lastColumn="0" w:noHBand="0" w:noVBand="1"/>
            </w:tblPr>
            <w:tblGrid>
              <w:gridCol w:w="1577"/>
              <w:gridCol w:w="1603"/>
              <w:gridCol w:w="1400"/>
              <w:gridCol w:w="1460"/>
              <w:gridCol w:w="1400"/>
              <w:gridCol w:w="1398"/>
            </w:tblGrid>
            <w:tr w:rsidR="00056D82" w:rsidRPr="00B120AA" w14:paraId="21840BD7" w14:textId="77777777" w:rsidTr="00427AD0">
              <w:trPr>
                <w:jc w:val="center"/>
              </w:trPr>
              <w:tc>
                <w:tcPr>
                  <w:tcW w:w="892" w:type="pct"/>
                  <w:shd w:val="clear" w:color="auto" w:fill="1F3864" w:themeFill="accent1" w:themeFillShade="80"/>
                  <w:vAlign w:val="center"/>
                </w:tcPr>
                <w:p w14:paraId="76955544" w14:textId="77777777" w:rsidR="00056D82" w:rsidRPr="00B120AA" w:rsidRDefault="00056D82" w:rsidP="00056D82">
                  <w:pPr>
                    <w:spacing w:line="240" w:lineRule="atLeast"/>
                    <w:jc w:val="center"/>
                    <w:rPr>
                      <w:b/>
                      <w:bCs/>
                      <w:sz w:val="16"/>
                      <w:szCs w:val="16"/>
                    </w:rPr>
                  </w:pPr>
                </w:p>
              </w:tc>
              <w:tc>
                <w:tcPr>
                  <w:tcW w:w="907" w:type="pct"/>
                  <w:shd w:val="clear" w:color="auto" w:fill="1F3864" w:themeFill="accent1" w:themeFillShade="80"/>
                  <w:vAlign w:val="center"/>
                </w:tcPr>
                <w:p w14:paraId="59F5108E" w14:textId="77777777" w:rsidR="00056D82" w:rsidRPr="00B120AA" w:rsidRDefault="00056D82" w:rsidP="00056D82">
                  <w:pPr>
                    <w:spacing w:line="240" w:lineRule="atLeast"/>
                    <w:jc w:val="center"/>
                    <w:rPr>
                      <w:b/>
                      <w:bCs/>
                      <w:sz w:val="16"/>
                      <w:szCs w:val="16"/>
                    </w:rPr>
                  </w:pPr>
                  <w:r w:rsidRPr="00B120AA">
                    <w:rPr>
                      <w:b/>
                      <w:bCs/>
                      <w:sz w:val="16"/>
                      <w:szCs w:val="16"/>
                    </w:rPr>
                    <w:t>DENOMINAZIONE SOGGETTO FACENTE PARTE L’RT</w:t>
                  </w:r>
                </w:p>
              </w:tc>
              <w:tc>
                <w:tcPr>
                  <w:tcW w:w="792" w:type="pct"/>
                  <w:shd w:val="clear" w:color="auto" w:fill="1F3864" w:themeFill="accent1" w:themeFillShade="80"/>
                  <w:vAlign w:val="center"/>
                </w:tcPr>
                <w:p w14:paraId="2989055C" w14:textId="77777777" w:rsidR="00056D82" w:rsidRPr="00B120AA" w:rsidRDefault="00056D82" w:rsidP="00056D82">
                  <w:pPr>
                    <w:spacing w:line="240" w:lineRule="atLeast"/>
                    <w:jc w:val="center"/>
                    <w:rPr>
                      <w:b/>
                      <w:bCs/>
                      <w:sz w:val="16"/>
                      <w:szCs w:val="16"/>
                    </w:rPr>
                  </w:pPr>
                  <w:r w:rsidRPr="00B120AA">
                    <w:rPr>
                      <w:b/>
                      <w:bCs/>
                      <w:sz w:val="16"/>
                      <w:szCs w:val="16"/>
                    </w:rPr>
                    <w:t>[CATEGORIA SOA E CLASSIFICA PREVISTA DALL’ODA]</w:t>
                  </w:r>
                </w:p>
              </w:tc>
              <w:tc>
                <w:tcPr>
                  <w:tcW w:w="826" w:type="pct"/>
                  <w:shd w:val="clear" w:color="auto" w:fill="1F3864" w:themeFill="accent1" w:themeFillShade="80"/>
                  <w:vAlign w:val="center"/>
                </w:tcPr>
                <w:p w14:paraId="089F51DF" w14:textId="77777777" w:rsidR="00056D82" w:rsidRPr="00B120AA" w:rsidRDefault="00056D82" w:rsidP="00056D82">
                  <w:pPr>
                    <w:spacing w:line="240" w:lineRule="atLeast"/>
                    <w:jc w:val="center"/>
                    <w:rPr>
                      <w:b/>
                      <w:bCs/>
                      <w:sz w:val="16"/>
                      <w:szCs w:val="16"/>
                    </w:rPr>
                  </w:pPr>
                  <w:r w:rsidRPr="00B120AA">
                    <w:rPr>
                      <w:b/>
                      <w:bCs/>
                      <w:sz w:val="16"/>
                      <w:szCs w:val="16"/>
                    </w:rPr>
                    <w:t>[CATEGORIA SOA E CLASSIFICA PREVISTA DALL’ODA]</w:t>
                  </w:r>
                </w:p>
              </w:tc>
              <w:tc>
                <w:tcPr>
                  <w:tcW w:w="792" w:type="pct"/>
                  <w:shd w:val="clear" w:color="auto" w:fill="1F3864" w:themeFill="accent1" w:themeFillShade="80"/>
                  <w:vAlign w:val="center"/>
                </w:tcPr>
                <w:p w14:paraId="63149B5F" w14:textId="77777777" w:rsidR="00056D82" w:rsidRPr="00B120AA" w:rsidRDefault="00056D82" w:rsidP="00056D82">
                  <w:pPr>
                    <w:spacing w:line="240" w:lineRule="atLeast"/>
                    <w:jc w:val="center"/>
                    <w:rPr>
                      <w:b/>
                      <w:bCs/>
                      <w:sz w:val="16"/>
                      <w:szCs w:val="16"/>
                    </w:rPr>
                  </w:pPr>
                  <w:r w:rsidRPr="00B120AA">
                    <w:rPr>
                      <w:b/>
                      <w:bCs/>
                      <w:sz w:val="16"/>
                      <w:szCs w:val="16"/>
                    </w:rPr>
                    <w:t>[CATEGORIA SOA E CLASSIFICA PREVISTA DALL’ODA]</w:t>
                  </w:r>
                </w:p>
              </w:tc>
              <w:tc>
                <w:tcPr>
                  <w:tcW w:w="791" w:type="pct"/>
                  <w:shd w:val="clear" w:color="auto" w:fill="1F3864" w:themeFill="accent1" w:themeFillShade="80"/>
                  <w:vAlign w:val="center"/>
                </w:tcPr>
                <w:p w14:paraId="289970AB" w14:textId="77777777" w:rsidR="00056D82" w:rsidRPr="00B120AA" w:rsidRDefault="00056D82" w:rsidP="00056D82">
                  <w:pPr>
                    <w:spacing w:line="240" w:lineRule="atLeast"/>
                    <w:jc w:val="center"/>
                    <w:rPr>
                      <w:b/>
                      <w:bCs/>
                      <w:sz w:val="16"/>
                      <w:szCs w:val="16"/>
                    </w:rPr>
                  </w:pPr>
                  <w:r w:rsidRPr="00B120AA">
                    <w:rPr>
                      <w:b/>
                      <w:bCs/>
                      <w:sz w:val="16"/>
                      <w:szCs w:val="16"/>
                    </w:rPr>
                    <w:t>[CATEGORIA SOA E CLASSIFICA PREVISTA DALL’ODA]</w:t>
                  </w:r>
                </w:p>
              </w:tc>
            </w:tr>
            <w:tr w:rsidR="00056D82" w:rsidRPr="00B120AA" w14:paraId="651CFD7F" w14:textId="77777777" w:rsidTr="00427AD0">
              <w:trPr>
                <w:jc w:val="center"/>
              </w:trPr>
              <w:tc>
                <w:tcPr>
                  <w:tcW w:w="892" w:type="pct"/>
                  <w:vAlign w:val="center"/>
                </w:tcPr>
                <w:p w14:paraId="61C70807" w14:textId="77777777" w:rsidR="00056D82" w:rsidRPr="00B120AA" w:rsidRDefault="00056D82" w:rsidP="00056D82">
                  <w:pPr>
                    <w:rPr>
                      <w:iCs/>
                      <w:sz w:val="16"/>
                      <w:szCs w:val="16"/>
                    </w:rPr>
                  </w:pPr>
                  <w:r w:rsidRPr="00B120AA">
                    <w:rPr>
                      <w:iCs/>
                      <w:sz w:val="16"/>
                      <w:szCs w:val="16"/>
                    </w:rPr>
                    <w:t xml:space="preserve">Mandataria </w:t>
                  </w:r>
                </w:p>
              </w:tc>
              <w:tc>
                <w:tcPr>
                  <w:tcW w:w="907" w:type="pct"/>
                  <w:vAlign w:val="center"/>
                </w:tcPr>
                <w:p w14:paraId="2B8BD4FA" w14:textId="77777777" w:rsidR="00056D82" w:rsidRPr="00B120AA" w:rsidRDefault="00056D82" w:rsidP="00056D82">
                  <w:pPr>
                    <w:jc w:val="center"/>
                    <w:rPr>
                      <w:sz w:val="16"/>
                      <w:szCs w:val="16"/>
                    </w:rPr>
                  </w:pPr>
                </w:p>
              </w:tc>
              <w:tc>
                <w:tcPr>
                  <w:tcW w:w="792" w:type="pct"/>
                  <w:vAlign w:val="center"/>
                </w:tcPr>
                <w:p w14:paraId="2E764BE5" w14:textId="77777777" w:rsidR="00056D82" w:rsidRPr="00B120AA" w:rsidRDefault="00056D82" w:rsidP="00056D82">
                  <w:pPr>
                    <w:jc w:val="center"/>
                    <w:rPr>
                      <w:sz w:val="16"/>
                      <w:szCs w:val="16"/>
                    </w:rPr>
                  </w:pPr>
                </w:p>
              </w:tc>
              <w:tc>
                <w:tcPr>
                  <w:tcW w:w="826" w:type="pct"/>
                </w:tcPr>
                <w:p w14:paraId="0B4A5833" w14:textId="77777777" w:rsidR="00056D82" w:rsidRPr="00B120AA" w:rsidRDefault="00056D82" w:rsidP="00056D82">
                  <w:pPr>
                    <w:jc w:val="center"/>
                    <w:rPr>
                      <w:sz w:val="16"/>
                      <w:szCs w:val="16"/>
                    </w:rPr>
                  </w:pPr>
                </w:p>
              </w:tc>
              <w:tc>
                <w:tcPr>
                  <w:tcW w:w="792" w:type="pct"/>
                </w:tcPr>
                <w:p w14:paraId="3E26655C" w14:textId="77777777" w:rsidR="00056D82" w:rsidRPr="00B120AA" w:rsidRDefault="00056D82" w:rsidP="00056D82">
                  <w:pPr>
                    <w:jc w:val="center"/>
                    <w:rPr>
                      <w:sz w:val="16"/>
                      <w:szCs w:val="16"/>
                    </w:rPr>
                  </w:pPr>
                </w:p>
              </w:tc>
              <w:tc>
                <w:tcPr>
                  <w:tcW w:w="791" w:type="pct"/>
                </w:tcPr>
                <w:p w14:paraId="620B432D" w14:textId="77777777" w:rsidR="00056D82" w:rsidRPr="00B120AA" w:rsidRDefault="00056D82" w:rsidP="00056D82">
                  <w:pPr>
                    <w:jc w:val="center"/>
                    <w:rPr>
                      <w:sz w:val="16"/>
                      <w:szCs w:val="16"/>
                    </w:rPr>
                  </w:pPr>
                </w:p>
              </w:tc>
            </w:tr>
            <w:tr w:rsidR="00056D82" w:rsidRPr="00B120AA" w14:paraId="5BD1A0A8" w14:textId="77777777" w:rsidTr="00427AD0">
              <w:trPr>
                <w:jc w:val="center"/>
              </w:trPr>
              <w:tc>
                <w:tcPr>
                  <w:tcW w:w="892" w:type="pct"/>
                  <w:vAlign w:val="center"/>
                </w:tcPr>
                <w:p w14:paraId="2435DD69" w14:textId="77777777" w:rsidR="00056D82" w:rsidRPr="00B120AA" w:rsidRDefault="00056D82" w:rsidP="00056D82">
                  <w:pPr>
                    <w:rPr>
                      <w:sz w:val="16"/>
                      <w:szCs w:val="16"/>
                    </w:rPr>
                  </w:pPr>
                  <w:r w:rsidRPr="00B120AA">
                    <w:rPr>
                      <w:sz w:val="16"/>
                      <w:szCs w:val="16"/>
                    </w:rPr>
                    <w:t>Mandante 1</w:t>
                  </w:r>
                </w:p>
              </w:tc>
              <w:tc>
                <w:tcPr>
                  <w:tcW w:w="907" w:type="pct"/>
                  <w:vAlign w:val="center"/>
                </w:tcPr>
                <w:p w14:paraId="417BCAAE" w14:textId="77777777" w:rsidR="00056D82" w:rsidRPr="00B120AA" w:rsidRDefault="00056D82" w:rsidP="00056D82">
                  <w:pPr>
                    <w:jc w:val="center"/>
                    <w:rPr>
                      <w:sz w:val="16"/>
                      <w:szCs w:val="16"/>
                    </w:rPr>
                  </w:pPr>
                </w:p>
              </w:tc>
              <w:tc>
                <w:tcPr>
                  <w:tcW w:w="792" w:type="pct"/>
                  <w:vAlign w:val="center"/>
                </w:tcPr>
                <w:p w14:paraId="451B3E44" w14:textId="77777777" w:rsidR="00056D82" w:rsidRPr="00B120AA" w:rsidRDefault="00056D82" w:rsidP="00056D82">
                  <w:pPr>
                    <w:jc w:val="center"/>
                    <w:rPr>
                      <w:sz w:val="16"/>
                      <w:szCs w:val="16"/>
                    </w:rPr>
                  </w:pPr>
                </w:p>
              </w:tc>
              <w:tc>
                <w:tcPr>
                  <w:tcW w:w="826" w:type="pct"/>
                </w:tcPr>
                <w:p w14:paraId="4130945D" w14:textId="77777777" w:rsidR="00056D82" w:rsidRPr="00B120AA" w:rsidRDefault="00056D82" w:rsidP="00056D82">
                  <w:pPr>
                    <w:jc w:val="center"/>
                    <w:rPr>
                      <w:sz w:val="16"/>
                      <w:szCs w:val="16"/>
                    </w:rPr>
                  </w:pPr>
                </w:p>
              </w:tc>
              <w:tc>
                <w:tcPr>
                  <w:tcW w:w="792" w:type="pct"/>
                </w:tcPr>
                <w:p w14:paraId="7FB88F92" w14:textId="77777777" w:rsidR="00056D82" w:rsidRPr="00B120AA" w:rsidRDefault="00056D82" w:rsidP="00056D82">
                  <w:pPr>
                    <w:jc w:val="center"/>
                    <w:rPr>
                      <w:sz w:val="16"/>
                      <w:szCs w:val="16"/>
                    </w:rPr>
                  </w:pPr>
                </w:p>
              </w:tc>
              <w:tc>
                <w:tcPr>
                  <w:tcW w:w="791" w:type="pct"/>
                </w:tcPr>
                <w:p w14:paraId="6668C16F" w14:textId="77777777" w:rsidR="00056D82" w:rsidRPr="00B120AA" w:rsidRDefault="00056D82" w:rsidP="00056D82">
                  <w:pPr>
                    <w:jc w:val="center"/>
                    <w:rPr>
                      <w:sz w:val="16"/>
                      <w:szCs w:val="16"/>
                    </w:rPr>
                  </w:pPr>
                </w:p>
              </w:tc>
            </w:tr>
            <w:tr w:rsidR="00056D82" w:rsidRPr="00B120AA" w14:paraId="3185402A" w14:textId="77777777" w:rsidTr="00427AD0">
              <w:trPr>
                <w:jc w:val="center"/>
              </w:trPr>
              <w:tc>
                <w:tcPr>
                  <w:tcW w:w="892" w:type="pct"/>
                  <w:vAlign w:val="center"/>
                </w:tcPr>
                <w:p w14:paraId="140D2500" w14:textId="77777777" w:rsidR="00056D82" w:rsidRPr="00B120AA" w:rsidRDefault="00056D82" w:rsidP="00056D82">
                  <w:pPr>
                    <w:rPr>
                      <w:sz w:val="16"/>
                      <w:szCs w:val="16"/>
                    </w:rPr>
                  </w:pPr>
                  <w:r w:rsidRPr="00B120AA">
                    <w:rPr>
                      <w:sz w:val="16"/>
                      <w:szCs w:val="16"/>
                    </w:rPr>
                    <w:t>Mandante 2</w:t>
                  </w:r>
                </w:p>
              </w:tc>
              <w:tc>
                <w:tcPr>
                  <w:tcW w:w="907" w:type="pct"/>
                  <w:vAlign w:val="center"/>
                </w:tcPr>
                <w:p w14:paraId="57512DEA" w14:textId="77777777" w:rsidR="00056D82" w:rsidRPr="00B120AA" w:rsidRDefault="00056D82" w:rsidP="00056D82">
                  <w:pPr>
                    <w:jc w:val="center"/>
                    <w:rPr>
                      <w:sz w:val="16"/>
                      <w:szCs w:val="16"/>
                    </w:rPr>
                  </w:pPr>
                </w:p>
              </w:tc>
              <w:tc>
                <w:tcPr>
                  <w:tcW w:w="792" w:type="pct"/>
                  <w:vAlign w:val="center"/>
                </w:tcPr>
                <w:p w14:paraId="605B5DB2" w14:textId="77777777" w:rsidR="00056D82" w:rsidRPr="00B120AA" w:rsidRDefault="00056D82" w:rsidP="00056D82">
                  <w:pPr>
                    <w:jc w:val="center"/>
                    <w:rPr>
                      <w:sz w:val="16"/>
                      <w:szCs w:val="16"/>
                    </w:rPr>
                  </w:pPr>
                </w:p>
              </w:tc>
              <w:tc>
                <w:tcPr>
                  <w:tcW w:w="826" w:type="pct"/>
                </w:tcPr>
                <w:p w14:paraId="2C2660E3" w14:textId="77777777" w:rsidR="00056D82" w:rsidRPr="00B120AA" w:rsidRDefault="00056D82" w:rsidP="00056D82">
                  <w:pPr>
                    <w:jc w:val="center"/>
                    <w:rPr>
                      <w:sz w:val="16"/>
                      <w:szCs w:val="16"/>
                    </w:rPr>
                  </w:pPr>
                </w:p>
              </w:tc>
              <w:tc>
                <w:tcPr>
                  <w:tcW w:w="792" w:type="pct"/>
                </w:tcPr>
                <w:p w14:paraId="575FBB88" w14:textId="77777777" w:rsidR="00056D82" w:rsidRPr="00B120AA" w:rsidRDefault="00056D82" w:rsidP="00056D82">
                  <w:pPr>
                    <w:jc w:val="center"/>
                    <w:rPr>
                      <w:sz w:val="16"/>
                      <w:szCs w:val="16"/>
                    </w:rPr>
                  </w:pPr>
                </w:p>
              </w:tc>
              <w:tc>
                <w:tcPr>
                  <w:tcW w:w="791" w:type="pct"/>
                </w:tcPr>
                <w:p w14:paraId="0EAA2CCC" w14:textId="77777777" w:rsidR="00056D82" w:rsidRPr="00B120AA" w:rsidRDefault="00056D82" w:rsidP="00056D82">
                  <w:pPr>
                    <w:jc w:val="center"/>
                    <w:rPr>
                      <w:sz w:val="16"/>
                      <w:szCs w:val="16"/>
                    </w:rPr>
                  </w:pPr>
                </w:p>
              </w:tc>
            </w:tr>
            <w:tr w:rsidR="00056D82" w:rsidRPr="00B120AA" w14:paraId="47F2032C" w14:textId="77777777" w:rsidTr="00427AD0">
              <w:trPr>
                <w:jc w:val="center"/>
              </w:trPr>
              <w:tc>
                <w:tcPr>
                  <w:tcW w:w="892" w:type="pct"/>
                  <w:vAlign w:val="center"/>
                </w:tcPr>
                <w:p w14:paraId="5FFB4B9F" w14:textId="77777777" w:rsidR="00056D82" w:rsidRPr="00B120AA" w:rsidRDefault="00056D82" w:rsidP="00056D82">
                  <w:pPr>
                    <w:rPr>
                      <w:sz w:val="16"/>
                      <w:szCs w:val="16"/>
                    </w:rPr>
                  </w:pPr>
                  <w:r w:rsidRPr="00B120AA">
                    <w:rPr>
                      <w:sz w:val="16"/>
                      <w:szCs w:val="16"/>
                    </w:rPr>
                    <w:t>Mandante n.</w:t>
                  </w:r>
                </w:p>
              </w:tc>
              <w:tc>
                <w:tcPr>
                  <w:tcW w:w="907" w:type="pct"/>
                  <w:vAlign w:val="center"/>
                </w:tcPr>
                <w:p w14:paraId="4690EDB9" w14:textId="77777777" w:rsidR="00056D82" w:rsidRPr="00B120AA" w:rsidRDefault="00056D82" w:rsidP="00056D82">
                  <w:pPr>
                    <w:jc w:val="center"/>
                    <w:rPr>
                      <w:sz w:val="16"/>
                      <w:szCs w:val="16"/>
                    </w:rPr>
                  </w:pPr>
                </w:p>
              </w:tc>
              <w:tc>
                <w:tcPr>
                  <w:tcW w:w="792" w:type="pct"/>
                  <w:vAlign w:val="center"/>
                </w:tcPr>
                <w:p w14:paraId="40FCBFAD" w14:textId="77777777" w:rsidR="00056D82" w:rsidRPr="00B120AA" w:rsidRDefault="00056D82" w:rsidP="00056D82">
                  <w:pPr>
                    <w:jc w:val="center"/>
                    <w:rPr>
                      <w:sz w:val="16"/>
                      <w:szCs w:val="16"/>
                    </w:rPr>
                  </w:pPr>
                </w:p>
              </w:tc>
              <w:tc>
                <w:tcPr>
                  <w:tcW w:w="826" w:type="pct"/>
                </w:tcPr>
                <w:p w14:paraId="3B523826" w14:textId="77777777" w:rsidR="00056D82" w:rsidRPr="00B120AA" w:rsidRDefault="00056D82" w:rsidP="00056D82">
                  <w:pPr>
                    <w:jc w:val="center"/>
                    <w:rPr>
                      <w:sz w:val="16"/>
                      <w:szCs w:val="16"/>
                    </w:rPr>
                  </w:pPr>
                </w:p>
              </w:tc>
              <w:tc>
                <w:tcPr>
                  <w:tcW w:w="792" w:type="pct"/>
                </w:tcPr>
                <w:p w14:paraId="5C40DDA6" w14:textId="77777777" w:rsidR="00056D82" w:rsidRPr="00B120AA" w:rsidRDefault="00056D82" w:rsidP="00056D82">
                  <w:pPr>
                    <w:jc w:val="center"/>
                    <w:rPr>
                      <w:sz w:val="16"/>
                      <w:szCs w:val="16"/>
                    </w:rPr>
                  </w:pPr>
                </w:p>
              </w:tc>
              <w:tc>
                <w:tcPr>
                  <w:tcW w:w="791" w:type="pct"/>
                </w:tcPr>
                <w:p w14:paraId="3F840CF6" w14:textId="77777777" w:rsidR="00056D82" w:rsidRPr="00B120AA" w:rsidRDefault="00056D82" w:rsidP="00056D82">
                  <w:pPr>
                    <w:jc w:val="center"/>
                    <w:rPr>
                      <w:sz w:val="16"/>
                      <w:szCs w:val="16"/>
                    </w:rPr>
                  </w:pPr>
                </w:p>
              </w:tc>
            </w:tr>
            <w:tr w:rsidR="00056D82" w:rsidRPr="00B120AA" w14:paraId="3B64F81A" w14:textId="77777777" w:rsidTr="00427AD0">
              <w:trPr>
                <w:jc w:val="center"/>
              </w:trPr>
              <w:tc>
                <w:tcPr>
                  <w:tcW w:w="892" w:type="pct"/>
                  <w:vAlign w:val="center"/>
                </w:tcPr>
                <w:p w14:paraId="2A70859A" w14:textId="77777777" w:rsidR="00056D82" w:rsidRPr="00B120AA" w:rsidRDefault="00056D82" w:rsidP="00056D82">
                  <w:pPr>
                    <w:rPr>
                      <w:sz w:val="16"/>
                      <w:szCs w:val="16"/>
                    </w:rPr>
                  </w:pPr>
                </w:p>
              </w:tc>
              <w:tc>
                <w:tcPr>
                  <w:tcW w:w="907" w:type="pct"/>
                  <w:vAlign w:val="center"/>
                </w:tcPr>
                <w:p w14:paraId="39C23DE3" w14:textId="77777777" w:rsidR="00056D82" w:rsidRPr="00B120AA" w:rsidRDefault="00056D82" w:rsidP="00056D82">
                  <w:pPr>
                    <w:jc w:val="center"/>
                    <w:rPr>
                      <w:sz w:val="16"/>
                      <w:szCs w:val="16"/>
                    </w:rPr>
                  </w:pPr>
                </w:p>
              </w:tc>
              <w:tc>
                <w:tcPr>
                  <w:tcW w:w="792" w:type="pct"/>
                  <w:vAlign w:val="center"/>
                </w:tcPr>
                <w:p w14:paraId="6BCCF83E" w14:textId="77777777" w:rsidR="00056D82" w:rsidRPr="00B120AA" w:rsidRDefault="00056D82" w:rsidP="00056D82">
                  <w:pPr>
                    <w:jc w:val="center"/>
                    <w:rPr>
                      <w:sz w:val="16"/>
                      <w:szCs w:val="16"/>
                    </w:rPr>
                  </w:pPr>
                </w:p>
              </w:tc>
              <w:tc>
                <w:tcPr>
                  <w:tcW w:w="826" w:type="pct"/>
                </w:tcPr>
                <w:p w14:paraId="315C4701" w14:textId="77777777" w:rsidR="00056D82" w:rsidRPr="00B120AA" w:rsidRDefault="00056D82" w:rsidP="00056D82">
                  <w:pPr>
                    <w:jc w:val="center"/>
                    <w:rPr>
                      <w:sz w:val="16"/>
                      <w:szCs w:val="16"/>
                    </w:rPr>
                  </w:pPr>
                </w:p>
              </w:tc>
              <w:tc>
                <w:tcPr>
                  <w:tcW w:w="792" w:type="pct"/>
                </w:tcPr>
                <w:p w14:paraId="3C1CBB2B" w14:textId="77777777" w:rsidR="00056D82" w:rsidRPr="00B120AA" w:rsidRDefault="00056D82" w:rsidP="00056D82">
                  <w:pPr>
                    <w:jc w:val="center"/>
                    <w:rPr>
                      <w:sz w:val="16"/>
                      <w:szCs w:val="16"/>
                    </w:rPr>
                  </w:pPr>
                </w:p>
              </w:tc>
              <w:tc>
                <w:tcPr>
                  <w:tcW w:w="791" w:type="pct"/>
                </w:tcPr>
                <w:p w14:paraId="3545373D" w14:textId="77777777" w:rsidR="00056D82" w:rsidRPr="00B120AA" w:rsidRDefault="00056D82" w:rsidP="00056D82">
                  <w:pPr>
                    <w:jc w:val="center"/>
                    <w:rPr>
                      <w:sz w:val="16"/>
                      <w:szCs w:val="16"/>
                    </w:rPr>
                  </w:pPr>
                </w:p>
              </w:tc>
            </w:tr>
            <w:tr w:rsidR="00056D82" w:rsidRPr="00B120AA" w14:paraId="4B99E938" w14:textId="77777777" w:rsidTr="00427AD0">
              <w:trPr>
                <w:jc w:val="center"/>
              </w:trPr>
              <w:tc>
                <w:tcPr>
                  <w:tcW w:w="892" w:type="pct"/>
                  <w:vAlign w:val="center"/>
                </w:tcPr>
                <w:p w14:paraId="2B8EC83A" w14:textId="77777777" w:rsidR="00056D82" w:rsidRPr="00B120AA" w:rsidRDefault="00056D82" w:rsidP="00056D82">
                  <w:pPr>
                    <w:jc w:val="center"/>
                    <w:rPr>
                      <w:b/>
                      <w:bCs/>
                      <w:i/>
                      <w:sz w:val="16"/>
                      <w:szCs w:val="16"/>
                    </w:rPr>
                  </w:pPr>
                </w:p>
              </w:tc>
              <w:tc>
                <w:tcPr>
                  <w:tcW w:w="907" w:type="pct"/>
                  <w:vAlign w:val="center"/>
                </w:tcPr>
                <w:p w14:paraId="1FA41730" w14:textId="77777777" w:rsidR="00056D82" w:rsidRPr="00B120AA" w:rsidRDefault="00056D82" w:rsidP="00056D82">
                  <w:pPr>
                    <w:jc w:val="center"/>
                    <w:rPr>
                      <w:b/>
                      <w:bCs/>
                      <w:sz w:val="16"/>
                      <w:szCs w:val="16"/>
                    </w:rPr>
                  </w:pPr>
                </w:p>
              </w:tc>
              <w:tc>
                <w:tcPr>
                  <w:tcW w:w="792" w:type="pct"/>
                  <w:vAlign w:val="center"/>
                </w:tcPr>
                <w:p w14:paraId="751A562A" w14:textId="77777777" w:rsidR="00056D82" w:rsidRPr="00B120AA" w:rsidRDefault="00056D82" w:rsidP="00056D82">
                  <w:pPr>
                    <w:jc w:val="center"/>
                    <w:rPr>
                      <w:b/>
                      <w:bCs/>
                      <w:sz w:val="16"/>
                      <w:szCs w:val="16"/>
                    </w:rPr>
                  </w:pPr>
                  <w:r w:rsidRPr="00B120AA">
                    <w:rPr>
                      <w:b/>
                      <w:bCs/>
                      <w:sz w:val="16"/>
                      <w:szCs w:val="16"/>
                    </w:rPr>
                    <w:t>100%</w:t>
                  </w:r>
                </w:p>
              </w:tc>
              <w:tc>
                <w:tcPr>
                  <w:tcW w:w="826" w:type="pct"/>
                </w:tcPr>
                <w:p w14:paraId="0E687F46" w14:textId="77777777" w:rsidR="00056D82" w:rsidRPr="00B120AA" w:rsidRDefault="00056D82" w:rsidP="00056D82">
                  <w:pPr>
                    <w:jc w:val="center"/>
                    <w:rPr>
                      <w:b/>
                      <w:bCs/>
                      <w:sz w:val="16"/>
                      <w:szCs w:val="16"/>
                    </w:rPr>
                  </w:pPr>
                  <w:r w:rsidRPr="00B120AA">
                    <w:rPr>
                      <w:b/>
                      <w:bCs/>
                      <w:sz w:val="16"/>
                      <w:szCs w:val="16"/>
                    </w:rPr>
                    <w:t>100%</w:t>
                  </w:r>
                </w:p>
              </w:tc>
              <w:tc>
                <w:tcPr>
                  <w:tcW w:w="792" w:type="pct"/>
                </w:tcPr>
                <w:p w14:paraId="59E75733" w14:textId="77777777" w:rsidR="00056D82" w:rsidRPr="00B120AA" w:rsidRDefault="00056D82" w:rsidP="00056D82">
                  <w:pPr>
                    <w:jc w:val="center"/>
                    <w:rPr>
                      <w:b/>
                      <w:bCs/>
                      <w:sz w:val="16"/>
                      <w:szCs w:val="16"/>
                    </w:rPr>
                  </w:pPr>
                  <w:r w:rsidRPr="00B120AA">
                    <w:rPr>
                      <w:b/>
                      <w:bCs/>
                      <w:sz w:val="16"/>
                      <w:szCs w:val="16"/>
                    </w:rPr>
                    <w:t>100%</w:t>
                  </w:r>
                </w:p>
              </w:tc>
              <w:tc>
                <w:tcPr>
                  <w:tcW w:w="791" w:type="pct"/>
                </w:tcPr>
                <w:p w14:paraId="1B093744" w14:textId="77777777" w:rsidR="00056D82" w:rsidRPr="00B120AA" w:rsidRDefault="00056D82" w:rsidP="00056D82">
                  <w:pPr>
                    <w:jc w:val="center"/>
                    <w:rPr>
                      <w:b/>
                      <w:bCs/>
                      <w:sz w:val="16"/>
                      <w:szCs w:val="16"/>
                    </w:rPr>
                  </w:pPr>
                  <w:r w:rsidRPr="00B120AA">
                    <w:rPr>
                      <w:b/>
                      <w:bCs/>
                      <w:sz w:val="16"/>
                      <w:szCs w:val="16"/>
                    </w:rPr>
                    <w:t>100%</w:t>
                  </w:r>
                </w:p>
              </w:tc>
            </w:tr>
          </w:tbl>
          <w:p w14:paraId="219EFECD" w14:textId="77777777" w:rsidR="00AE7473" w:rsidRPr="00B120AA" w:rsidRDefault="00AE7473" w:rsidP="0058422E">
            <w:pPr>
              <w:contextualSpacing/>
              <w:jc w:val="both"/>
              <w:rPr>
                <w:rFonts w:cstheme="minorHAnsi"/>
                <w:b/>
                <w:sz w:val="20"/>
                <w:szCs w:val="20"/>
              </w:rPr>
            </w:pPr>
          </w:p>
          <w:p w14:paraId="67580508" w14:textId="77777777" w:rsidR="00C97C57" w:rsidRPr="00B120AA" w:rsidRDefault="00C97C57" w:rsidP="00740ABD">
            <w:pPr>
              <w:contextualSpacing/>
              <w:jc w:val="center"/>
              <w:rPr>
                <w:rFonts w:cstheme="minorHAnsi"/>
                <w:b/>
                <w:sz w:val="20"/>
                <w:szCs w:val="20"/>
              </w:rPr>
            </w:pPr>
          </w:p>
          <w:p w14:paraId="1F3A1403" w14:textId="77777777" w:rsidR="00C97C57" w:rsidRPr="00B120AA" w:rsidRDefault="00C97C57" w:rsidP="00740ABD">
            <w:pPr>
              <w:contextualSpacing/>
              <w:jc w:val="center"/>
              <w:rPr>
                <w:rFonts w:cstheme="minorHAnsi"/>
                <w:b/>
                <w:sz w:val="20"/>
                <w:szCs w:val="20"/>
              </w:rPr>
            </w:pPr>
          </w:p>
          <w:p w14:paraId="09753FE5" w14:textId="466802A3" w:rsidR="00C97C57" w:rsidRPr="00B120AA" w:rsidRDefault="00C97C57" w:rsidP="00740ABD">
            <w:pPr>
              <w:contextualSpacing/>
              <w:jc w:val="center"/>
              <w:rPr>
                <w:rFonts w:cstheme="minorHAnsi"/>
                <w:b/>
                <w:sz w:val="20"/>
                <w:szCs w:val="20"/>
              </w:rPr>
            </w:pPr>
          </w:p>
        </w:tc>
      </w:tr>
      <w:tr w:rsidR="007121A4" w:rsidRPr="00B120AA" w14:paraId="3B1CCEFF" w14:textId="2837F679" w:rsidTr="0058422E">
        <w:tc>
          <w:tcPr>
            <w:tcW w:w="425" w:type="dxa"/>
            <w:gridSpan w:val="2"/>
            <w:vMerge w:val="restart"/>
            <w:vAlign w:val="center"/>
          </w:tcPr>
          <w:p w14:paraId="6ED495F3" w14:textId="227A3830" w:rsidR="007121A4" w:rsidRPr="00B120AA" w:rsidRDefault="007121A4" w:rsidP="00C87786">
            <w:pPr>
              <w:autoSpaceDE w:val="0"/>
              <w:autoSpaceDN w:val="0"/>
              <w:adjustRightInd w:val="0"/>
              <w:contextualSpacing/>
              <w:jc w:val="center"/>
              <w:rPr>
                <w:rFonts w:cstheme="minorHAnsi"/>
                <w:b/>
                <w:bCs/>
                <w:i/>
                <w:iCs/>
                <w:color w:val="000000"/>
                <w:sz w:val="20"/>
                <w:szCs w:val="20"/>
              </w:rPr>
            </w:pPr>
            <w:r w:rsidRPr="00B120AA">
              <w:rPr>
                <w:rFonts w:cstheme="minorHAnsi"/>
                <w:b/>
                <w:bCs/>
                <w:i/>
                <w:iCs/>
                <w:color w:val="000000"/>
                <w:sz w:val="20"/>
                <w:szCs w:val="20"/>
              </w:rPr>
              <w:lastRenderedPageBreak/>
              <w:t>2</w:t>
            </w:r>
          </w:p>
        </w:tc>
        <w:tc>
          <w:tcPr>
            <w:tcW w:w="7655" w:type="dxa"/>
          </w:tcPr>
          <w:p w14:paraId="6C8984CF" w14:textId="036E00B8" w:rsidR="007121A4" w:rsidRPr="00B120AA" w:rsidRDefault="007121A4" w:rsidP="00C87786">
            <w:pPr>
              <w:autoSpaceDE w:val="0"/>
              <w:autoSpaceDN w:val="0"/>
              <w:adjustRightInd w:val="0"/>
              <w:contextualSpacing/>
              <w:jc w:val="both"/>
              <w:rPr>
                <w:b/>
                <w:sz w:val="20"/>
                <w:szCs w:val="20"/>
              </w:rPr>
            </w:pPr>
            <w:r w:rsidRPr="00B120AA">
              <w:rPr>
                <w:rFonts w:cstheme="minorHAnsi"/>
                <w:sz w:val="20"/>
                <w:szCs w:val="20"/>
              </w:rPr>
              <w:t xml:space="preserve">di ricorrere al </w:t>
            </w:r>
            <w:r w:rsidRPr="00B120AA">
              <w:rPr>
                <w:rFonts w:cstheme="minorHAnsi"/>
                <w:b/>
                <w:bCs/>
                <w:sz w:val="20"/>
                <w:szCs w:val="20"/>
              </w:rPr>
              <w:t>subappalto</w:t>
            </w:r>
            <w:r w:rsidRPr="00B120AA">
              <w:rPr>
                <w:rFonts w:cstheme="minorHAnsi"/>
                <w:sz w:val="20"/>
                <w:szCs w:val="20"/>
              </w:rPr>
              <w:t xml:space="preserve"> per</w:t>
            </w:r>
            <w:r w:rsidRPr="00B120AA">
              <w:rPr>
                <w:rFonts w:eastAsiaTheme="minorEastAsia"/>
                <w:sz w:val="20"/>
                <w:szCs w:val="20"/>
              </w:rPr>
              <w:t xml:space="preserve"> </w:t>
            </w:r>
            <w:r w:rsidRPr="00B120AA">
              <w:rPr>
                <w:rFonts w:cstheme="minorHAnsi"/>
                <w:sz w:val="20"/>
                <w:szCs w:val="20"/>
              </w:rPr>
              <w:t xml:space="preserve">l’esecuzione delle </w:t>
            </w:r>
            <w:r w:rsidR="00480DB6" w:rsidRPr="00B120AA">
              <w:rPr>
                <w:rFonts w:cstheme="minorHAnsi"/>
                <w:sz w:val="20"/>
                <w:szCs w:val="20"/>
              </w:rPr>
              <w:t xml:space="preserve">lavorazioni e/o delle </w:t>
            </w:r>
            <w:r w:rsidRPr="00B120AA">
              <w:rPr>
                <w:rFonts w:cstheme="minorHAnsi"/>
                <w:sz w:val="20"/>
                <w:szCs w:val="20"/>
              </w:rPr>
              <w:t xml:space="preserve">attività propedeutiche e di supporto alla progettazione, quali rilievi, indagini e prove di laboratorio, predisposizione di elaborati specialistici e di dettaglio, con esclusione delle relazioni geologiche, nonché per la sola redazione grafica degli elaborati progettuali, con le condizioni e nei limiti meglio specificati nel Disciplinare Unico di gara e nel Sub Disciplinare </w:t>
            </w:r>
            <w:r w:rsidR="00480DB6" w:rsidRPr="00B120AA">
              <w:rPr>
                <w:rFonts w:cstheme="minorHAnsi"/>
                <w:sz w:val="20"/>
                <w:szCs w:val="20"/>
              </w:rPr>
              <w:t>4</w:t>
            </w:r>
            <w:r w:rsidR="00D302F1" w:rsidRPr="00B120AA">
              <w:rPr>
                <w:rFonts w:cstheme="minorHAnsi"/>
                <w:sz w:val="20"/>
                <w:szCs w:val="20"/>
              </w:rPr>
              <w:t>;</w:t>
            </w:r>
          </w:p>
        </w:tc>
        <w:tc>
          <w:tcPr>
            <w:tcW w:w="846" w:type="dxa"/>
            <w:tcBorders>
              <w:top w:val="single" w:sz="4" w:space="0" w:color="auto"/>
              <w:bottom w:val="single" w:sz="4" w:space="0" w:color="auto"/>
              <w:right w:val="single" w:sz="4" w:space="0" w:color="auto"/>
            </w:tcBorders>
            <w:vAlign w:val="center"/>
          </w:tcPr>
          <w:p w14:paraId="72B8EB03" w14:textId="5ED2EC61" w:rsidR="007121A4" w:rsidRPr="00B120AA" w:rsidRDefault="007121A4" w:rsidP="00C87786">
            <w:pPr>
              <w:jc w:val="center"/>
              <w:rPr>
                <w:sz w:val="18"/>
                <w:szCs w:val="18"/>
              </w:rPr>
            </w:pPr>
            <w:r w:rsidRPr="00B120AA">
              <w:rPr>
                <w:rFonts w:cstheme="minorHAnsi"/>
                <w:sz w:val="20"/>
                <w:szCs w:val="20"/>
              </w:rPr>
              <w:t xml:space="preserve">SI </w:t>
            </w:r>
            <w:sdt>
              <w:sdtPr>
                <w:rPr>
                  <w:rFonts w:cstheme="minorHAnsi"/>
                  <w:sz w:val="20"/>
                  <w:szCs w:val="20"/>
                </w:rPr>
                <w:id w:val="27064253"/>
                <w14:checkbox>
                  <w14:checked w14:val="0"/>
                  <w14:checkedState w14:val="2612" w14:font="MS Gothic"/>
                  <w14:uncheckedState w14:val="2610" w14:font="MS Gothic"/>
                </w14:checkbox>
              </w:sdtPr>
              <w:sdtEndPr/>
              <w:sdtContent>
                <w:r w:rsidRPr="00B120AA">
                  <w:rPr>
                    <w:rFonts w:ascii="Segoe UI Symbol" w:hAnsi="Segoe UI Symbol" w:cs="Segoe UI Symbol"/>
                    <w:sz w:val="20"/>
                    <w:szCs w:val="20"/>
                  </w:rPr>
                  <w:t>☐</w:t>
                </w:r>
              </w:sdtContent>
            </w:sdt>
          </w:p>
        </w:tc>
        <w:tc>
          <w:tcPr>
            <w:tcW w:w="855" w:type="dxa"/>
            <w:gridSpan w:val="2"/>
            <w:tcBorders>
              <w:top w:val="single" w:sz="4" w:space="0" w:color="auto"/>
              <w:left w:val="single" w:sz="4" w:space="0" w:color="auto"/>
              <w:bottom w:val="single" w:sz="4" w:space="0" w:color="auto"/>
            </w:tcBorders>
            <w:vAlign w:val="center"/>
          </w:tcPr>
          <w:p w14:paraId="1AD6A0E7" w14:textId="44865432" w:rsidR="007121A4" w:rsidRPr="00B120AA" w:rsidRDefault="007121A4" w:rsidP="00C87786">
            <w:pPr>
              <w:jc w:val="center"/>
              <w:rPr>
                <w:rFonts w:eastAsia="Symbol" w:cstheme="minorHAnsi"/>
                <w:sz w:val="20"/>
                <w:szCs w:val="20"/>
              </w:rPr>
            </w:pPr>
            <w:r w:rsidRPr="00B120AA">
              <w:rPr>
                <w:rFonts w:cstheme="minorHAnsi"/>
                <w:sz w:val="20"/>
                <w:szCs w:val="20"/>
              </w:rPr>
              <w:t xml:space="preserve">NO </w:t>
            </w:r>
            <w:sdt>
              <w:sdtPr>
                <w:rPr>
                  <w:rFonts w:cstheme="minorHAnsi"/>
                  <w:sz w:val="20"/>
                  <w:szCs w:val="20"/>
                </w:rPr>
                <w:id w:val="-411248309"/>
                <w14:checkbox>
                  <w14:checked w14:val="0"/>
                  <w14:checkedState w14:val="2612" w14:font="MS Gothic"/>
                  <w14:uncheckedState w14:val="2610" w14:font="MS Gothic"/>
                </w14:checkbox>
              </w:sdtPr>
              <w:sdtEndPr/>
              <w:sdtContent>
                <w:r w:rsidRPr="00B120AA">
                  <w:rPr>
                    <w:rFonts w:ascii="Segoe UI Symbol" w:hAnsi="Segoe UI Symbol" w:cs="Segoe UI Symbol"/>
                    <w:sz w:val="20"/>
                    <w:szCs w:val="20"/>
                  </w:rPr>
                  <w:t>☐</w:t>
                </w:r>
              </w:sdtContent>
            </w:sdt>
          </w:p>
        </w:tc>
      </w:tr>
      <w:tr w:rsidR="00232043" w:rsidRPr="00B120AA" w14:paraId="22A64678" w14:textId="77777777" w:rsidTr="00365419">
        <w:tc>
          <w:tcPr>
            <w:tcW w:w="425" w:type="dxa"/>
            <w:gridSpan w:val="2"/>
            <w:vMerge/>
            <w:vAlign w:val="center"/>
          </w:tcPr>
          <w:p w14:paraId="1CBFC8A2" w14:textId="77777777" w:rsidR="00232043" w:rsidRPr="00B120AA" w:rsidRDefault="00232043" w:rsidP="00232043">
            <w:pPr>
              <w:autoSpaceDE w:val="0"/>
              <w:autoSpaceDN w:val="0"/>
              <w:adjustRightInd w:val="0"/>
              <w:contextualSpacing/>
              <w:jc w:val="center"/>
              <w:rPr>
                <w:rFonts w:cstheme="minorHAnsi"/>
                <w:b/>
                <w:bCs/>
                <w:i/>
                <w:iCs/>
                <w:color w:val="000000"/>
                <w:sz w:val="20"/>
                <w:szCs w:val="20"/>
              </w:rPr>
            </w:pPr>
          </w:p>
        </w:tc>
        <w:tc>
          <w:tcPr>
            <w:tcW w:w="7655" w:type="dxa"/>
          </w:tcPr>
          <w:p w14:paraId="0480ADDF" w14:textId="5038D417" w:rsidR="00232043" w:rsidRPr="00B120AA" w:rsidRDefault="00232043" w:rsidP="00232043">
            <w:pPr>
              <w:autoSpaceDE w:val="0"/>
              <w:autoSpaceDN w:val="0"/>
              <w:adjustRightInd w:val="0"/>
              <w:contextualSpacing/>
              <w:jc w:val="both"/>
              <w:rPr>
                <w:rFonts w:cstheme="minorHAnsi"/>
                <w:sz w:val="20"/>
                <w:szCs w:val="20"/>
              </w:rPr>
            </w:pPr>
            <w:r w:rsidRPr="00B120AA">
              <w:rPr>
                <w:b/>
                <w:sz w:val="20"/>
                <w:szCs w:val="20"/>
              </w:rPr>
              <w:t>In caso affermativo</w:t>
            </w:r>
          </w:p>
        </w:tc>
        <w:tc>
          <w:tcPr>
            <w:tcW w:w="846" w:type="dxa"/>
            <w:tcBorders>
              <w:top w:val="single" w:sz="4" w:space="0" w:color="auto"/>
              <w:bottom w:val="single" w:sz="4" w:space="0" w:color="auto"/>
              <w:right w:val="single" w:sz="4" w:space="0" w:color="auto"/>
            </w:tcBorders>
          </w:tcPr>
          <w:p w14:paraId="579AEE45" w14:textId="6F938270" w:rsidR="00232043" w:rsidRPr="00B120AA" w:rsidRDefault="00232043" w:rsidP="00232043">
            <w:pPr>
              <w:jc w:val="center"/>
              <w:rPr>
                <w:rFonts w:cstheme="minorHAnsi"/>
                <w:sz w:val="20"/>
                <w:szCs w:val="20"/>
              </w:rPr>
            </w:pPr>
          </w:p>
        </w:tc>
        <w:tc>
          <w:tcPr>
            <w:tcW w:w="855" w:type="dxa"/>
            <w:gridSpan w:val="2"/>
            <w:tcBorders>
              <w:top w:val="single" w:sz="4" w:space="0" w:color="auto"/>
              <w:left w:val="single" w:sz="4" w:space="0" w:color="auto"/>
              <w:bottom w:val="single" w:sz="4" w:space="0" w:color="auto"/>
            </w:tcBorders>
          </w:tcPr>
          <w:p w14:paraId="6DB3B7FD" w14:textId="5408C5A7" w:rsidR="00232043" w:rsidRPr="00B120AA" w:rsidRDefault="00232043" w:rsidP="00232043">
            <w:pPr>
              <w:jc w:val="center"/>
              <w:rPr>
                <w:rFonts w:cstheme="minorHAnsi"/>
                <w:sz w:val="20"/>
                <w:szCs w:val="20"/>
              </w:rPr>
            </w:pPr>
          </w:p>
        </w:tc>
      </w:tr>
      <w:tr w:rsidR="00114B0A" w:rsidRPr="00B120AA" w14:paraId="321DC7AE" w14:textId="77777777" w:rsidTr="00365419">
        <w:trPr>
          <w:trHeight w:val="1008"/>
        </w:trPr>
        <w:tc>
          <w:tcPr>
            <w:tcW w:w="425" w:type="dxa"/>
            <w:gridSpan w:val="2"/>
            <w:vMerge/>
            <w:vAlign w:val="center"/>
          </w:tcPr>
          <w:p w14:paraId="755822D6" w14:textId="77777777" w:rsidR="00114B0A" w:rsidRPr="00B120AA" w:rsidRDefault="00114B0A" w:rsidP="00232043">
            <w:pPr>
              <w:autoSpaceDE w:val="0"/>
              <w:autoSpaceDN w:val="0"/>
              <w:adjustRightInd w:val="0"/>
              <w:contextualSpacing/>
              <w:jc w:val="center"/>
              <w:rPr>
                <w:rFonts w:cstheme="minorHAnsi"/>
                <w:b/>
                <w:bCs/>
                <w:i/>
                <w:iCs/>
                <w:color w:val="000000"/>
                <w:sz w:val="20"/>
                <w:szCs w:val="20"/>
              </w:rPr>
            </w:pPr>
          </w:p>
        </w:tc>
        <w:tc>
          <w:tcPr>
            <w:tcW w:w="7655" w:type="dxa"/>
          </w:tcPr>
          <w:p w14:paraId="513D5A56" w14:textId="780DC480" w:rsidR="00114B0A" w:rsidRPr="00B120AA" w:rsidRDefault="00114B0A" w:rsidP="00232043">
            <w:pPr>
              <w:autoSpaceDE w:val="0"/>
              <w:autoSpaceDN w:val="0"/>
              <w:adjustRightInd w:val="0"/>
              <w:contextualSpacing/>
              <w:jc w:val="both"/>
              <w:rPr>
                <w:rFonts w:cstheme="minorHAnsi"/>
                <w:sz w:val="20"/>
                <w:szCs w:val="20"/>
              </w:rPr>
            </w:pPr>
            <w:r w:rsidRPr="00B120AA">
              <w:rPr>
                <w:sz w:val="20"/>
                <w:szCs w:val="20"/>
              </w:rPr>
              <w:t xml:space="preserve">Elencare </w:t>
            </w:r>
            <w:r w:rsidRPr="00B120AA">
              <w:rPr>
                <w:sz w:val="20"/>
                <w:szCs w:val="20"/>
                <w:u w:val="single"/>
              </w:rPr>
              <w:t>le prestazioni</w:t>
            </w:r>
            <w:r w:rsidR="00F84F76" w:rsidRPr="00B120AA">
              <w:rPr>
                <w:sz w:val="20"/>
                <w:szCs w:val="20"/>
              </w:rPr>
              <w:t xml:space="preserve"> </w:t>
            </w:r>
            <w:r w:rsidRPr="00B120AA">
              <w:rPr>
                <w:sz w:val="20"/>
                <w:szCs w:val="20"/>
              </w:rPr>
              <w:t>che si intend</w:t>
            </w:r>
            <w:r w:rsidR="00F84F76" w:rsidRPr="00B120AA">
              <w:rPr>
                <w:sz w:val="20"/>
                <w:szCs w:val="20"/>
              </w:rPr>
              <w:t>ono</w:t>
            </w:r>
            <w:r w:rsidRPr="00B120AA">
              <w:rPr>
                <w:sz w:val="20"/>
                <w:szCs w:val="20"/>
              </w:rPr>
              <w:t xml:space="preserve"> subappaltare e l</w:t>
            </w:r>
            <w:r w:rsidR="00906190" w:rsidRPr="00B120AA">
              <w:rPr>
                <w:sz w:val="20"/>
                <w:szCs w:val="20"/>
              </w:rPr>
              <w:t>e</w:t>
            </w:r>
            <w:r w:rsidRPr="00B120AA">
              <w:rPr>
                <w:sz w:val="20"/>
                <w:szCs w:val="20"/>
              </w:rPr>
              <w:t xml:space="preserve"> relativ</w:t>
            </w:r>
            <w:r w:rsidR="00906190" w:rsidRPr="00B120AA">
              <w:rPr>
                <w:sz w:val="20"/>
                <w:szCs w:val="20"/>
              </w:rPr>
              <w:t>e</w:t>
            </w:r>
            <w:r w:rsidRPr="00B120AA">
              <w:rPr>
                <w:sz w:val="20"/>
                <w:szCs w:val="20"/>
              </w:rPr>
              <w:t xml:space="preserve"> quot</w:t>
            </w:r>
            <w:r w:rsidR="00906190" w:rsidRPr="00B120AA">
              <w:rPr>
                <w:sz w:val="20"/>
                <w:szCs w:val="20"/>
              </w:rPr>
              <w:t>e</w:t>
            </w:r>
            <w:r w:rsidRPr="00B120AA">
              <w:rPr>
                <w:sz w:val="20"/>
                <w:szCs w:val="20"/>
              </w:rPr>
              <w:t xml:space="preserve"> (espressa in percentuale) sull’importo contrattuale:</w:t>
            </w:r>
          </w:p>
        </w:tc>
        <w:tc>
          <w:tcPr>
            <w:tcW w:w="1701" w:type="dxa"/>
            <w:gridSpan w:val="3"/>
            <w:tcBorders>
              <w:top w:val="single" w:sz="4" w:space="0" w:color="auto"/>
              <w:bottom w:val="single" w:sz="4" w:space="0" w:color="auto"/>
            </w:tcBorders>
          </w:tcPr>
          <w:p w14:paraId="54DEE126" w14:textId="77777777" w:rsidR="00114B0A" w:rsidRPr="00B120AA" w:rsidRDefault="00114B0A" w:rsidP="00114B0A">
            <w:pPr>
              <w:jc w:val="center"/>
              <w:rPr>
                <w:sz w:val="18"/>
                <w:szCs w:val="18"/>
              </w:rPr>
            </w:pPr>
            <w:r w:rsidRPr="00B120AA">
              <w:rPr>
                <w:sz w:val="18"/>
                <w:szCs w:val="18"/>
              </w:rPr>
              <w:t>[……..] %</w:t>
            </w:r>
          </w:p>
          <w:p w14:paraId="0570444D" w14:textId="77777777" w:rsidR="00114B0A" w:rsidRPr="00B120AA" w:rsidRDefault="00114B0A" w:rsidP="00114B0A">
            <w:pPr>
              <w:jc w:val="both"/>
              <w:rPr>
                <w:rFonts w:cstheme="minorHAnsi"/>
                <w:sz w:val="18"/>
                <w:szCs w:val="18"/>
              </w:rPr>
            </w:pPr>
            <w:r w:rsidRPr="00B120AA">
              <w:rPr>
                <w:rFonts w:cstheme="minorHAnsi"/>
                <w:sz w:val="18"/>
                <w:szCs w:val="18"/>
              </w:rPr>
              <w:t>Specificare eventualmente le attività da subappaltare:</w:t>
            </w:r>
          </w:p>
          <w:p w14:paraId="00AAC394" w14:textId="3EF8FB1D" w:rsidR="00114B0A" w:rsidRPr="00B120AA" w:rsidRDefault="00114B0A" w:rsidP="00114B0A">
            <w:pPr>
              <w:jc w:val="center"/>
              <w:rPr>
                <w:rFonts w:cstheme="minorHAnsi"/>
                <w:sz w:val="20"/>
                <w:szCs w:val="20"/>
              </w:rPr>
            </w:pPr>
            <w:r w:rsidRPr="00B120AA">
              <w:rPr>
                <w:sz w:val="18"/>
                <w:szCs w:val="18"/>
              </w:rPr>
              <w:t xml:space="preserve">[…………..…..]  </w:t>
            </w:r>
          </w:p>
        </w:tc>
      </w:tr>
      <w:tr w:rsidR="00CA3FBB" w:rsidRPr="00B120AA" w14:paraId="180200FE" w14:textId="77777777" w:rsidTr="0058422E">
        <w:tc>
          <w:tcPr>
            <w:tcW w:w="425" w:type="dxa"/>
            <w:gridSpan w:val="2"/>
            <w:vMerge/>
            <w:vAlign w:val="center"/>
          </w:tcPr>
          <w:p w14:paraId="4F17AEA6" w14:textId="77777777" w:rsidR="00CA3FBB" w:rsidRPr="00B120AA" w:rsidRDefault="00CA3FBB" w:rsidP="00CA3FBB">
            <w:pPr>
              <w:autoSpaceDE w:val="0"/>
              <w:autoSpaceDN w:val="0"/>
              <w:adjustRightInd w:val="0"/>
              <w:contextualSpacing/>
              <w:jc w:val="center"/>
              <w:rPr>
                <w:rFonts w:cstheme="minorHAnsi"/>
                <w:b/>
                <w:bCs/>
                <w:i/>
                <w:iCs/>
                <w:color w:val="000000"/>
                <w:sz w:val="20"/>
                <w:szCs w:val="20"/>
              </w:rPr>
            </w:pPr>
          </w:p>
        </w:tc>
        <w:tc>
          <w:tcPr>
            <w:tcW w:w="7655" w:type="dxa"/>
          </w:tcPr>
          <w:p w14:paraId="5A93E308" w14:textId="4388D4F1" w:rsidR="00CA3FBB" w:rsidRPr="00B120AA" w:rsidRDefault="00CA3FBB" w:rsidP="00CA3FBB">
            <w:pPr>
              <w:autoSpaceDE w:val="0"/>
              <w:autoSpaceDN w:val="0"/>
              <w:adjustRightInd w:val="0"/>
              <w:contextualSpacing/>
              <w:jc w:val="both"/>
              <w:rPr>
                <w:rFonts w:cstheme="minorHAnsi"/>
                <w:sz w:val="20"/>
                <w:szCs w:val="20"/>
              </w:rPr>
            </w:pPr>
            <w:r w:rsidRPr="00B120AA">
              <w:rPr>
                <w:rFonts w:cstheme="minorHAnsi"/>
                <w:sz w:val="20"/>
                <w:szCs w:val="20"/>
              </w:rPr>
              <w:t xml:space="preserve">di ricorrere al </w:t>
            </w:r>
            <w:r w:rsidRPr="00B120AA">
              <w:rPr>
                <w:rFonts w:cstheme="minorHAnsi"/>
                <w:b/>
                <w:bCs/>
                <w:sz w:val="20"/>
                <w:szCs w:val="20"/>
              </w:rPr>
              <w:t>subappalto</w:t>
            </w:r>
            <w:r w:rsidRPr="00B120AA">
              <w:rPr>
                <w:rFonts w:cstheme="minorHAnsi"/>
                <w:sz w:val="20"/>
                <w:szCs w:val="20"/>
              </w:rPr>
              <w:t xml:space="preserve"> </w:t>
            </w:r>
            <w:r w:rsidR="00664EA3" w:rsidRPr="00B120AA">
              <w:rPr>
                <w:rFonts w:cstheme="minorHAnsi"/>
                <w:sz w:val="20"/>
                <w:szCs w:val="20"/>
              </w:rPr>
              <w:t>per i lavori</w:t>
            </w:r>
          </w:p>
        </w:tc>
        <w:tc>
          <w:tcPr>
            <w:tcW w:w="846" w:type="dxa"/>
            <w:tcBorders>
              <w:top w:val="single" w:sz="4" w:space="0" w:color="auto"/>
              <w:bottom w:val="single" w:sz="4" w:space="0" w:color="auto"/>
              <w:right w:val="single" w:sz="4" w:space="0" w:color="auto"/>
            </w:tcBorders>
            <w:vAlign w:val="center"/>
          </w:tcPr>
          <w:p w14:paraId="767983BE" w14:textId="15ED1A65" w:rsidR="00CA3FBB" w:rsidRPr="00B120AA" w:rsidRDefault="00CA3FBB" w:rsidP="00CA3FBB">
            <w:pPr>
              <w:jc w:val="center"/>
              <w:rPr>
                <w:rFonts w:cstheme="minorHAnsi"/>
                <w:sz w:val="20"/>
                <w:szCs w:val="20"/>
              </w:rPr>
            </w:pPr>
            <w:r w:rsidRPr="00B120AA">
              <w:rPr>
                <w:rFonts w:cstheme="minorHAnsi"/>
                <w:sz w:val="20"/>
                <w:szCs w:val="20"/>
              </w:rPr>
              <w:t xml:space="preserve">SI </w:t>
            </w:r>
            <w:sdt>
              <w:sdtPr>
                <w:rPr>
                  <w:rFonts w:cstheme="minorHAnsi"/>
                  <w:sz w:val="20"/>
                  <w:szCs w:val="20"/>
                </w:rPr>
                <w:id w:val="-1067642122"/>
                <w14:checkbox>
                  <w14:checked w14:val="0"/>
                  <w14:checkedState w14:val="2612" w14:font="MS Gothic"/>
                  <w14:uncheckedState w14:val="2610" w14:font="MS Gothic"/>
                </w14:checkbox>
              </w:sdtPr>
              <w:sdtEndPr/>
              <w:sdtContent>
                <w:r w:rsidRPr="00B120AA">
                  <w:rPr>
                    <w:rFonts w:ascii="Segoe UI Symbol" w:hAnsi="Segoe UI Symbol" w:cs="Segoe UI Symbol"/>
                    <w:sz w:val="20"/>
                    <w:szCs w:val="20"/>
                  </w:rPr>
                  <w:t>☐</w:t>
                </w:r>
              </w:sdtContent>
            </w:sdt>
          </w:p>
        </w:tc>
        <w:tc>
          <w:tcPr>
            <w:tcW w:w="855" w:type="dxa"/>
            <w:gridSpan w:val="2"/>
            <w:tcBorders>
              <w:top w:val="single" w:sz="4" w:space="0" w:color="auto"/>
              <w:left w:val="single" w:sz="4" w:space="0" w:color="auto"/>
              <w:bottom w:val="single" w:sz="4" w:space="0" w:color="auto"/>
            </w:tcBorders>
            <w:vAlign w:val="center"/>
          </w:tcPr>
          <w:p w14:paraId="2EC0080F" w14:textId="441A616B" w:rsidR="00CA3FBB" w:rsidRPr="00B120AA" w:rsidRDefault="00CA3FBB" w:rsidP="00CA3FBB">
            <w:pPr>
              <w:jc w:val="center"/>
              <w:rPr>
                <w:rFonts w:cstheme="minorHAnsi"/>
                <w:sz w:val="20"/>
                <w:szCs w:val="20"/>
              </w:rPr>
            </w:pPr>
            <w:r w:rsidRPr="00B120AA">
              <w:rPr>
                <w:rFonts w:cstheme="minorHAnsi"/>
                <w:sz w:val="20"/>
                <w:szCs w:val="20"/>
              </w:rPr>
              <w:t xml:space="preserve">NO </w:t>
            </w:r>
            <w:sdt>
              <w:sdtPr>
                <w:rPr>
                  <w:rFonts w:cstheme="minorHAnsi"/>
                  <w:sz w:val="20"/>
                  <w:szCs w:val="20"/>
                </w:rPr>
                <w:id w:val="-1254511154"/>
                <w14:checkbox>
                  <w14:checked w14:val="0"/>
                  <w14:checkedState w14:val="2612" w14:font="MS Gothic"/>
                  <w14:uncheckedState w14:val="2610" w14:font="MS Gothic"/>
                </w14:checkbox>
              </w:sdtPr>
              <w:sdtEndPr/>
              <w:sdtContent>
                <w:r w:rsidRPr="00B120AA">
                  <w:rPr>
                    <w:rFonts w:ascii="Segoe UI Symbol" w:hAnsi="Segoe UI Symbol" w:cs="Segoe UI Symbol"/>
                    <w:sz w:val="20"/>
                    <w:szCs w:val="20"/>
                  </w:rPr>
                  <w:t>☐</w:t>
                </w:r>
              </w:sdtContent>
            </w:sdt>
          </w:p>
        </w:tc>
      </w:tr>
      <w:tr w:rsidR="007121A4" w:rsidRPr="00B120AA" w14:paraId="6DAF08D6" w14:textId="77777777" w:rsidTr="0058422E">
        <w:tc>
          <w:tcPr>
            <w:tcW w:w="425" w:type="dxa"/>
            <w:gridSpan w:val="2"/>
            <w:vMerge/>
            <w:vAlign w:val="center"/>
          </w:tcPr>
          <w:p w14:paraId="41883D42" w14:textId="77777777" w:rsidR="007121A4" w:rsidRPr="00B120AA" w:rsidRDefault="007121A4" w:rsidP="00E64E78">
            <w:pPr>
              <w:autoSpaceDE w:val="0"/>
              <w:autoSpaceDN w:val="0"/>
              <w:adjustRightInd w:val="0"/>
              <w:contextualSpacing/>
              <w:jc w:val="center"/>
              <w:rPr>
                <w:rFonts w:cstheme="minorHAnsi"/>
                <w:b/>
                <w:bCs/>
                <w:i/>
                <w:iCs/>
                <w:color w:val="000000"/>
                <w:sz w:val="20"/>
                <w:szCs w:val="20"/>
              </w:rPr>
            </w:pPr>
          </w:p>
        </w:tc>
        <w:tc>
          <w:tcPr>
            <w:tcW w:w="9356" w:type="dxa"/>
            <w:gridSpan w:val="4"/>
          </w:tcPr>
          <w:p w14:paraId="5BC34807" w14:textId="3FE18913" w:rsidR="007121A4" w:rsidRPr="00B120AA" w:rsidRDefault="007121A4" w:rsidP="00FA3969">
            <w:pPr>
              <w:rPr>
                <w:sz w:val="18"/>
                <w:szCs w:val="18"/>
              </w:rPr>
            </w:pPr>
            <w:r w:rsidRPr="00B120AA">
              <w:rPr>
                <w:b/>
                <w:sz w:val="20"/>
                <w:szCs w:val="20"/>
              </w:rPr>
              <w:t>In caso affermativo</w:t>
            </w:r>
          </w:p>
        </w:tc>
      </w:tr>
      <w:tr w:rsidR="00283053" w:rsidRPr="00B120AA" w14:paraId="2F4CD799" w14:textId="77777777" w:rsidTr="0058422E">
        <w:tc>
          <w:tcPr>
            <w:tcW w:w="425" w:type="dxa"/>
            <w:gridSpan w:val="2"/>
            <w:vMerge/>
            <w:vAlign w:val="center"/>
          </w:tcPr>
          <w:p w14:paraId="53900650" w14:textId="77777777" w:rsidR="00283053" w:rsidRPr="00B120AA" w:rsidRDefault="00283053" w:rsidP="00283053">
            <w:pPr>
              <w:autoSpaceDE w:val="0"/>
              <w:autoSpaceDN w:val="0"/>
              <w:adjustRightInd w:val="0"/>
              <w:contextualSpacing/>
              <w:jc w:val="center"/>
              <w:rPr>
                <w:rFonts w:cstheme="minorHAnsi"/>
                <w:b/>
                <w:bCs/>
                <w:i/>
                <w:iCs/>
                <w:color w:val="000000"/>
                <w:sz w:val="20"/>
                <w:szCs w:val="20"/>
              </w:rPr>
            </w:pPr>
          </w:p>
        </w:tc>
        <w:tc>
          <w:tcPr>
            <w:tcW w:w="7655" w:type="dxa"/>
          </w:tcPr>
          <w:p w14:paraId="574F13BC" w14:textId="6A81E023" w:rsidR="00283053" w:rsidRPr="00B120AA" w:rsidRDefault="00283053" w:rsidP="00283053">
            <w:pPr>
              <w:autoSpaceDE w:val="0"/>
              <w:autoSpaceDN w:val="0"/>
              <w:adjustRightInd w:val="0"/>
              <w:contextualSpacing/>
              <w:jc w:val="both"/>
              <w:rPr>
                <w:sz w:val="20"/>
                <w:szCs w:val="20"/>
              </w:rPr>
            </w:pPr>
            <w:r w:rsidRPr="00B120AA">
              <w:rPr>
                <w:rFonts w:cstheme="minorHAnsi"/>
                <w:sz w:val="20"/>
                <w:szCs w:val="20"/>
              </w:rPr>
              <w:t>Elencare per ogni singola categoria, le lavorazioni che si intendono subappaltare e la relativa quota (espressa in percentuale) sull’importo contrattuale:</w:t>
            </w:r>
          </w:p>
        </w:tc>
        <w:tc>
          <w:tcPr>
            <w:tcW w:w="1701" w:type="dxa"/>
            <w:gridSpan w:val="3"/>
            <w:tcBorders>
              <w:top w:val="single" w:sz="4" w:space="0" w:color="auto"/>
              <w:bottom w:val="single" w:sz="4" w:space="0" w:color="auto"/>
            </w:tcBorders>
          </w:tcPr>
          <w:p w14:paraId="13809794" w14:textId="77777777" w:rsidR="00283053" w:rsidRPr="00B120AA" w:rsidRDefault="00283053" w:rsidP="00283053">
            <w:pPr>
              <w:spacing w:line="276" w:lineRule="auto"/>
              <w:jc w:val="center"/>
            </w:pPr>
            <w:r w:rsidRPr="00B120AA">
              <w:t>[……..] %</w:t>
            </w:r>
          </w:p>
          <w:p w14:paraId="4743BBB7" w14:textId="77777777" w:rsidR="00283053" w:rsidRPr="00B120AA" w:rsidRDefault="00283053" w:rsidP="00283053">
            <w:pPr>
              <w:jc w:val="both"/>
              <w:rPr>
                <w:rFonts w:cstheme="minorHAnsi"/>
                <w:sz w:val="18"/>
                <w:szCs w:val="18"/>
              </w:rPr>
            </w:pPr>
            <w:r w:rsidRPr="00B120AA">
              <w:rPr>
                <w:rFonts w:cstheme="minorHAnsi"/>
                <w:sz w:val="18"/>
                <w:szCs w:val="18"/>
              </w:rPr>
              <w:t>Specificare eventualmente le attività da subappaltare:</w:t>
            </w:r>
          </w:p>
          <w:p w14:paraId="0FB509FD" w14:textId="0C85491B" w:rsidR="00283053" w:rsidRPr="00B120AA" w:rsidRDefault="00283053" w:rsidP="00283053">
            <w:pPr>
              <w:jc w:val="center"/>
              <w:rPr>
                <w:sz w:val="18"/>
                <w:szCs w:val="18"/>
              </w:rPr>
            </w:pPr>
            <w:r w:rsidRPr="00B120AA">
              <w:rPr>
                <w:sz w:val="18"/>
                <w:szCs w:val="18"/>
              </w:rPr>
              <w:t xml:space="preserve">[…………..…..]                     </w:t>
            </w:r>
          </w:p>
        </w:tc>
      </w:tr>
      <w:tr w:rsidR="007121A4" w:rsidRPr="00B120AA" w14:paraId="1606213E" w14:textId="77777777" w:rsidTr="0058422E">
        <w:tc>
          <w:tcPr>
            <w:tcW w:w="425" w:type="dxa"/>
            <w:gridSpan w:val="2"/>
            <w:vMerge/>
            <w:vAlign w:val="center"/>
          </w:tcPr>
          <w:p w14:paraId="6B5F7E1D" w14:textId="77777777" w:rsidR="007121A4" w:rsidRPr="00B120AA" w:rsidRDefault="007121A4" w:rsidP="00C87786">
            <w:pPr>
              <w:autoSpaceDE w:val="0"/>
              <w:autoSpaceDN w:val="0"/>
              <w:adjustRightInd w:val="0"/>
              <w:contextualSpacing/>
              <w:jc w:val="center"/>
              <w:rPr>
                <w:rFonts w:cstheme="minorHAnsi"/>
                <w:b/>
                <w:bCs/>
                <w:i/>
                <w:iCs/>
                <w:color w:val="000000"/>
                <w:sz w:val="20"/>
                <w:szCs w:val="20"/>
              </w:rPr>
            </w:pPr>
          </w:p>
        </w:tc>
        <w:tc>
          <w:tcPr>
            <w:tcW w:w="9356" w:type="dxa"/>
            <w:gridSpan w:val="4"/>
          </w:tcPr>
          <w:p w14:paraId="371E072D" w14:textId="1FCEA629" w:rsidR="007121A4" w:rsidRPr="00B120AA" w:rsidRDefault="007121A4" w:rsidP="003D289C">
            <w:pPr>
              <w:autoSpaceDE w:val="0"/>
              <w:autoSpaceDN w:val="0"/>
              <w:adjustRightInd w:val="0"/>
              <w:contextualSpacing/>
              <w:rPr>
                <w:rFonts w:cstheme="minorHAnsi"/>
                <w:sz w:val="20"/>
                <w:szCs w:val="20"/>
              </w:rPr>
            </w:pPr>
            <w:r w:rsidRPr="00B120AA">
              <w:rPr>
                <w:b/>
                <w:sz w:val="20"/>
                <w:szCs w:val="20"/>
              </w:rPr>
              <w:t>In caso affermativo</w:t>
            </w:r>
          </w:p>
        </w:tc>
      </w:tr>
      <w:tr w:rsidR="007121A4" w:rsidRPr="00B120AA" w14:paraId="27CA26C4" w14:textId="77777777" w:rsidTr="0058422E">
        <w:tc>
          <w:tcPr>
            <w:tcW w:w="425" w:type="dxa"/>
            <w:gridSpan w:val="2"/>
            <w:vMerge/>
            <w:vAlign w:val="center"/>
          </w:tcPr>
          <w:p w14:paraId="74AD7A30" w14:textId="77777777" w:rsidR="007121A4" w:rsidRPr="00B120AA" w:rsidRDefault="007121A4" w:rsidP="00C87786">
            <w:pPr>
              <w:autoSpaceDE w:val="0"/>
              <w:autoSpaceDN w:val="0"/>
              <w:adjustRightInd w:val="0"/>
              <w:contextualSpacing/>
              <w:jc w:val="center"/>
              <w:rPr>
                <w:rFonts w:cstheme="minorHAnsi"/>
                <w:b/>
                <w:bCs/>
                <w:i/>
                <w:iCs/>
                <w:color w:val="000000"/>
                <w:sz w:val="20"/>
                <w:szCs w:val="20"/>
              </w:rPr>
            </w:pPr>
          </w:p>
        </w:tc>
        <w:tc>
          <w:tcPr>
            <w:tcW w:w="7655" w:type="dxa"/>
          </w:tcPr>
          <w:p w14:paraId="3E3567FE" w14:textId="58D53BFD" w:rsidR="007121A4" w:rsidRPr="00B120AA" w:rsidRDefault="007121A4" w:rsidP="00C87786">
            <w:pPr>
              <w:autoSpaceDE w:val="0"/>
              <w:autoSpaceDN w:val="0"/>
              <w:adjustRightInd w:val="0"/>
              <w:contextualSpacing/>
              <w:jc w:val="both"/>
              <w:rPr>
                <w:rFonts w:cstheme="minorHAnsi"/>
                <w:b/>
                <w:bCs/>
                <w:i/>
                <w:iCs/>
                <w:color w:val="000000"/>
                <w:sz w:val="20"/>
                <w:szCs w:val="20"/>
              </w:rPr>
            </w:pPr>
            <w:r w:rsidRPr="00B120AA">
              <w:rPr>
                <w:sz w:val="20"/>
                <w:szCs w:val="20"/>
              </w:rPr>
              <w:t xml:space="preserve">dichiara, ai sensi dell’articolo 105, co. 4, lett. b), del Codice dei Contratti, che subappalterà a soggetti </w:t>
            </w:r>
            <w:r w:rsidR="00EB2855" w:rsidRPr="00B120AA">
              <w:rPr>
                <w:rFonts w:cstheme="minorHAnsi"/>
                <w:sz w:val="20"/>
                <w:szCs w:val="20"/>
              </w:rPr>
              <w:t xml:space="preserve">nei confronti dei quali non sussistano cause di esclusione di cui all’articolo 80 del </w:t>
            </w:r>
            <w:r w:rsidR="00EB2855" w:rsidRPr="00B120AA">
              <w:rPr>
                <w:rFonts w:cstheme="minorHAnsi"/>
                <w:sz w:val="20"/>
                <w:szCs w:val="20"/>
              </w:rPr>
              <w:lastRenderedPageBreak/>
              <w:t>Codice dei Contratti e che siano qualificati per l’espletamento della prestazione che si intende subappaltare</w:t>
            </w:r>
            <w:r w:rsidRPr="00B120AA">
              <w:rPr>
                <w:sz w:val="20"/>
                <w:szCs w:val="20"/>
              </w:rPr>
              <w:t>;</w:t>
            </w:r>
          </w:p>
        </w:tc>
        <w:tc>
          <w:tcPr>
            <w:tcW w:w="846" w:type="dxa"/>
            <w:tcBorders>
              <w:top w:val="single" w:sz="4" w:space="0" w:color="auto"/>
            </w:tcBorders>
            <w:vAlign w:val="center"/>
          </w:tcPr>
          <w:p w14:paraId="21E34C20" w14:textId="77035725" w:rsidR="007121A4" w:rsidRPr="00B120AA" w:rsidRDefault="007121A4" w:rsidP="00C87786">
            <w:pPr>
              <w:autoSpaceDE w:val="0"/>
              <w:autoSpaceDN w:val="0"/>
              <w:adjustRightInd w:val="0"/>
              <w:contextualSpacing/>
              <w:jc w:val="center"/>
              <w:rPr>
                <w:rFonts w:cstheme="minorHAnsi"/>
                <w:color w:val="000000"/>
                <w:sz w:val="20"/>
                <w:szCs w:val="20"/>
              </w:rPr>
            </w:pPr>
            <w:r w:rsidRPr="00B120AA">
              <w:rPr>
                <w:rFonts w:cstheme="minorHAnsi"/>
                <w:sz w:val="20"/>
                <w:szCs w:val="20"/>
              </w:rPr>
              <w:lastRenderedPageBreak/>
              <w:t xml:space="preserve">SI </w:t>
            </w:r>
            <w:sdt>
              <w:sdtPr>
                <w:rPr>
                  <w:rFonts w:cstheme="minorHAnsi"/>
                  <w:sz w:val="20"/>
                  <w:szCs w:val="20"/>
                </w:rPr>
                <w:id w:val="97151274"/>
                <w14:checkbox>
                  <w14:checked w14:val="0"/>
                  <w14:checkedState w14:val="2612" w14:font="MS Gothic"/>
                  <w14:uncheckedState w14:val="2610" w14:font="MS Gothic"/>
                </w14:checkbox>
              </w:sdtPr>
              <w:sdtEndPr/>
              <w:sdtContent>
                <w:r w:rsidRPr="00B120AA">
                  <w:rPr>
                    <w:rFonts w:ascii="Segoe UI Symbol" w:hAnsi="Segoe UI Symbol" w:cs="Segoe UI Symbol"/>
                    <w:sz w:val="20"/>
                    <w:szCs w:val="20"/>
                  </w:rPr>
                  <w:t>☐</w:t>
                </w:r>
              </w:sdtContent>
            </w:sdt>
          </w:p>
        </w:tc>
        <w:tc>
          <w:tcPr>
            <w:tcW w:w="855" w:type="dxa"/>
            <w:gridSpan w:val="2"/>
            <w:tcBorders>
              <w:top w:val="single" w:sz="4" w:space="0" w:color="auto"/>
            </w:tcBorders>
            <w:vAlign w:val="center"/>
          </w:tcPr>
          <w:p w14:paraId="27EC1ABA" w14:textId="026724D0" w:rsidR="007121A4" w:rsidRPr="00B120AA" w:rsidRDefault="007121A4" w:rsidP="00C87786">
            <w:pPr>
              <w:autoSpaceDE w:val="0"/>
              <w:autoSpaceDN w:val="0"/>
              <w:adjustRightInd w:val="0"/>
              <w:contextualSpacing/>
              <w:jc w:val="center"/>
              <w:rPr>
                <w:rFonts w:cstheme="minorHAnsi"/>
                <w:color w:val="000000"/>
                <w:sz w:val="20"/>
                <w:szCs w:val="20"/>
              </w:rPr>
            </w:pPr>
            <w:r w:rsidRPr="00B120AA">
              <w:rPr>
                <w:rFonts w:cstheme="minorHAnsi"/>
                <w:sz w:val="20"/>
                <w:szCs w:val="20"/>
              </w:rPr>
              <w:t xml:space="preserve">NO </w:t>
            </w:r>
            <w:sdt>
              <w:sdtPr>
                <w:rPr>
                  <w:rFonts w:cstheme="minorHAnsi"/>
                  <w:sz w:val="20"/>
                  <w:szCs w:val="20"/>
                </w:rPr>
                <w:id w:val="-643893185"/>
                <w14:checkbox>
                  <w14:checked w14:val="0"/>
                  <w14:checkedState w14:val="2612" w14:font="MS Gothic"/>
                  <w14:uncheckedState w14:val="2610" w14:font="MS Gothic"/>
                </w14:checkbox>
              </w:sdtPr>
              <w:sdtEndPr/>
              <w:sdtContent>
                <w:r w:rsidRPr="00B120AA">
                  <w:rPr>
                    <w:rFonts w:ascii="Segoe UI Symbol" w:hAnsi="Segoe UI Symbol" w:cs="Segoe UI Symbol"/>
                    <w:sz w:val="20"/>
                    <w:szCs w:val="20"/>
                  </w:rPr>
                  <w:t>☐</w:t>
                </w:r>
              </w:sdtContent>
            </w:sdt>
          </w:p>
        </w:tc>
      </w:tr>
      <w:tr w:rsidR="007121A4" w:rsidRPr="00B120AA" w14:paraId="41994155" w14:textId="77777777" w:rsidTr="0058422E">
        <w:tc>
          <w:tcPr>
            <w:tcW w:w="425" w:type="dxa"/>
            <w:gridSpan w:val="2"/>
            <w:vMerge/>
            <w:vAlign w:val="center"/>
          </w:tcPr>
          <w:p w14:paraId="062C49C0" w14:textId="77777777" w:rsidR="007121A4" w:rsidRPr="00B120AA" w:rsidRDefault="007121A4" w:rsidP="00C87786">
            <w:pPr>
              <w:autoSpaceDE w:val="0"/>
              <w:autoSpaceDN w:val="0"/>
              <w:adjustRightInd w:val="0"/>
              <w:contextualSpacing/>
              <w:jc w:val="center"/>
              <w:rPr>
                <w:rFonts w:cstheme="minorHAnsi"/>
                <w:b/>
                <w:bCs/>
                <w:i/>
                <w:iCs/>
                <w:color w:val="000000"/>
                <w:sz w:val="20"/>
                <w:szCs w:val="20"/>
              </w:rPr>
            </w:pPr>
          </w:p>
        </w:tc>
        <w:tc>
          <w:tcPr>
            <w:tcW w:w="7655" w:type="dxa"/>
          </w:tcPr>
          <w:p w14:paraId="6C15EC04" w14:textId="6B356504" w:rsidR="007121A4" w:rsidRPr="00B120AA" w:rsidRDefault="007121A4" w:rsidP="00C87786">
            <w:pPr>
              <w:autoSpaceDE w:val="0"/>
              <w:autoSpaceDN w:val="0"/>
              <w:adjustRightInd w:val="0"/>
              <w:contextualSpacing/>
              <w:jc w:val="both"/>
              <w:rPr>
                <w:rFonts w:cstheme="minorHAnsi"/>
                <w:b/>
                <w:bCs/>
                <w:i/>
                <w:iCs/>
                <w:color w:val="000000"/>
                <w:sz w:val="20"/>
                <w:szCs w:val="20"/>
              </w:rPr>
            </w:pPr>
            <w:r w:rsidRPr="00B120AA">
              <w:rPr>
                <w:sz w:val="20"/>
                <w:szCs w:val="20"/>
              </w:rPr>
              <w:t>dichiara che l’esecuzione delle prestazioni affidate in subappalto non saranno oggetto di ulteriore subappalto ai sensi dell’art</w:t>
            </w:r>
            <w:r w:rsidR="00D44307" w:rsidRPr="00B120AA">
              <w:rPr>
                <w:sz w:val="20"/>
                <w:szCs w:val="20"/>
              </w:rPr>
              <w:t>icolo</w:t>
            </w:r>
            <w:r w:rsidRPr="00B120AA">
              <w:rPr>
                <w:sz w:val="20"/>
                <w:szCs w:val="20"/>
              </w:rPr>
              <w:t xml:space="preserve"> 105, co</w:t>
            </w:r>
            <w:r w:rsidR="00D44307" w:rsidRPr="00B120AA">
              <w:rPr>
                <w:sz w:val="20"/>
                <w:szCs w:val="20"/>
              </w:rPr>
              <w:t>.</w:t>
            </w:r>
            <w:r w:rsidRPr="00B120AA">
              <w:rPr>
                <w:sz w:val="20"/>
                <w:szCs w:val="20"/>
              </w:rPr>
              <w:t xml:space="preserve"> 19 del Codice dei contratti;</w:t>
            </w:r>
          </w:p>
        </w:tc>
        <w:tc>
          <w:tcPr>
            <w:tcW w:w="846" w:type="dxa"/>
            <w:tcBorders>
              <w:top w:val="single" w:sz="4" w:space="0" w:color="auto"/>
            </w:tcBorders>
            <w:vAlign w:val="center"/>
          </w:tcPr>
          <w:p w14:paraId="200C482C" w14:textId="58346610" w:rsidR="007121A4" w:rsidRPr="00B120AA" w:rsidRDefault="007121A4" w:rsidP="00C87786">
            <w:pPr>
              <w:autoSpaceDE w:val="0"/>
              <w:autoSpaceDN w:val="0"/>
              <w:adjustRightInd w:val="0"/>
              <w:contextualSpacing/>
              <w:jc w:val="center"/>
              <w:rPr>
                <w:rFonts w:cstheme="minorHAnsi"/>
                <w:color w:val="000000"/>
                <w:sz w:val="20"/>
                <w:szCs w:val="20"/>
              </w:rPr>
            </w:pPr>
            <w:r w:rsidRPr="00B120AA">
              <w:rPr>
                <w:rFonts w:cstheme="minorHAnsi"/>
                <w:sz w:val="20"/>
                <w:szCs w:val="20"/>
              </w:rPr>
              <w:t xml:space="preserve">SI </w:t>
            </w:r>
            <w:sdt>
              <w:sdtPr>
                <w:rPr>
                  <w:rFonts w:cstheme="minorHAnsi"/>
                  <w:sz w:val="20"/>
                  <w:szCs w:val="20"/>
                </w:rPr>
                <w:id w:val="-1040666334"/>
                <w14:checkbox>
                  <w14:checked w14:val="0"/>
                  <w14:checkedState w14:val="2612" w14:font="MS Gothic"/>
                  <w14:uncheckedState w14:val="2610" w14:font="MS Gothic"/>
                </w14:checkbox>
              </w:sdtPr>
              <w:sdtEndPr/>
              <w:sdtContent>
                <w:r w:rsidRPr="00B120AA">
                  <w:rPr>
                    <w:rFonts w:ascii="Segoe UI Symbol" w:hAnsi="Segoe UI Symbol" w:cs="Segoe UI Symbol"/>
                    <w:sz w:val="20"/>
                    <w:szCs w:val="20"/>
                  </w:rPr>
                  <w:t>☐</w:t>
                </w:r>
              </w:sdtContent>
            </w:sdt>
          </w:p>
        </w:tc>
        <w:tc>
          <w:tcPr>
            <w:tcW w:w="855" w:type="dxa"/>
            <w:gridSpan w:val="2"/>
            <w:tcBorders>
              <w:top w:val="single" w:sz="4" w:space="0" w:color="auto"/>
            </w:tcBorders>
            <w:vAlign w:val="center"/>
          </w:tcPr>
          <w:p w14:paraId="1239770F" w14:textId="3EE6010C" w:rsidR="007121A4" w:rsidRPr="00B120AA" w:rsidRDefault="007121A4" w:rsidP="00C87786">
            <w:pPr>
              <w:autoSpaceDE w:val="0"/>
              <w:autoSpaceDN w:val="0"/>
              <w:adjustRightInd w:val="0"/>
              <w:contextualSpacing/>
              <w:jc w:val="center"/>
              <w:rPr>
                <w:rFonts w:cstheme="minorHAnsi"/>
                <w:color w:val="000000"/>
                <w:sz w:val="20"/>
                <w:szCs w:val="20"/>
              </w:rPr>
            </w:pPr>
            <w:r w:rsidRPr="00B120AA">
              <w:rPr>
                <w:rFonts w:cstheme="minorHAnsi"/>
                <w:sz w:val="20"/>
                <w:szCs w:val="20"/>
              </w:rPr>
              <w:t xml:space="preserve">NO </w:t>
            </w:r>
            <w:sdt>
              <w:sdtPr>
                <w:rPr>
                  <w:rFonts w:cstheme="minorHAnsi"/>
                  <w:sz w:val="20"/>
                  <w:szCs w:val="20"/>
                </w:rPr>
                <w:id w:val="-868762102"/>
                <w14:checkbox>
                  <w14:checked w14:val="0"/>
                  <w14:checkedState w14:val="2612" w14:font="MS Gothic"/>
                  <w14:uncheckedState w14:val="2610" w14:font="MS Gothic"/>
                </w14:checkbox>
              </w:sdtPr>
              <w:sdtEndPr/>
              <w:sdtContent>
                <w:r w:rsidRPr="00B120AA">
                  <w:rPr>
                    <w:rFonts w:ascii="Segoe UI Symbol" w:hAnsi="Segoe UI Symbol" w:cs="Segoe UI Symbol"/>
                    <w:sz w:val="20"/>
                    <w:szCs w:val="20"/>
                  </w:rPr>
                  <w:t>☐</w:t>
                </w:r>
              </w:sdtContent>
            </w:sdt>
          </w:p>
        </w:tc>
      </w:tr>
      <w:tr w:rsidR="007121A4" w:rsidRPr="00B120AA" w14:paraId="3DEE1A34" w14:textId="77777777" w:rsidTr="0058422E">
        <w:tc>
          <w:tcPr>
            <w:tcW w:w="425" w:type="dxa"/>
            <w:gridSpan w:val="2"/>
            <w:vMerge/>
            <w:vAlign w:val="center"/>
          </w:tcPr>
          <w:p w14:paraId="54898E2B" w14:textId="77777777" w:rsidR="007121A4" w:rsidRPr="00B120AA" w:rsidRDefault="007121A4" w:rsidP="007121A4">
            <w:pPr>
              <w:autoSpaceDE w:val="0"/>
              <w:autoSpaceDN w:val="0"/>
              <w:adjustRightInd w:val="0"/>
              <w:contextualSpacing/>
              <w:jc w:val="center"/>
              <w:rPr>
                <w:rFonts w:cstheme="minorHAnsi"/>
                <w:b/>
                <w:bCs/>
                <w:i/>
                <w:iCs/>
                <w:color w:val="000000"/>
                <w:sz w:val="20"/>
                <w:szCs w:val="20"/>
              </w:rPr>
            </w:pPr>
          </w:p>
        </w:tc>
        <w:tc>
          <w:tcPr>
            <w:tcW w:w="7655" w:type="dxa"/>
          </w:tcPr>
          <w:p w14:paraId="3C1FE428" w14:textId="3F135DB4" w:rsidR="007121A4" w:rsidRPr="00B120AA" w:rsidRDefault="00C56475" w:rsidP="007121A4">
            <w:pPr>
              <w:autoSpaceDE w:val="0"/>
              <w:autoSpaceDN w:val="0"/>
              <w:adjustRightInd w:val="0"/>
              <w:contextualSpacing/>
              <w:jc w:val="both"/>
              <w:rPr>
                <w:sz w:val="20"/>
                <w:szCs w:val="20"/>
              </w:rPr>
            </w:pPr>
            <w:r w:rsidRPr="00B120AA">
              <w:rPr>
                <w:rFonts w:cstheme="minorHAnsi"/>
                <w:sz w:val="20"/>
                <w:szCs w:val="20"/>
              </w:rPr>
              <w:t xml:space="preserve">dichiara, </w:t>
            </w:r>
            <w:r w:rsidR="008E129F" w:rsidRPr="00B120AA">
              <w:rPr>
                <w:rFonts w:cstheme="minorHAnsi"/>
                <w:sz w:val="20"/>
                <w:szCs w:val="20"/>
              </w:rPr>
              <w:t xml:space="preserve">ove compatibile, </w:t>
            </w:r>
            <w:r w:rsidRPr="00B120AA">
              <w:rPr>
                <w:rFonts w:cstheme="minorHAnsi"/>
                <w:sz w:val="20"/>
                <w:szCs w:val="20"/>
              </w:rPr>
              <w:t>ai sensi dell’articolo 105, co. 2, del Codice dei Contratti, che</w:t>
            </w:r>
            <w:r w:rsidR="008E129F" w:rsidRPr="00B120AA">
              <w:rPr>
                <w:rFonts w:cstheme="minorHAnsi"/>
                <w:sz w:val="20"/>
                <w:szCs w:val="20"/>
              </w:rPr>
              <w:t xml:space="preserve">, </w:t>
            </w:r>
            <w:r w:rsidRPr="00B120AA">
              <w:rPr>
                <w:rFonts w:cstheme="minorHAnsi"/>
                <w:sz w:val="20"/>
                <w:szCs w:val="20"/>
              </w:rPr>
              <w:t>subappalterà a soggetti iscritti nell’elenco dei fornitori, prestatori di servizi ed esecutori di lavori di cui al comma 52 dell'articolo 1 della legge 6 novembre 2012, n. 190, ovvero nell’anagrafe antimafia degli esecutori istituita dall’articolo 30 del decreto-legge 17 ottobre 2016, n. 189, convertito, con modificazioni, dalla legge 15 dicembre 2016, n. 229</w:t>
            </w:r>
            <w:r w:rsidR="00E246EA" w:rsidRPr="00B120AA">
              <w:rPr>
                <w:rFonts w:cstheme="minorHAnsi"/>
                <w:sz w:val="20"/>
                <w:szCs w:val="20"/>
              </w:rPr>
              <w:t>;</w:t>
            </w:r>
          </w:p>
        </w:tc>
        <w:tc>
          <w:tcPr>
            <w:tcW w:w="846" w:type="dxa"/>
            <w:tcBorders>
              <w:top w:val="single" w:sz="4" w:space="0" w:color="auto"/>
            </w:tcBorders>
            <w:vAlign w:val="center"/>
          </w:tcPr>
          <w:p w14:paraId="2E80B8E2" w14:textId="26FFDF6B" w:rsidR="007121A4" w:rsidRPr="00B120AA" w:rsidRDefault="007121A4" w:rsidP="007121A4">
            <w:pPr>
              <w:autoSpaceDE w:val="0"/>
              <w:autoSpaceDN w:val="0"/>
              <w:adjustRightInd w:val="0"/>
              <w:contextualSpacing/>
              <w:jc w:val="center"/>
              <w:rPr>
                <w:rFonts w:cstheme="minorHAnsi"/>
                <w:sz w:val="20"/>
                <w:szCs w:val="20"/>
              </w:rPr>
            </w:pPr>
            <w:r w:rsidRPr="00B120AA">
              <w:rPr>
                <w:rFonts w:cstheme="minorHAnsi"/>
                <w:sz w:val="20"/>
                <w:szCs w:val="20"/>
              </w:rPr>
              <w:t xml:space="preserve">SI </w:t>
            </w:r>
            <w:sdt>
              <w:sdtPr>
                <w:rPr>
                  <w:rFonts w:cstheme="minorHAnsi"/>
                  <w:sz w:val="20"/>
                  <w:szCs w:val="20"/>
                </w:rPr>
                <w:id w:val="-1468351866"/>
                <w14:checkbox>
                  <w14:checked w14:val="0"/>
                  <w14:checkedState w14:val="2612" w14:font="MS Gothic"/>
                  <w14:uncheckedState w14:val="2610" w14:font="MS Gothic"/>
                </w14:checkbox>
              </w:sdtPr>
              <w:sdtEndPr/>
              <w:sdtContent>
                <w:r w:rsidRPr="00B120AA">
                  <w:rPr>
                    <w:rFonts w:ascii="Segoe UI Symbol" w:hAnsi="Segoe UI Symbol" w:cs="Segoe UI Symbol"/>
                    <w:sz w:val="20"/>
                    <w:szCs w:val="20"/>
                  </w:rPr>
                  <w:t>☐</w:t>
                </w:r>
              </w:sdtContent>
            </w:sdt>
          </w:p>
        </w:tc>
        <w:tc>
          <w:tcPr>
            <w:tcW w:w="855" w:type="dxa"/>
            <w:gridSpan w:val="2"/>
            <w:tcBorders>
              <w:top w:val="single" w:sz="4" w:space="0" w:color="auto"/>
            </w:tcBorders>
            <w:vAlign w:val="center"/>
          </w:tcPr>
          <w:p w14:paraId="1B419497" w14:textId="412AD141" w:rsidR="007121A4" w:rsidRPr="00B120AA" w:rsidRDefault="007121A4" w:rsidP="007121A4">
            <w:pPr>
              <w:autoSpaceDE w:val="0"/>
              <w:autoSpaceDN w:val="0"/>
              <w:adjustRightInd w:val="0"/>
              <w:contextualSpacing/>
              <w:jc w:val="center"/>
              <w:rPr>
                <w:rFonts w:cstheme="minorHAnsi"/>
                <w:sz w:val="20"/>
                <w:szCs w:val="20"/>
              </w:rPr>
            </w:pPr>
            <w:r w:rsidRPr="00B120AA">
              <w:rPr>
                <w:rFonts w:cstheme="minorHAnsi"/>
                <w:sz w:val="20"/>
                <w:szCs w:val="20"/>
              </w:rPr>
              <w:t xml:space="preserve">NO </w:t>
            </w:r>
            <w:sdt>
              <w:sdtPr>
                <w:rPr>
                  <w:rFonts w:cstheme="minorHAnsi"/>
                  <w:sz w:val="20"/>
                  <w:szCs w:val="20"/>
                </w:rPr>
                <w:id w:val="225957368"/>
                <w14:checkbox>
                  <w14:checked w14:val="0"/>
                  <w14:checkedState w14:val="2612" w14:font="MS Gothic"/>
                  <w14:uncheckedState w14:val="2610" w14:font="MS Gothic"/>
                </w14:checkbox>
              </w:sdtPr>
              <w:sdtEndPr/>
              <w:sdtContent>
                <w:r w:rsidRPr="00B120AA">
                  <w:rPr>
                    <w:rFonts w:ascii="Segoe UI Symbol" w:hAnsi="Segoe UI Symbol" w:cs="Segoe UI Symbol"/>
                    <w:sz w:val="20"/>
                    <w:szCs w:val="20"/>
                  </w:rPr>
                  <w:t>☐</w:t>
                </w:r>
              </w:sdtContent>
            </w:sdt>
          </w:p>
        </w:tc>
      </w:tr>
      <w:tr w:rsidR="005A2D31" w:rsidRPr="00B120AA" w14:paraId="08BF33B2" w14:textId="77777777" w:rsidTr="0058422E">
        <w:tc>
          <w:tcPr>
            <w:tcW w:w="425" w:type="dxa"/>
            <w:gridSpan w:val="2"/>
            <w:vAlign w:val="center"/>
          </w:tcPr>
          <w:p w14:paraId="5059B368" w14:textId="2E1E4246" w:rsidR="005A2D31" w:rsidRPr="00B120AA" w:rsidRDefault="002D4540" w:rsidP="005A2D31">
            <w:pPr>
              <w:autoSpaceDE w:val="0"/>
              <w:autoSpaceDN w:val="0"/>
              <w:adjustRightInd w:val="0"/>
              <w:contextualSpacing/>
              <w:jc w:val="center"/>
              <w:rPr>
                <w:rFonts w:cstheme="minorHAnsi"/>
                <w:b/>
                <w:bCs/>
                <w:i/>
                <w:iCs/>
                <w:color w:val="000000"/>
                <w:sz w:val="20"/>
                <w:szCs w:val="20"/>
              </w:rPr>
            </w:pPr>
            <w:r w:rsidRPr="00B120AA">
              <w:rPr>
                <w:rFonts w:cstheme="minorHAnsi"/>
                <w:b/>
                <w:bCs/>
                <w:i/>
                <w:iCs/>
                <w:color w:val="000000"/>
                <w:sz w:val="20"/>
                <w:szCs w:val="20"/>
              </w:rPr>
              <w:t>3</w:t>
            </w:r>
          </w:p>
        </w:tc>
        <w:tc>
          <w:tcPr>
            <w:tcW w:w="7655" w:type="dxa"/>
          </w:tcPr>
          <w:p w14:paraId="1C447640" w14:textId="2A51BBB3" w:rsidR="005A2D31" w:rsidRPr="00B120AA" w:rsidRDefault="005A2D31" w:rsidP="005A2D31">
            <w:pPr>
              <w:autoSpaceDE w:val="0"/>
              <w:autoSpaceDN w:val="0"/>
              <w:adjustRightInd w:val="0"/>
              <w:contextualSpacing/>
              <w:jc w:val="both"/>
              <w:rPr>
                <w:rFonts w:cstheme="minorHAnsi"/>
                <w:sz w:val="20"/>
                <w:szCs w:val="20"/>
              </w:rPr>
            </w:pPr>
            <w:r w:rsidRPr="00B120AA">
              <w:rPr>
                <w:rFonts w:cstheme="minorHAnsi"/>
                <w:i/>
                <w:iCs/>
                <w:sz w:val="20"/>
                <w:szCs w:val="20"/>
              </w:rPr>
              <w:t>[Se previsto]</w:t>
            </w:r>
            <w:r w:rsidRPr="00B120AA">
              <w:rPr>
                <w:rFonts w:cstheme="minorHAnsi"/>
                <w:sz w:val="20"/>
                <w:szCs w:val="20"/>
              </w:rPr>
              <w:t xml:space="preserve"> Proposta del nominativo del Componente del Collegio Consuntivo;</w:t>
            </w:r>
          </w:p>
        </w:tc>
        <w:tc>
          <w:tcPr>
            <w:tcW w:w="1701" w:type="dxa"/>
            <w:gridSpan w:val="3"/>
            <w:vAlign w:val="center"/>
          </w:tcPr>
          <w:p w14:paraId="076A0144" w14:textId="1C9A7D86" w:rsidR="005A2D31" w:rsidRPr="00B120AA" w:rsidRDefault="005A2D31" w:rsidP="005A2D31">
            <w:pPr>
              <w:autoSpaceDE w:val="0"/>
              <w:autoSpaceDN w:val="0"/>
              <w:adjustRightInd w:val="0"/>
              <w:contextualSpacing/>
              <w:jc w:val="center"/>
              <w:rPr>
                <w:rFonts w:cstheme="minorHAnsi"/>
                <w:sz w:val="20"/>
                <w:szCs w:val="20"/>
              </w:rPr>
            </w:pPr>
            <w:r w:rsidRPr="00B120AA">
              <w:rPr>
                <w:rFonts w:cstheme="minorHAnsi"/>
                <w:b/>
                <w:bCs/>
                <w:i/>
                <w:iCs/>
                <w:sz w:val="20"/>
                <w:szCs w:val="20"/>
              </w:rPr>
              <w:t>[nominativo….]</w:t>
            </w:r>
          </w:p>
        </w:tc>
      </w:tr>
      <w:tr w:rsidR="00C87786" w:rsidRPr="00B120AA" w14:paraId="44023739" w14:textId="77777777" w:rsidTr="0058422E">
        <w:tc>
          <w:tcPr>
            <w:tcW w:w="425" w:type="dxa"/>
            <w:gridSpan w:val="2"/>
            <w:vAlign w:val="center"/>
          </w:tcPr>
          <w:p w14:paraId="799706B8" w14:textId="59E15071" w:rsidR="00C87786" w:rsidRPr="00B120AA" w:rsidRDefault="002D4540" w:rsidP="00C87786">
            <w:pPr>
              <w:autoSpaceDE w:val="0"/>
              <w:autoSpaceDN w:val="0"/>
              <w:adjustRightInd w:val="0"/>
              <w:contextualSpacing/>
              <w:jc w:val="center"/>
              <w:rPr>
                <w:rFonts w:cstheme="minorHAnsi"/>
                <w:b/>
                <w:bCs/>
                <w:i/>
                <w:iCs/>
                <w:color w:val="000000"/>
                <w:sz w:val="20"/>
                <w:szCs w:val="20"/>
              </w:rPr>
            </w:pPr>
            <w:r w:rsidRPr="00B120AA">
              <w:rPr>
                <w:rFonts w:cstheme="minorHAnsi"/>
                <w:b/>
                <w:bCs/>
                <w:i/>
                <w:iCs/>
                <w:color w:val="000000"/>
                <w:sz w:val="20"/>
                <w:szCs w:val="20"/>
              </w:rPr>
              <w:t>4</w:t>
            </w:r>
          </w:p>
        </w:tc>
        <w:tc>
          <w:tcPr>
            <w:tcW w:w="7655" w:type="dxa"/>
          </w:tcPr>
          <w:p w14:paraId="31E9AE04" w14:textId="0E0E1175" w:rsidR="00C87786" w:rsidRPr="00B120AA" w:rsidRDefault="00C87786" w:rsidP="00C87786">
            <w:pPr>
              <w:autoSpaceDE w:val="0"/>
              <w:autoSpaceDN w:val="0"/>
              <w:adjustRightInd w:val="0"/>
              <w:contextualSpacing/>
              <w:jc w:val="both"/>
              <w:rPr>
                <w:rFonts w:cstheme="minorHAnsi"/>
                <w:color w:val="000000"/>
                <w:sz w:val="20"/>
                <w:szCs w:val="20"/>
              </w:rPr>
            </w:pPr>
            <w:r w:rsidRPr="00B120AA">
              <w:rPr>
                <w:rFonts w:cstheme="minorHAnsi"/>
                <w:sz w:val="20"/>
                <w:szCs w:val="20"/>
              </w:rPr>
              <w:t>di impegnarsi ad assicurare il rispetto di quanto contenuto nel seguente OdA</w:t>
            </w:r>
            <w:r w:rsidR="00E246EA" w:rsidRPr="00B120AA">
              <w:rPr>
                <w:rFonts w:cstheme="minorHAnsi"/>
                <w:sz w:val="20"/>
                <w:szCs w:val="20"/>
              </w:rPr>
              <w:t>;</w:t>
            </w:r>
          </w:p>
        </w:tc>
        <w:tc>
          <w:tcPr>
            <w:tcW w:w="846" w:type="dxa"/>
            <w:vAlign w:val="center"/>
          </w:tcPr>
          <w:p w14:paraId="6CC59BF4" w14:textId="3863A42B" w:rsidR="00C87786" w:rsidRPr="00B120AA" w:rsidRDefault="00C87786" w:rsidP="00C87786">
            <w:pPr>
              <w:autoSpaceDE w:val="0"/>
              <w:autoSpaceDN w:val="0"/>
              <w:adjustRightInd w:val="0"/>
              <w:contextualSpacing/>
              <w:jc w:val="center"/>
              <w:rPr>
                <w:rFonts w:cstheme="minorHAnsi"/>
                <w:color w:val="000000"/>
                <w:sz w:val="20"/>
                <w:szCs w:val="20"/>
              </w:rPr>
            </w:pPr>
            <w:r w:rsidRPr="00B120AA">
              <w:rPr>
                <w:rFonts w:cstheme="minorHAnsi"/>
                <w:sz w:val="20"/>
                <w:szCs w:val="20"/>
              </w:rPr>
              <w:t xml:space="preserve">SI </w:t>
            </w:r>
            <w:sdt>
              <w:sdtPr>
                <w:rPr>
                  <w:rFonts w:cstheme="minorHAnsi"/>
                  <w:sz w:val="20"/>
                  <w:szCs w:val="20"/>
                </w:rPr>
                <w:id w:val="1230036043"/>
                <w14:checkbox>
                  <w14:checked w14:val="0"/>
                  <w14:checkedState w14:val="2612" w14:font="MS Gothic"/>
                  <w14:uncheckedState w14:val="2610" w14:font="MS Gothic"/>
                </w14:checkbox>
              </w:sdtPr>
              <w:sdtEndPr/>
              <w:sdtContent>
                <w:r w:rsidRPr="00B120AA">
                  <w:rPr>
                    <w:rFonts w:ascii="Segoe UI Symbol" w:hAnsi="Segoe UI Symbol" w:cs="Segoe UI Symbol"/>
                    <w:sz w:val="20"/>
                    <w:szCs w:val="20"/>
                  </w:rPr>
                  <w:t>☐</w:t>
                </w:r>
              </w:sdtContent>
            </w:sdt>
          </w:p>
        </w:tc>
        <w:tc>
          <w:tcPr>
            <w:tcW w:w="855" w:type="dxa"/>
            <w:gridSpan w:val="2"/>
            <w:vAlign w:val="center"/>
          </w:tcPr>
          <w:p w14:paraId="73FCCAEF" w14:textId="7CFAACEB" w:rsidR="00C87786" w:rsidRPr="00B120AA" w:rsidRDefault="00C87786" w:rsidP="00C87786">
            <w:pPr>
              <w:autoSpaceDE w:val="0"/>
              <w:autoSpaceDN w:val="0"/>
              <w:adjustRightInd w:val="0"/>
              <w:contextualSpacing/>
              <w:jc w:val="center"/>
              <w:rPr>
                <w:rFonts w:cstheme="minorHAnsi"/>
                <w:color w:val="000000"/>
                <w:sz w:val="20"/>
                <w:szCs w:val="20"/>
              </w:rPr>
            </w:pPr>
            <w:r w:rsidRPr="00B120AA">
              <w:rPr>
                <w:rFonts w:cstheme="minorHAnsi"/>
                <w:sz w:val="20"/>
                <w:szCs w:val="20"/>
              </w:rPr>
              <w:t xml:space="preserve">NO </w:t>
            </w:r>
            <w:sdt>
              <w:sdtPr>
                <w:rPr>
                  <w:rFonts w:cstheme="minorHAnsi"/>
                  <w:sz w:val="20"/>
                  <w:szCs w:val="20"/>
                </w:rPr>
                <w:id w:val="-2137626083"/>
                <w14:checkbox>
                  <w14:checked w14:val="0"/>
                  <w14:checkedState w14:val="2612" w14:font="MS Gothic"/>
                  <w14:uncheckedState w14:val="2610" w14:font="MS Gothic"/>
                </w14:checkbox>
              </w:sdtPr>
              <w:sdtEndPr/>
              <w:sdtContent>
                <w:r w:rsidRPr="00B120AA">
                  <w:rPr>
                    <w:rFonts w:ascii="Segoe UI Symbol" w:hAnsi="Segoe UI Symbol" w:cs="Segoe UI Symbol"/>
                    <w:sz w:val="20"/>
                    <w:szCs w:val="20"/>
                  </w:rPr>
                  <w:t>☐</w:t>
                </w:r>
              </w:sdtContent>
            </w:sdt>
          </w:p>
        </w:tc>
      </w:tr>
      <w:tr w:rsidR="00C87786" w:rsidRPr="00B120AA" w14:paraId="00F428F8" w14:textId="77777777" w:rsidTr="0058422E">
        <w:tc>
          <w:tcPr>
            <w:tcW w:w="425" w:type="dxa"/>
            <w:gridSpan w:val="2"/>
            <w:vAlign w:val="center"/>
          </w:tcPr>
          <w:p w14:paraId="03B33B41" w14:textId="33D7F729" w:rsidR="00C87786" w:rsidRPr="00B120AA" w:rsidRDefault="002D4540" w:rsidP="00C87786">
            <w:pPr>
              <w:autoSpaceDE w:val="0"/>
              <w:autoSpaceDN w:val="0"/>
              <w:adjustRightInd w:val="0"/>
              <w:contextualSpacing/>
              <w:jc w:val="center"/>
              <w:rPr>
                <w:rFonts w:cstheme="minorHAnsi"/>
                <w:b/>
                <w:bCs/>
                <w:i/>
                <w:iCs/>
                <w:color w:val="000000"/>
                <w:sz w:val="20"/>
                <w:szCs w:val="20"/>
              </w:rPr>
            </w:pPr>
            <w:r w:rsidRPr="00B120AA">
              <w:rPr>
                <w:rFonts w:cstheme="minorHAnsi"/>
                <w:b/>
                <w:bCs/>
                <w:i/>
                <w:iCs/>
                <w:color w:val="000000"/>
                <w:sz w:val="20"/>
                <w:szCs w:val="20"/>
              </w:rPr>
              <w:t>5</w:t>
            </w:r>
          </w:p>
        </w:tc>
        <w:tc>
          <w:tcPr>
            <w:tcW w:w="7655" w:type="dxa"/>
          </w:tcPr>
          <w:p w14:paraId="0DF4E3B1" w14:textId="5E431CDF" w:rsidR="00C87786" w:rsidRPr="00B120AA" w:rsidRDefault="00C87786" w:rsidP="00C87786">
            <w:pPr>
              <w:autoSpaceDE w:val="0"/>
              <w:autoSpaceDN w:val="0"/>
              <w:adjustRightInd w:val="0"/>
              <w:contextualSpacing/>
              <w:jc w:val="both"/>
              <w:rPr>
                <w:rFonts w:cstheme="minorHAnsi"/>
                <w:sz w:val="20"/>
                <w:szCs w:val="20"/>
              </w:rPr>
            </w:pPr>
            <w:r w:rsidRPr="00B120AA">
              <w:rPr>
                <w:rFonts w:cstheme="minorHAnsi"/>
                <w:sz w:val="20"/>
                <w:szCs w:val="20"/>
              </w:rPr>
              <w:t>di assicurare, nell’esecuzione delle prestazioni, il rispetto delle prescrizioni contenute nell’Accordo Quadro, nel Contratto Specifico, nelle Condizioni Generali (</w:t>
            </w:r>
            <w:r w:rsidRPr="00B120AA">
              <w:rPr>
                <w:rFonts w:cstheme="minorHAnsi"/>
                <w:i/>
                <w:sz w:val="20"/>
                <w:szCs w:val="20"/>
              </w:rPr>
              <w:t>Sub</w:t>
            </w:r>
            <w:r w:rsidRPr="00B120AA">
              <w:rPr>
                <w:rFonts w:cstheme="minorHAnsi"/>
                <w:sz w:val="20"/>
                <w:szCs w:val="20"/>
              </w:rPr>
              <w:t xml:space="preserve"> </w:t>
            </w:r>
            <w:r w:rsidRPr="00B120AA">
              <w:rPr>
                <w:rFonts w:cstheme="minorHAnsi"/>
                <w:b/>
                <w:sz w:val="20"/>
                <w:szCs w:val="20"/>
              </w:rPr>
              <w:t>Allegato 2</w:t>
            </w:r>
            <w:r w:rsidRPr="00B120AA">
              <w:rPr>
                <w:rFonts w:cstheme="minorHAnsi"/>
                <w:sz w:val="20"/>
                <w:szCs w:val="20"/>
              </w:rPr>
              <w:t>), nel Capitolato relativo al Contratto Specifico che deroga o integra le Condizioni Generali (d’ora in poi, “</w:t>
            </w:r>
            <w:r w:rsidRPr="00B120AA">
              <w:rPr>
                <w:rFonts w:cstheme="minorHAnsi"/>
                <w:b/>
                <w:bCs/>
                <w:i/>
                <w:iCs/>
                <w:sz w:val="20"/>
                <w:szCs w:val="20"/>
              </w:rPr>
              <w:t>Condizioni Particolari</w:t>
            </w:r>
            <w:r w:rsidRPr="00B120AA">
              <w:rPr>
                <w:rFonts w:cstheme="minorHAnsi"/>
                <w:sz w:val="20"/>
                <w:szCs w:val="20"/>
              </w:rPr>
              <w:t>”) (</w:t>
            </w:r>
            <w:r w:rsidRPr="00B120AA">
              <w:rPr>
                <w:rFonts w:cstheme="minorHAnsi"/>
                <w:i/>
                <w:sz w:val="20"/>
                <w:szCs w:val="20"/>
              </w:rPr>
              <w:t>Sub</w:t>
            </w:r>
            <w:r w:rsidRPr="00B120AA">
              <w:rPr>
                <w:rFonts w:cstheme="minorHAnsi"/>
                <w:sz w:val="20"/>
                <w:szCs w:val="20"/>
              </w:rPr>
              <w:t xml:space="preserve"> </w:t>
            </w:r>
            <w:r w:rsidRPr="00B120AA">
              <w:rPr>
                <w:rFonts w:cstheme="minorHAnsi"/>
                <w:b/>
                <w:sz w:val="20"/>
                <w:szCs w:val="20"/>
              </w:rPr>
              <w:t>Allegato 3</w:t>
            </w:r>
            <w:r w:rsidRPr="00B120AA">
              <w:rPr>
                <w:rFonts w:cstheme="minorHAnsi"/>
                <w:sz w:val="20"/>
                <w:szCs w:val="20"/>
              </w:rPr>
              <w:t>)</w:t>
            </w:r>
            <w:r w:rsidR="00E246EA" w:rsidRPr="00B120AA">
              <w:rPr>
                <w:rFonts w:cstheme="minorHAnsi"/>
                <w:sz w:val="20"/>
                <w:szCs w:val="20"/>
              </w:rPr>
              <w:t>;</w:t>
            </w:r>
          </w:p>
        </w:tc>
        <w:tc>
          <w:tcPr>
            <w:tcW w:w="846" w:type="dxa"/>
            <w:vAlign w:val="center"/>
          </w:tcPr>
          <w:p w14:paraId="06CFB4D1" w14:textId="253645A0" w:rsidR="00C87786" w:rsidRPr="00B120AA" w:rsidRDefault="00C87786" w:rsidP="00C87786">
            <w:pPr>
              <w:autoSpaceDE w:val="0"/>
              <w:autoSpaceDN w:val="0"/>
              <w:adjustRightInd w:val="0"/>
              <w:contextualSpacing/>
              <w:jc w:val="center"/>
              <w:rPr>
                <w:rFonts w:cstheme="minorHAnsi"/>
                <w:color w:val="000000"/>
                <w:sz w:val="20"/>
                <w:szCs w:val="20"/>
              </w:rPr>
            </w:pPr>
            <w:r w:rsidRPr="00B120AA">
              <w:rPr>
                <w:rFonts w:cstheme="minorHAnsi"/>
                <w:sz w:val="20"/>
                <w:szCs w:val="20"/>
              </w:rPr>
              <w:t xml:space="preserve">SI </w:t>
            </w:r>
            <w:sdt>
              <w:sdtPr>
                <w:rPr>
                  <w:rFonts w:cstheme="minorHAnsi"/>
                  <w:sz w:val="20"/>
                  <w:szCs w:val="20"/>
                </w:rPr>
                <w:id w:val="2043708883"/>
                <w14:checkbox>
                  <w14:checked w14:val="0"/>
                  <w14:checkedState w14:val="2612" w14:font="MS Gothic"/>
                  <w14:uncheckedState w14:val="2610" w14:font="MS Gothic"/>
                </w14:checkbox>
              </w:sdtPr>
              <w:sdtEndPr/>
              <w:sdtContent>
                <w:r w:rsidRPr="00B120AA">
                  <w:rPr>
                    <w:rFonts w:ascii="Segoe UI Symbol" w:hAnsi="Segoe UI Symbol" w:cs="Segoe UI Symbol"/>
                    <w:sz w:val="20"/>
                    <w:szCs w:val="20"/>
                  </w:rPr>
                  <w:t>☐</w:t>
                </w:r>
              </w:sdtContent>
            </w:sdt>
          </w:p>
        </w:tc>
        <w:tc>
          <w:tcPr>
            <w:tcW w:w="855" w:type="dxa"/>
            <w:gridSpan w:val="2"/>
            <w:vAlign w:val="center"/>
          </w:tcPr>
          <w:p w14:paraId="69587101" w14:textId="320D0DEE" w:rsidR="00C87786" w:rsidRPr="00B120AA" w:rsidRDefault="00C87786" w:rsidP="00C87786">
            <w:pPr>
              <w:autoSpaceDE w:val="0"/>
              <w:autoSpaceDN w:val="0"/>
              <w:adjustRightInd w:val="0"/>
              <w:contextualSpacing/>
              <w:jc w:val="center"/>
              <w:rPr>
                <w:rFonts w:cstheme="minorHAnsi"/>
                <w:color w:val="000000"/>
                <w:sz w:val="20"/>
                <w:szCs w:val="20"/>
              </w:rPr>
            </w:pPr>
            <w:r w:rsidRPr="00B120AA">
              <w:rPr>
                <w:rFonts w:cstheme="minorHAnsi"/>
                <w:sz w:val="20"/>
                <w:szCs w:val="20"/>
              </w:rPr>
              <w:t xml:space="preserve">NO </w:t>
            </w:r>
            <w:sdt>
              <w:sdtPr>
                <w:rPr>
                  <w:rFonts w:cstheme="minorHAnsi"/>
                  <w:sz w:val="20"/>
                  <w:szCs w:val="20"/>
                </w:rPr>
                <w:id w:val="1089893003"/>
                <w14:checkbox>
                  <w14:checked w14:val="0"/>
                  <w14:checkedState w14:val="2612" w14:font="MS Gothic"/>
                  <w14:uncheckedState w14:val="2610" w14:font="MS Gothic"/>
                </w14:checkbox>
              </w:sdtPr>
              <w:sdtEndPr/>
              <w:sdtContent>
                <w:r w:rsidRPr="00B120AA">
                  <w:rPr>
                    <w:rFonts w:ascii="Segoe UI Symbol" w:hAnsi="Segoe UI Symbol" w:cs="Segoe UI Symbol"/>
                    <w:sz w:val="20"/>
                    <w:szCs w:val="20"/>
                  </w:rPr>
                  <w:t>☐</w:t>
                </w:r>
              </w:sdtContent>
            </w:sdt>
          </w:p>
        </w:tc>
      </w:tr>
      <w:tr w:rsidR="00D11E98" w:rsidRPr="00B120AA" w14:paraId="450D6487" w14:textId="77777777" w:rsidTr="0058422E">
        <w:tc>
          <w:tcPr>
            <w:tcW w:w="425" w:type="dxa"/>
            <w:gridSpan w:val="2"/>
            <w:vAlign w:val="center"/>
          </w:tcPr>
          <w:p w14:paraId="541E614D" w14:textId="7F31C040" w:rsidR="00D11E98" w:rsidRPr="00B120AA" w:rsidRDefault="002D4540" w:rsidP="00D11E98">
            <w:pPr>
              <w:autoSpaceDE w:val="0"/>
              <w:autoSpaceDN w:val="0"/>
              <w:adjustRightInd w:val="0"/>
              <w:contextualSpacing/>
              <w:jc w:val="center"/>
              <w:rPr>
                <w:rFonts w:cstheme="minorHAnsi"/>
                <w:b/>
                <w:bCs/>
                <w:i/>
                <w:iCs/>
                <w:color w:val="000000"/>
                <w:sz w:val="20"/>
                <w:szCs w:val="20"/>
              </w:rPr>
            </w:pPr>
            <w:r w:rsidRPr="00B120AA">
              <w:rPr>
                <w:rFonts w:cstheme="minorHAnsi"/>
                <w:b/>
                <w:bCs/>
                <w:i/>
                <w:iCs/>
                <w:color w:val="000000"/>
                <w:sz w:val="20"/>
                <w:szCs w:val="20"/>
              </w:rPr>
              <w:t>6</w:t>
            </w:r>
          </w:p>
        </w:tc>
        <w:tc>
          <w:tcPr>
            <w:tcW w:w="7655" w:type="dxa"/>
          </w:tcPr>
          <w:p w14:paraId="2C87A29D" w14:textId="0519BEF7" w:rsidR="00D11E98" w:rsidRPr="00B120AA" w:rsidRDefault="00BD140E" w:rsidP="00D11E98">
            <w:pPr>
              <w:autoSpaceDE w:val="0"/>
              <w:autoSpaceDN w:val="0"/>
              <w:adjustRightInd w:val="0"/>
              <w:contextualSpacing/>
              <w:jc w:val="both"/>
              <w:rPr>
                <w:rFonts w:cstheme="minorHAnsi"/>
                <w:sz w:val="20"/>
                <w:szCs w:val="20"/>
              </w:rPr>
            </w:pPr>
            <w:r w:rsidRPr="00B120AA">
              <w:rPr>
                <w:rFonts w:cstheme="minorHAnsi"/>
                <w:sz w:val="20"/>
                <w:szCs w:val="20"/>
              </w:rPr>
              <w:t>di impegnarsi, in occasione dell’esecuzione del Contratto</w:t>
            </w:r>
            <w:r w:rsidR="00316CD0" w:rsidRPr="00B120AA">
              <w:rPr>
                <w:rFonts w:cstheme="minorHAnsi"/>
                <w:sz w:val="20"/>
                <w:szCs w:val="20"/>
              </w:rPr>
              <w:t xml:space="preserve"> Specifico</w:t>
            </w:r>
            <w:r w:rsidRPr="00B120AA">
              <w:rPr>
                <w:rFonts w:cstheme="minorHAnsi"/>
                <w:sz w:val="20"/>
                <w:szCs w:val="20"/>
              </w:rPr>
              <w:t xml:space="preserve">, al rispetto di obblighi derivanti dalle disposizioni normative per l’affidamento e l’esecuzione dei contratti pubblici finanziati con le risorse </w:t>
            </w:r>
            <w:r w:rsidR="00D11E98" w:rsidRPr="00B120AA" w:rsidDel="00BD140E">
              <w:rPr>
                <w:rFonts w:cstheme="minorHAnsi"/>
                <w:sz w:val="20"/>
                <w:szCs w:val="20"/>
              </w:rPr>
              <w:t>PNRR</w:t>
            </w:r>
            <w:r w:rsidR="00283A3D" w:rsidRPr="00B120AA">
              <w:rPr>
                <w:rFonts w:cstheme="minorHAnsi"/>
                <w:sz w:val="20"/>
                <w:szCs w:val="20"/>
              </w:rPr>
              <w:t>;</w:t>
            </w:r>
          </w:p>
        </w:tc>
        <w:tc>
          <w:tcPr>
            <w:tcW w:w="846" w:type="dxa"/>
            <w:vAlign w:val="center"/>
          </w:tcPr>
          <w:p w14:paraId="6A761A21" w14:textId="176B1586" w:rsidR="00D11E98" w:rsidRPr="00B120AA" w:rsidRDefault="00D11E98" w:rsidP="00D11E98">
            <w:pPr>
              <w:autoSpaceDE w:val="0"/>
              <w:autoSpaceDN w:val="0"/>
              <w:adjustRightInd w:val="0"/>
              <w:contextualSpacing/>
              <w:jc w:val="center"/>
              <w:rPr>
                <w:rFonts w:cstheme="minorHAnsi"/>
                <w:sz w:val="20"/>
                <w:szCs w:val="20"/>
              </w:rPr>
            </w:pPr>
            <w:r w:rsidRPr="00B120AA">
              <w:rPr>
                <w:rFonts w:cstheme="minorHAnsi"/>
                <w:sz w:val="20"/>
                <w:szCs w:val="20"/>
              </w:rPr>
              <w:t xml:space="preserve">SI </w:t>
            </w:r>
            <w:sdt>
              <w:sdtPr>
                <w:rPr>
                  <w:rFonts w:cstheme="minorHAnsi"/>
                  <w:sz w:val="20"/>
                  <w:szCs w:val="20"/>
                </w:rPr>
                <w:id w:val="-1274010851"/>
                <w14:checkbox>
                  <w14:checked w14:val="0"/>
                  <w14:checkedState w14:val="2612" w14:font="MS Gothic"/>
                  <w14:uncheckedState w14:val="2610" w14:font="MS Gothic"/>
                </w14:checkbox>
              </w:sdtPr>
              <w:sdtEndPr/>
              <w:sdtContent>
                <w:r w:rsidRPr="00B120AA">
                  <w:rPr>
                    <w:rFonts w:ascii="Segoe UI Symbol" w:hAnsi="Segoe UI Symbol" w:cs="Segoe UI Symbol"/>
                    <w:sz w:val="20"/>
                    <w:szCs w:val="20"/>
                  </w:rPr>
                  <w:t>☐</w:t>
                </w:r>
              </w:sdtContent>
            </w:sdt>
          </w:p>
        </w:tc>
        <w:tc>
          <w:tcPr>
            <w:tcW w:w="855" w:type="dxa"/>
            <w:gridSpan w:val="2"/>
            <w:vAlign w:val="center"/>
          </w:tcPr>
          <w:p w14:paraId="4FD54D90" w14:textId="0225870E" w:rsidR="00D11E98" w:rsidRPr="00B120AA" w:rsidRDefault="00D11E98" w:rsidP="00D11E98">
            <w:pPr>
              <w:autoSpaceDE w:val="0"/>
              <w:autoSpaceDN w:val="0"/>
              <w:adjustRightInd w:val="0"/>
              <w:contextualSpacing/>
              <w:jc w:val="center"/>
              <w:rPr>
                <w:rFonts w:cstheme="minorHAnsi"/>
                <w:sz w:val="20"/>
                <w:szCs w:val="20"/>
              </w:rPr>
            </w:pPr>
            <w:r w:rsidRPr="00B120AA">
              <w:rPr>
                <w:rFonts w:cstheme="minorHAnsi"/>
                <w:sz w:val="20"/>
                <w:szCs w:val="20"/>
              </w:rPr>
              <w:t xml:space="preserve">NO </w:t>
            </w:r>
            <w:sdt>
              <w:sdtPr>
                <w:rPr>
                  <w:rFonts w:cstheme="minorHAnsi"/>
                  <w:sz w:val="20"/>
                  <w:szCs w:val="20"/>
                </w:rPr>
                <w:id w:val="1480571298"/>
                <w14:checkbox>
                  <w14:checked w14:val="0"/>
                  <w14:checkedState w14:val="2612" w14:font="MS Gothic"/>
                  <w14:uncheckedState w14:val="2610" w14:font="MS Gothic"/>
                </w14:checkbox>
              </w:sdtPr>
              <w:sdtEndPr/>
              <w:sdtContent>
                <w:r w:rsidRPr="00B120AA">
                  <w:rPr>
                    <w:rFonts w:ascii="Segoe UI Symbol" w:hAnsi="Segoe UI Symbol" w:cs="Segoe UI Symbol"/>
                    <w:sz w:val="20"/>
                    <w:szCs w:val="20"/>
                  </w:rPr>
                  <w:t>☐</w:t>
                </w:r>
              </w:sdtContent>
            </w:sdt>
          </w:p>
        </w:tc>
      </w:tr>
      <w:tr w:rsidR="00F13579" w:rsidRPr="00B120AA" w14:paraId="6B5A7ABA" w14:textId="77777777" w:rsidTr="0058422E">
        <w:tc>
          <w:tcPr>
            <w:tcW w:w="425" w:type="dxa"/>
            <w:gridSpan w:val="2"/>
            <w:vAlign w:val="center"/>
          </w:tcPr>
          <w:p w14:paraId="41D6E4A8" w14:textId="32A947B8" w:rsidR="00F13579" w:rsidRPr="00B120AA" w:rsidRDefault="002D4540" w:rsidP="00F13579">
            <w:pPr>
              <w:autoSpaceDE w:val="0"/>
              <w:autoSpaceDN w:val="0"/>
              <w:adjustRightInd w:val="0"/>
              <w:contextualSpacing/>
              <w:jc w:val="center"/>
              <w:rPr>
                <w:rFonts w:cstheme="minorHAnsi"/>
                <w:b/>
                <w:bCs/>
                <w:i/>
                <w:iCs/>
                <w:color w:val="000000"/>
                <w:sz w:val="20"/>
                <w:szCs w:val="20"/>
              </w:rPr>
            </w:pPr>
            <w:r w:rsidRPr="00B120AA">
              <w:rPr>
                <w:rFonts w:cstheme="minorHAnsi"/>
                <w:b/>
                <w:bCs/>
                <w:i/>
                <w:iCs/>
                <w:color w:val="000000"/>
                <w:sz w:val="20"/>
                <w:szCs w:val="20"/>
              </w:rPr>
              <w:t>7</w:t>
            </w:r>
          </w:p>
        </w:tc>
        <w:tc>
          <w:tcPr>
            <w:tcW w:w="7655" w:type="dxa"/>
          </w:tcPr>
          <w:p w14:paraId="6C0ECF54" w14:textId="19E5367C" w:rsidR="00F13579" w:rsidRPr="00B120AA" w:rsidRDefault="00E957EC" w:rsidP="00F13579">
            <w:pPr>
              <w:autoSpaceDE w:val="0"/>
              <w:autoSpaceDN w:val="0"/>
              <w:adjustRightInd w:val="0"/>
              <w:contextualSpacing/>
              <w:jc w:val="both"/>
              <w:rPr>
                <w:rFonts w:cstheme="minorHAnsi"/>
                <w:sz w:val="20"/>
                <w:szCs w:val="20"/>
              </w:rPr>
            </w:pPr>
            <w:r w:rsidRPr="00B120AA">
              <w:rPr>
                <w:rFonts w:cstheme="minorHAnsi"/>
                <w:sz w:val="20"/>
                <w:szCs w:val="20"/>
              </w:rPr>
              <w:t>di impegnarsi, in occasione dell’esecuzione del Contratto Specifico,</w:t>
            </w:r>
            <w:r w:rsidR="00DC3713" w:rsidRPr="00B120AA">
              <w:rPr>
                <w:rFonts w:cstheme="minorHAnsi"/>
                <w:sz w:val="20"/>
                <w:szCs w:val="20"/>
              </w:rPr>
              <w:t xml:space="preserve"> </w:t>
            </w:r>
            <w:r w:rsidR="00283A3D" w:rsidRPr="00B120AA">
              <w:rPr>
                <w:rFonts w:cstheme="minorHAnsi"/>
                <w:sz w:val="20"/>
                <w:szCs w:val="20"/>
              </w:rPr>
              <w:t>al rispetto dei principi e degli obblighi specifici del PNRR relativamente al non arrecare un danno significativo agli obiettivi ambientali cd. “</w:t>
            </w:r>
            <w:r w:rsidR="00283A3D" w:rsidRPr="00B120AA">
              <w:rPr>
                <w:rFonts w:cstheme="minorHAnsi"/>
                <w:i/>
                <w:iCs/>
                <w:sz w:val="20"/>
                <w:szCs w:val="20"/>
              </w:rPr>
              <w:t>Do No Significant Harm</w:t>
            </w:r>
            <w:r w:rsidR="00283A3D" w:rsidRPr="00B120AA">
              <w:rPr>
                <w:rFonts w:cstheme="minorHAnsi"/>
                <w:sz w:val="20"/>
                <w:szCs w:val="20"/>
              </w:rPr>
              <w:t xml:space="preserve">” (DNSH), ai sensi dell’articolo 17 del Regolamento (UE) 2020/852 del Parlamento europeo e del Consiglio del 18 giugno 2020, e, ove applicabili, dei principi e degli obblighi trasversali, quali, tra l’altro, il principio del contributo all’obiettivo climatico e digitale (cd. </w:t>
            </w:r>
            <w:r w:rsidR="00283A3D" w:rsidRPr="00B120AA">
              <w:rPr>
                <w:rFonts w:cstheme="minorHAnsi"/>
                <w:i/>
                <w:iCs/>
                <w:sz w:val="20"/>
                <w:szCs w:val="20"/>
              </w:rPr>
              <w:t>Tagging</w:t>
            </w:r>
            <w:r w:rsidR="00283A3D" w:rsidRPr="00B120AA">
              <w:rPr>
                <w:rFonts w:cstheme="minorHAnsi"/>
                <w:sz w:val="20"/>
                <w:szCs w:val="20"/>
              </w:rPr>
              <w:t>), della parità di genere (</w:t>
            </w:r>
            <w:r w:rsidR="00283A3D" w:rsidRPr="00B120AA">
              <w:rPr>
                <w:rFonts w:cstheme="minorHAnsi"/>
                <w:i/>
                <w:iCs/>
                <w:sz w:val="20"/>
                <w:szCs w:val="20"/>
              </w:rPr>
              <w:t>Gender Equality</w:t>
            </w:r>
            <w:r w:rsidR="00283A3D" w:rsidRPr="00B120AA">
              <w:rPr>
                <w:rFonts w:cstheme="minorHAnsi"/>
                <w:sz w:val="20"/>
                <w:szCs w:val="20"/>
              </w:rPr>
              <w:t>), della protezione e valorizzazione dei giovani e del superamento dei divari territoriali;</w:t>
            </w:r>
          </w:p>
        </w:tc>
        <w:tc>
          <w:tcPr>
            <w:tcW w:w="846" w:type="dxa"/>
            <w:vAlign w:val="center"/>
          </w:tcPr>
          <w:p w14:paraId="0F34C29A" w14:textId="7B4940A6" w:rsidR="00F13579" w:rsidRPr="00B120AA" w:rsidRDefault="00F13579" w:rsidP="00F13579">
            <w:pPr>
              <w:autoSpaceDE w:val="0"/>
              <w:autoSpaceDN w:val="0"/>
              <w:adjustRightInd w:val="0"/>
              <w:contextualSpacing/>
              <w:jc w:val="center"/>
              <w:rPr>
                <w:rFonts w:cstheme="minorHAnsi"/>
                <w:sz w:val="20"/>
                <w:szCs w:val="20"/>
              </w:rPr>
            </w:pPr>
            <w:r w:rsidRPr="00B120AA">
              <w:rPr>
                <w:rFonts w:cstheme="minorHAnsi"/>
                <w:sz w:val="20"/>
                <w:szCs w:val="20"/>
              </w:rPr>
              <w:t xml:space="preserve">SI </w:t>
            </w:r>
            <w:sdt>
              <w:sdtPr>
                <w:rPr>
                  <w:rFonts w:cstheme="minorHAnsi"/>
                  <w:sz w:val="20"/>
                  <w:szCs w:val="20"/>
                </w:rPr>
                <w:id w:val="1808356649"/>
                <w14:checkbox>
                  <w14:checked w14:val="0"/>
                  <w14:checkedState w14:val="2612" w14:font="MS Gothic"/>
                  <w14:uncheckedState w14:val="2610" w14:font="MS Gothic"/>
                </w14:checkbox>
              </w:sdtPr>
              <w:sdtEndPr/>
              <w:sdtContent>
                <w:r w:rsidRPr="00B120AA">
                  <w:rPr>
                    <w:rFonts w:ascii="Segoe UI Symbol" w:hAnsi="Segoe UI Symbol" w:cs="Segoe UI Symbol"/>
                    <w:sz w:val="20"/>
                    <w:szCs w:val="20"/>
                  </w:rPr>
                  <w:t>☐</w:t>
                </w:r>
              </w:sdtContent>
            </w:sdt>
          </w:p>
        </w:tc>
        <w:tc>
          <w:tcPr>
            <w:tcW w:w="855" w:type="dxa"/>
            <w:gridSpan w:val="2"/>
            <w:vAlign w:val="center"/>
          </w:tcPr>
          <w:p w14:paraId="761A55CC" w14:textId="44422AC6" w:rsidR="00F13579" w:rsidRPr="00B120AA" w:rsidRDefault="00F13579" w:rsidP="00F13579">
            <w:pPr>
              <w:autoSpaceDE w:val="0"/>
              <w:autoSpaceDN w:val="0"/>
              <w:adjustRightInd w:val="0"/>
              <w:contextualSpacing/>
              <w:jc w:val="center"/>
              <w:rPr>
                <w:rFonts w:cstheme="minorHAnsi"/>
                <w:sz w:val="20"/>
                <w:szCs w:val="20"/>
              </w:rPr>
            </w:pPr>
            <w:r w:rsidRPr="00B120AA">
              <w:rPr>
                <w:rFonts w:cstheme="minorHAnsi"/>
                <w:sz w:val="20"/>
                <w:szCs w:val="20"/>
              </w:rPr>
              <w:t xml:space="preserve">NO </w:t>
            </w:r>
            <w:sdt>
              <w:sdtPr>
                <w:rPr>
                  <w:rFonts w:cstheme="minorHAnsi"/>
                  <w:sz w:val="20"/>
                  <w:szCs w:val="20"/>
                </w:rPr>
                <w:id w:val="1829640719"/>
                <w14:checkbox>
                  <w14:checked w14:val="0"/>
                  <w14:checkedState w14:val="2612" w14:font="MS Gothic"/>
                  <w14:uncheckedState w14:val="2610" w14:font="MS Gothic"/>
                </w14:checkbox>
              </w:sdtPr>
              <w:sdtEndPr/>
              <w:sdtContent>
                <w:r w:rsidRPr="00B120AA">
                  <w:rPr>
                    <w:rFonts w:ascii="Segoe UI Symbol" w:hAnsi="Segoe UI Symbol" w:cs="Segoe UI Symbol"/>
                    <w:sz w:val="20"/>
                    <w:szCs w:val="20"/>
                  </w:rPr>
                  <w:t>☐</w:t>
                </w:r>
              </w:sdtContent>
            </w:sdt>
          </w:p>
        </w:tc>
      </w:tr>
      <w:tr w:rsidR="00046F9F" w:rsidRPr="00B120AA" w14:paraId="17214FDD" w14:textId="77777777" w:rsidTr="0058422E">
        <w:tc>
          <w:tcPr>
            <w:tcW w:w="425" w:type="dxa"/>
            <w:gridSpan w:val="2"/>
            <w:vAlign w:val="center"/>
          </w:tcPr>
          <w:p w14:paraId="6784BF09" w14:textId="23312A0C" w:rsidR="00046F9F" w:rsidRPr="00B120AA" w:rsidRDefault="00046F9F" w:rsidP="00046F9F">
            <w:pPr>
              <w:autoSpaceDE w:val="0"/>
              <w:autoSpaceDN w:val="0"/>
              <w:adjustRightInd w:val="0"/>
              <w:contextualSpacing/>
              <w:jc w:val="center"/>
              <w:rPr>
                <w:rFonts w:cstheme="minorHAnsi"/>
                <w:b/>
                <w:bCs/>
                <w:i/>
                <w:iCs/>
                <w:color w:val="000000"/>
                <w:sz w:val="20"/>
                <w:szCs w:val="20"/>
              </w:rPr>
            </w:pPr>
            <w:r w:rsidRPr="00B120AA">
              <w:rPr>
                <w:rFonts w:cstheme="minorHAnsi"/>
                <w:b/>
                <w:bCs/>
                <w:i/>
                <w:iCs/>
                <w:color w:val="000000"/>
                <w:sz w:val="20"/>
                <w:szCs w:val="20"/>
              </w:rPr>
              <w:t>8</w:t>
            </w:r>
          </w:p>
        </w:tc>
        <w:tc>
          <w:tcPr>
            <w:tcW w:w="7655" w:type="dxa"/>
          </w:tcPr>
          <w:p w14:paraId="6AA1A40B" w14:textId="37FDDAD1" w:rsidR="00046F9F" w:rsidRPr="00B120AA" w:rsidRDefault="00046F9F" w:rsidP="00046F9F">
            <w:pPr>
              <w:autoSpaceDE w:val="0"/>
              <w:autoSpaceDN w:val="0"/>
              <w:adjustRightInd w:val="0"/>
              <w:contextualSpacing/>
              <w:jc w:val="both"/>
              <w:rPr>
                <w:strike/>
                <w:sz w:val="20"/>
                <w:szCs w:val="20"/>
              </w:rPr>
            </w:pPr>
            <w:r w:rsidRPr="00B120AA">
              <w:rPr>
                <w:rFonts w:cstheme="minorHAnsi"/>
                <w:sz w:val="20"/>
                <w:szCs w:val="20"/>
              </w:rPr>
              <w:t xml:space="preserve">di impegnarsi a contribuire al raggiungimento dell’/gli obiettivo/i previsto/i </w:t>
            </w:r>
            <w:r w:rsidRPr="00B120AA" w:rsidDel="00F4576F">
              <w:rPr>
                <w:rFonts w:cstheme="minorHAnsi"/>
                <w:sz w:val="20"/>
                <w:szCs w:val="20"/>
              </w:rPr>
              <w:t>dalla</w:t>
            </w:r>
            <w:r w:rsidRPr="00B120AA" w:rsidDel="00F4576F">
              <w:rPr>
                <w:rFonts w:cstheme="minorHAnsi"/>
                <w:b/>
                <w:bCs/>
                <w:sz w:val="20"/>
                <w:szCs w:val="20"/>
              </w:rPr>
              <w:t xml:space="preserve"> </w:t>
            </w:r>
            <w:r w:rsidRPr="00B120AA" w:rsidDel="00F4576F">
              <w:rPr>
                <w:rFonts w:cstheme="minorHAnsi"/>
                <w:sz w:val="20"/>
                <w:szCs w:val="20"/>
              </w:rPr>
              <w:t>Decisione del Consiglio ECOFIN del 13 luglio 2021</w:t>
            </w:r>
            <w:r w:rsidRPr="00B120AA">
              <w:rPr>
                <w:rFonts w:cstheme="minorHAnsi"/>
                <w:sz w:val="20"/>
                <w:szCs w:val="20"/>
              </w:rPr>
              <w:t xml:space="preserve"> per l’Investimento [M5C2 I2.2], entro le scadenze previste dalla Decisione medesima, nonché entro le scadenze previste dall’Atto di adesione e d’obbligo sottoscritto con l’Amministrazione Titolare e la Città Metropolitana di ………..;</w:t>
            </w:r>
          </w:p>
        </w:tc>
        <w:tc>
          <w:tcPr>
            <w:tcW w:w="846" w:type="dxa"/>
            <w:vAlign w:val="center"/>
          </w:tcPr>
          <w:p w14:paraId="561F29CA" w14:textId="14F13ED2" w:rsidR="00046F9F" w:rsidRPr="00B120AA" w:rsidRDefault="00046F9F" w:rsidP="00046F9F">
            <w:pPr>
              <w:autoSpaceDE w:val="0"/>
              <w:autoSpaceDN w:val="0"/>
              <w:adjustRightInd w:val="0"/>
              <w:contextualSpacing/>
              <w:jc w:val="center"/>
              <w:rPr>
                <w:rFonts w:cstheme="minorHAnsi"/>
                <w:sz w:val="20"/>
                <w:szCs w:val="20"/>
              </w:rPr>
            </w:pPr>
            <w:r w:rsidRPr="00B120AA">
              <w:rPr>
                <w:rFonts w:cstheme="minorHAnsi"/>
                <w:sz w:val="20"/>
                <w:szCs w:val="20"/>
              </w:rPr>
              <w:t xml:space="preserve">SI </w:t>
            </w:r>
            <w:sdt>
              <w:sdtPr>
                <w:rPr>
                  <w:rFonts w:cstheme="minorHAnsi"/>
                  <w:sz w:val="20"/>
                  <w:szCs w:val="20"/>
                </w:rPr>
                <w:id w:val="2063054311"/>
                <w14:checkbox>
                  <w14:checked w14:val="0"/>
                  <w14:checkedState w14:val="2612" w14:font="MS Gothic"/>
                  <w14:uncheckedState w14:val="2610" w14:font="MS Gothic"/>
                </w14:checkbox>
              </w:sdtPr>
              <w:sdtEndPr/>
              <w:sdtContent>
                <w:r w:rsidRPr="00B120AA">
                  <w:rPr>
                    <w:rFonts w:ascii="Segoe UI Symbol" w:hAnsi="Segoe UI Symbol" w:cs="Segoe UI Symbol"/>
                    <w:sz w:val="20"/>
                    <w:szCs w:val="20"/>
                  </w:rPr>
                  <w:t>☐</w:t>
                </w:r>
              </w:sdtContent>
            </w:sdt>
          </w:p>
        </w:tc>
        <w:tc>
          <w:tcPr>
            <w:tcW w:w="855" w:type="dxa"/>
            <w:gridSpan w:val="2"/>
            <w:vAlign w:val="center"/>
          </w:tcPr>
          <w:p w14:paraId="04930487" w14:textId="0603B43E" w:rsidR="00046F9F" w:rsidRPr="00B120AA" w:rsidRDefault="00046F9F" w:rsidP="00046F9F">
            <w:pPr>
              <w:autoSpaceDE w:val="0"/>
              <w:autoSpaceDN w:val="0"/>
              <w:adjustRightInd w:val="0"/>
              <w:contextualSpacing/>
              <w:jc w:val="center"/>
              <w:rPr>
                <w:rFonts w:cstheme="minorHAnsi"/>
                <w:sz w:val="20"/>
                <w:szCs w:val="20"/>
              </w:rPr>
            </w:pPr>
            <w:r w:rsidRPr="00B120AA">
              <w:rPr>
                <w:rFonts w:cstheme="minorHAnsi"/>
                <w:sz w:val="20"/>
                <w:szCs w:val="20"/>
              </w:rPr>
              <w:t xml:space="preserve">NO </w:t>
            </w:r>
            <w:sdt>
              <w:sdtPr>
                <w:rPr>
                  <w:rFonts w:cstheme="minorHAnsi"/>
                  <w:sz w:val="20"/>
                  <w:szCs w:val="20"/>
                </w:rPr>
                <w:id w:val="-1278791461"/>
                <w14:checkbox>
                  <w14:checked w14:val="0"/>
                  <w14:checkedState w14:val="2612" w14:font="MS Gothic"/>
                  <w14:uncheckedState w14:val="2610" w14:font="MS Gothic"/>
                </w14:checkbox>
              </w:sdtPr>
              <w:sdtEndPr/>
              <w:sdtContent>
                <w:r w:rsidRPr="00B120AA">
                  <w:rPr>
                    <w:rFonts w:ascii="Segoe UI Symbol" w:hAnsi="Segoe UI Symbol" w:cs="Segoe UI Symbol"/>
                    <w:sz w:val="20"/>
                    <w:szCs w:val="20"/>
                  </w:rPr>
                  <w:t>☐</w:t>
                </w:r>
              </w:sdtContent>
            </w:sdt>
          </w:p>
        </w:tc>
      </w:tr>
      <w:tr w:rsidR="00046F9F" w:rsidRPr="00B120AA" w14:paraId="5C22BA0D" w14:textId="77777777" w:rsidTr="0058422E">
        <w:tc>
          <w:tcPr>
            <w:tcW w:w="425" w:type="dxa"/>
            <w:gridSpan w:val="2"/>
            <w:vAlign w:val="center"/>
          </w:tcPr>
          <w:p w14:paraId="18386B09" w14:textId="3026DDC9" w:rsidR="00046F9F" w:rsidRPr="00B120AA" w:rsidRDefault="00046F9F" w:rsidP="00046F9F">
            <w:pPr>
              <w:autoSpaceDE w:val="0"/>
              <w:autoSpaceDN w:val="0"/>
              <w:adjustRightInd w:val="0"/>
              <w:contextualSpacing/>
              <w:jc w:val="center"/>
              <w:rPr>
                <w:rFonts w:cstheme="minorHAnsi"/>
                <w:b/>
                <w:bCs/>
                <w:i/>
                <w:iCs/>
                <w:color w:val="000000"/>
                <w:sz w:val="20"/>
                <w:szCs w:val="20"/>
              </w:rPr>
            </w:pPr>
            <w:r w:rsidRPr="00B120AA">
              <w:rPr>
                <w:rFonts w:cstheme="minorHAnsi"/>
                <w:b/>
                <w:bCs/>
                <w:i/>
                <w:iCs/>
                <w:color w:val="000000"/>
                <w:sz w:val="20"/>
                <w:szCs w:val="20"/>
              </w:rPr>
              <w:t>9</w:t>
            </w:r>
          </w:p>
        </w:tc>
        <w:tc>
          <w:tcPr>
            <w:tcW w:w="7655" w:type="dxa"/>
          </w:tcPr>
          <w:p w14:paraId="476EE441" w14:textId="67732A96" w:rsidR="00046F9F" w:rsidRPr="00B120AA" w:rsidRDefault="00046F9F" w:rsidP="00046F9F">
            <w:pPr>
              <w:autoSpaceDE w:val="0"/>
              <w:autoSpaceDN w:val="0"/>
              <w:adjustRightInd w:val="0"/>
              <w:contextualSpacing/>
              <w:jc w:val="both"/>
              <w:rPr>
                <w:rFonts w:cstheme="minorHAnsi"/>
                <w:sz w:val="20"/>
                <w:szCs w:val="20"/>
              </w:rPr>
            </w:pPr>
            <w:r w:rsidRPr="00B120AA">
              <w:rPr>
                <w:rFonts w:cstheme="minorHAnsi"/>
                <w:sz w:val="20"/>
                <w:szCs w:val="20"/>
              </w:rPr>
              <w:t xml:space="preserve">di accettare che il computo metrico estimativo e il quadro economico del progetto, elaborati dal progettista, non potranno risultare superiori al calcolo sommario della spesa e al quadro economico posto a base della presente OdA e che, in ogni caso, il computo metrico estimativo e il quadro economico del progetto non comporteranno un incremento del valore dei lavori tale da rendere detto valore superiore alle risorse a tal fine ammesse </w:t>
            </w:r>
            <w:r w:rsidR="002A72EA" w:rsidRPr="00B120AA">
              <w:rPr>
                <w:rFonts w:cstheme="minorHAnsi"/>
                <w:sz w:val="20"/>
                <w:szCs w:val="20"/>
              </w:rPr>
              <w:t>a finanziamento per effetto del Decreto del Ministro dell’interno, di concerto con il Ministro dell’Economia e delle Finanze, del 22 aprile 2022;</w:t>
            </w:r>
          </w:p>
        </w:tc>
        <w:tc>
          <w:tcPr>
            <w:tcW w:w="846" w:type="dxa"/>
            <w:vAlign w:val="center"/>
          </w:tcPr>
          <w:p w14:paraId="04375CFF" w14:textId="593B9C81" w:rsidR="00046F9F" w:rsidRPr="00B120AA" w:rsidRDefault="00046F9F" w:rsidP="00046F9F">
            <w:pPr>
              <w:autoSpaceDE w:val="0"/>
              <w:autoSpaceDN w:val="0"/>
              <w:adjustRightInd w:val="0"/>
              <w:contextualSpacing/>
              <w:jc w:val="center"/>
              <w:rPr>
                <w:rFonts w:cstheme="minorHAnsi"/>
                <w:sz w:val="20"/>
                <w:szCs w:val="20"/>
              </w:rPr>
            </w:pPr>
            <w:r w:rsidRPr="00B120AA">
              <w:rPr>
                <w:rFonts w:cstheme="minorHAnsi"/>
                <w:sz w:val="20"/>
                <w:szCs w:val="20"/>
              </w:rPr>
              <w:t xml:space="preserve">SI </w:t>
            </w:r>
            <w:sdt>
              <w:sdtPr>
                <w:rPr>
                  <w:rFonts w:cstheme="minorHAnsi"/>
                  <w:sz w:val="20"/>
                  <w:szCs w:val="20"/>
                </w:rPr>
                <w:id w:val="1156724840"/>
                <w14:checkbox>
                  <w14:checked w14:val="0"/>
                  <w14:checkedState w14:val="2612" w14:font="MS Gothic"/>
                  <w14:uncheckedState w14:val="2610" w14:font="MS Gothic"/>
                </w14:checkbox>
              </w:sdtPr>
              <w:sdtEndPr/>
              <w:sdtContent>
                <w:r w:rsidRPr="00B120AA">
                  <w:rPr>
                    <w:rFonts w:ascii="Segoe UI Symbol" w:hAnsi="Segoe UI Symbol" w:cs="Segoe UI Symbol"/>
                    <w:sz w:val="20"/>
                    <w:szCs w:val="20"/>
                  </w:rPr>
                  <w:t>☐</w:t>
                </w:r>
              </w:sdtContent>
            </w:sdt>
          </w:p>
        </w:tc>
        <w:tc>
          <w:tcPr>
            <w:tcW w:w="855" w:type="dxa"/>
            <w:gridSpan w:val="2"/>
            <w:vAlign w:val="center"/>
          </w:tcPr>
          <w:p w14:paraId="5AF74BC5" w14:textId="5EEFEAA9" w:rsidR="00046F9F" w:rsidRPr="00B120AA" w:rsidRDefault="00046F9F" w:rsidP="00046F9F">
            <w:pPr>
              <w:autoSpaceDE w:val="0"/>
              <w:autoSpaceDN w:val="0"/>
              <w:adjustRightInd w:val="0"/>
              <w:contextualSpacing/>
              <w:jc w:val="center"/>
              <w:rPr>
                <w:rFonts w:cstheme="minorHAnsi"/>
                <w:sz w:val="20"/>
                <w:szCs w:val="20"/>
              </w:rPr>
            </w:pPr>
            <w:r w:rsidRPr="00B120AA">
              <w:rPr>
                <w:rFonts w:cstheme="minorHAnsi"/>
                <w:sz w:val="20"/>
                <w:szCs w:val="20"/>
              </w:rPr>
              <w:t xml:space="preserve">NO </w:t>
            </w:r>
            <w:sdt>
              <w:sdtPr>
                <w:rPr>
                  <w:rFonts w:cstheme="minorHAnsi"/>
                  <w:sz w:val="20"/>
                  <w:szCs w:val="20"/>
                </w:rPr>
                <w:id w:val="1095985599"/>
                <w14:checkbox>
                  <w14:checked w14:val="0"/>
                  <w14:checkedState w14:val="2612" w14:font="MS Gothic"/>
                  <w14:uncheckedState w14:val="2610" w14:font="MS Gothic"/>
                </w14:checkbox>
              </w:sdtPr>
              <w:sdtEndPr/>
              <w:sdtContent>
                <w:r w:rsidRPr="00B120AA">
                  <w:rPr>
                    <w:rFonts w:ascii="Segoe UI Symbol" w:hAnsi="Segoe UI Symbol" w:cs="Segoe UI Symbol"/>
                    <w:sz w:val="20"/>
                    <w:szCs w:val="20"/>
                  </w:rPr>
                  <w:t>☐</w:t>
                </w:r>
              </w:sdtContent>
            </w:sdt>
          </w:p>
        </w:tc>
      </w:tr>
      <w:tr w:rsidR="00046F9F" w:rsidRPr="00B120AA" w14:paraId="365E0D57" w14:textId="77777777" w:rsidTr="009F5367">
        <w:tc>
          <w:tcPr>
            <w:tcW w:w="42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2B9677" w14:textId="53F24F12" w:rsidR="00046F9F" w:rsidRPr="00B120AA" w:rsidRDefault="00046F9F" w:rsidP="00046F9F">
            <w:pPr>
              <w:autoSpaceDE w:val="0"/>
              <w:autoSpaceDN w:val="0"/>
              <w:adjustRightInd w:val="0"/>
              <w:contextualSpacing/>
              <w:jc w:val="center"/>
              <w:rPr>
                <w:rFonts w:cstheme="minorHAnsi"/>
                <w:b/>
                <w:bCs/>
                <w:i/>
                <w:iCs/>
                <w:color w:val="000000"/>
                <w:sz w:val="20"/>
                <w:szCs w:val="20"/>
              </w:rPr>
            </w:pPr>
            <w:r w:rsidRPr="00B120AA">
              <w:rPr>
                <w:rFonts w:cstheme="minorHAnsi"/>
                <w:b/>
                <w:bCs/>
                <w:i/>
                <w:iCs/>
                <w:color w:val="000000"/>
                <w:sz w:val="20"/>
                <w:szCs w:val="20"/>
              </w:rPr>
              <w:t>10</w:t>
            </w:r>
          </w:p>
        </w:tc>
        <w:tc>
          <w:tcPr>
            <w:tcW w:w="76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38274D" w14:textId="16BB7200" w:rsidR="00046F9F" w:rsidRPr="00B120AA" w:rsidRDefault="008A471F" w:rsidP="00046F9F">
            <w:pPr>
              <w:autoSpaceDE w:val="0"/>
              <w:autoSpaceDN w:val="0"/>
              <w:adjustRightInd w:val="0"/>
              <w:contextualSpacing/>
              <w:jc w:val="both"/>
              <w:rPr>
                <w:rFonts w:cstheme="minorHAnsi"/>
                <w:sz w:val="20"/>
                <w:szCs w:val="20"/>
              </w:rPr>
            </w:pPr>
            <w:r w:rsidRPr="00B120AA">
              <w:rPr>
                <w:rFonts w:cstheme="minorHAnsi"/>
                <w:i/>
                <w:iCs/>
                <w:color w:val="FF0000"/>
                <w:sz w:val="20"/>
                <w:szCs w:val="20"/>
              </w:rPr>
              <w:t>[eventuale, in caso di presenza di Protocolli di Legalità sottoscritti dai Soggetti Attuatori e/o per essi, comunque, vincolanti]</w:t>
            </w:r>
            <w:r w:rsidRPr="00B120AA">
              <w:rPr>
                <w:rFonts w:cstheme="minorHAnsi"/>
                <w:color w:val="FF0000"/>
                <w:sz w:val="20"/>
                <w:szCs w:val="20"/>
              </w:rPr>
              <w:t xml:space="preserve"> </w:t>
            </w:r>
            <w:r w:rsidRPr="00B120AA">
              <w:rPr>
                <w:rFonts w:cstheme="minorHAnsi"/>
                <w:sz w:val="20"/>
                <w:szCs w:val="20"/>
              </w:rPr>
              <w:t>di assumere,</w:t>
            </w:r>
            <w:r w:rsidRPr="00B120AA">
              <w:rPr>
                <w:sz w:val="20"/>
                <w:szCs w:val="20"/>
              </w:rPr>
              <w:t xml:space="preserve"> </w:t>
            </w:r>
            <w:r w:rsidRPr="00B120AA">
              <w:rPr>
                <w:rFonts w:cstheme="minorHAnsi"/>
                <w:sz w:val="20"/>
                <w:szCs w:val="20"/>
              </w:rPr>
              <w:t>in occasione dell’esecuzione del Contratto Specifico, l’obbligo di rispettare e far rispettare ai propri aventi causa tutto quanto previsto nel Protocollo di Legalità sub Allegato n. ____ al presente ODA.</w:t>
            </w: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48872C" w14:textId="79B8454B" w:rsidR="00046F9F" w:rsidRPr="00B120AA" w:rsidRDefault="00046F9F" w:rsidP="00046F9F">
            <w:pPr>
              <w:autoSpaceDE w:val="0"/>
              <w:autoSpaceDN w:val="0"/>
              <w:adjustRightInd w:val="0"/>
              <w:contextualSpacing/>
              <w:jc w:val="center"/>
              <w:rPr>
                <w:rFonts w:cstheme="minorHAnsi"/>
                <w:sz w:val="20"/>
                <w:szCs w:val="20"/>
              </w:rPr>
            </w:pPr>
            <w:r w:rsidRPr="00B120AA">
              <w:rPr>
                <w:rFonts w:cstheme="minorHAnsi"/>
                <w:sz w:val="20"/>
                <w:szCs w:val="20"/>
              </w:rPr>
              <w:t xml:space="preserve">SI </w:t>
            </w:r>
            <w:sdt>
              <w:sdtPr>
                <w:rPr>
                  <w:rFonts w:cstheme="minorHAnsi"/>
                  <w:sz w:val="20"/>
                  <w:szCs w:val="20"/>
                </w:rPr>
                <w:id w:val="-1881463788"/>
                <w14:checkbox>
                  <w14:checked w14:val="0"/>
                  <w14:checkedState w14:val="2612" w14:font="MS Gothic"/>
                  <w14:uncheckedState w14:val="2610" w14:font="MS Gothic"/>
                </w14:checkbox>
              </w:sdtPr>
              <w:sdtEndPr/>
              <w:sdtContent>
                <w:r w:rsidRPr="00B120AA">
                  <w:rPr>
                    <w:rFonts w:ascii="Segoe UI Symbol" w:hAnsi="Segoe UI Symbol" w:cs="Segoe UI Symbol"/>
                    <w:sz w:val="20"/>
                    <w:szCs w:val="20"/>
                  </w:rPr>
                  <w:t>☐</w:t>
                </w:r>
              </w:sdtContent>
            </w:sdt>
          </w:p>
        </w:tc>
        <w:tc>
          <w:tcPr>
            <w:tcW w:w="85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76606C" w14:textId="2D4759B0" w:rsidR="00046F9F" w:rsidRPr="00B120AA" w:rsidRDefault="00046F9F" w:rsidP="00046F9F">
            <w:pPr>
              <w:autoSpaceDE w:val="0"/>
              <w:autoSpaceDN w:val="0"/>
              <w:adjustRightInd w:val="0"/>
              <w:contextualSpacing/>
              <w:jc w:val="center"/>
              <w:rPr>
                <w:rFonts w:cstheme="minorHAnsi"/>
                <w:sz w:val="20"/>
                <w:szCs w:val="20"/>
              </w:rPr>
            </w:pPr>
            <w:r w:rsidRPr="00B120AA">
              <w:rPr>
                <w:rFonts w:cstheme="minorHAnsi"/>
                <w:sz w:val="20"/>
                <w:szCs w:val="20"/>
              </w:rPr>
              <w:t xml:space="preserve">NO </w:t>
            </w:r>
            <w:sdt>
              <w:sdtPr>
                <w:rPr>
                  <w:rFonts w:cstheme="minorHAnsi"/>
                  <w:sz w:val="20"/>
                  <w:szCs w:val="20"/>
                </w:rPr>
                <w:id w:val="1928930642"/>
                <w14:checkbox>
                  <w14:checked w14:val="0"/>
                  <w14:checkedState w14:val="2612" w14:font="MS Gothic"/>
                  <w14:uncheckedState w14:val="2610" w14:font="MS Gothic"/>
                </w14:checkbox>
              </w:sdtPr>
              <w:sdtEndPr/>
              <w:sdtContent>
                <w:r w:rsidRPr="00B120AA">
                  <w:rPr>
                    <w:rFonts w:ascii="MS Gothic" w:eastAsia="MS Gothic" w:hAnsi="MS Gothic" w:cstheme="minorHAnsi" w:hint="eastAsia"/>
                    <w:sz w:val="20"/>
                    <w:szCs w:val="20"/>
                  </w:rPr>
                  <w:t>☐</w:t>
                </w:r>
              </w:sdtContent>
            </w:sdt>
          </w:p>
        </w:tc>
      </w:tr>
    </w:tbl>
    <w:p w14:paraId="22CD1B56" w14:textId="77777777" w:rsidR="004C7A08" w:rsidRPr="00B120AA" w:rsidRDefault="004C7A08" w:rsidP="00424106">
      <w:pPr>
        <w:pStyle w:val="Paragrafoelenco"/>
        <w:autoSpaceDE w:val="0"/>
        <w:autoSpaceDN w:val="0"/>
        <w:adjustRightInd w:val="0"/>
        <w:spacing w:after="0" w:line="360" w:lineRule="auto"/>
        <w:jc w:val="both"/>
        <w:rPr>
          <w:rFonts w:cstheme="minorHAnsi"/>
          <w:color w:val="000000"/>
          <w:sz w:val="20"/>
          <w:szCs w:val="20"/>
        </w:rPr>
      </w:pPr>
    </w:p>
    <w:p w14:paraId="62B142A5" w14:textId="3195158E" w:rsidR="00731A7C" w:rsidRPr="00B120AA" w:rsidRDefault="00F44FC9" w:rsidP="001416FB">
      <w:pPr>
        <w:pStyle w:val="Paragrafoelenco"/>
        <w:numPr>
          <w:ilvl w:val="0"/>
          <w:numId w:val="17"/>
        </w:numPr>
        <w:autoSpaceDE w:val="0"/>
        <w:autoSpaceDN w:val="0"/>
        <w:adjustRightInd w:val="0"/>
        <w:spacing w:after="0" w:line="360" w:lineRule="auto"/>
        <w:jc w:val="both"/>
        <w:rPr>
          <w:rFonts w:cstheme="minorHAnsi"/>
          <w:color w:val="000000"/>
          <w:sz w:val="20"/>
          <w:szCs w:val="20"/>
        </w:rPr>
      </w:pPr>
      <w:r w:rsidRPr="00B120AA">
        <w:rPr>
          <w:rFonts w:cstheme="minorHAnsi"/>
          <w:b/>
          <w:bCs/>
          <w:color w:val="000000"/>
          <w:sz w:val="20"/>
          <w:szCs w:val="20"/>
        </w:rPr>
        <w:t>SI IMPEGN</w:t>
      </w:r>
      <w:r w:rsidR="00535323" w:rsidRPr="00B120AA">
        <w:rPr>
          <w:rFonts w:cstheme="minorHAnsi"/>
          <w:b/>
          <w:bCs/>
          <w:color w:val="000000"/>
          <w:sz w:val="20"/>
          <w:szCs w:val="20"/>
        </w:rPr>
        <w:t xml:space="preserve">A </w:t>
      </w:r>
      <w:r w:rsidR="00C01963" w:rsidRPr="00B120AA">
        <w:rPr>
          <w:rFonts w:cstheme="minorHAnsi"/>
          <w:b/>
          <w:bCs/>
          <w:color w:val="000000"/>
          <w:sz w:val="20"/>
          <w:szCs w:val="20"/>
        </w:rPr>
        <w:t xml:space="preserve">A </w:t>
      </w:r>
      <w:r w:rsidR="00535323" w:rsidRPr="00B120AA">
        <w:rPr>
          <w:rFonts w:cstheme="minorHAnsi"/>
          <w:b/>
          <w:bCs/>
          <w:color w:val="000000"/>
          <w:sz w:val="20"/>
          <w:szCs w:val="20"/>
        </w:rPr>
        <w:t>RESTITUIRE</w:t>
      </w:r>
      <w:r w:rsidR="00FD085F" w:rsidRPr="00B120AA">
        <w:rPr>
          <w:rFonts w:cstheme="minorHAnsi"/>
          <w:color w:val="000000"/>
          <w:sz w:val="20"/>
          <w:szCs w:val="20"/>
        </w:rPr>
        <w:t>, ai fini della conclusione del Contratto Specifico, la documentazione necessaria alla stipula del suddetto Contratto Specifico</w:t>
      </w:r>
      <w:r w:rsidR="00535323" w:rsidRPr="00B120AA">
        <w:rPr>
          <w:rFonts w:cstheme="minorHAnsi"/>
          <w:color w:val="000000"/>
          <w:sz w:val="20"/>
          <w:szCs w:val="20"/>
        </w:rPr>
        <w:t xml:space="preserve"> di seguito elencata</w:t>
      </w:r>
      <w:r w:rsidR="00FD085F" w:rsidRPr="00B120AA">
        <w:rPr>
          <w:rFonts w:cstheme="minorHAnsi"/>
          <w:color w:val="000000"/>
          <w:sz w:val="20"/>
          <w:szCs w:val="20"/>
        </w:rPr>
        <w:t>:</w:t>
      </w:r>
    </w:p>
    <w:p w14:paraId="6774C305" w14:textId="0F2C3A98" w:rsidR="00FD085F" w:rsidRPr="00B120AA" w:rsidRDefault="00E567FA" w:rsidP="00E41AC2">
      <w:pPr>
        <w:pStyle w:val="Paragrafoelenco"/>
        <w:numPr>
          <w:ilvl w:val="0"/>
          <w:numId w:val="19"/>
        </w:numPr>
        <w:autoSpaceDE w:val="0"/>
        <w:autoSpaceDN w:val="0"/>
        <w:adjustRightInd w:val="0"/>
        <w:spacing w:after="0" w:line="360" w:lineRule="auto"/>
        <w:jc w:val="both"/>
        <w:rPr>
          <w:rFonts w:cstheme="minorHAnsi"/>
          <w:color w:val="000000"/>
          <w:sz w:val="20"/>
          <w:szCs w:val="20"/>
        </w:rPr>
      </w:pPr>
      <w:r w:rsidRPr="00B120AA">
        <w:rPr>
          <w:rFonts w:cstheme="minorHAnsi"/>
          <w:color w:val="000000"/>
          <w:sz w:val="20"/>
          <w:szCs w:val="20"/>
        </w:rPr>
        <w:t>dichiarazione attestante l’</w:t>
      </w:r>
      <w:r w:rsidR="00FD085F" w:rsidRPr="00B120AA">
        <w:rPr>
          <w:rFonts w:cstheme="minorHAnsi"/>
          <w:color w:val="000000"/>
          <w:sz w:val="20"/>
          <w:szCs w:val="20"/>
        </w:rPr>
        <w:t>eventuale modifica della compagine associativa, secondo quanto previsto dall’articolo 1</w:t>
      </w:r>
      <w:r w:rsidR="002D3E33" w:rsidRPr="00B120AA">
        <w:rPr>
          <w:rFonts w:cstheme="minorHAnsi"/>
          <w:color w:val="000000"/>
          <w:sz w:val="20"/>
          <w:szCs w:val="20"/>
        </w:rPr>
        <w:t>8</w:t>
      </w:r>
      <w:r w:rsidR="00FD085F" w:rsidRPr="00B120AA">
        <w:rPr>
          <w:rFonts w:cstheme="minorHAnsi"/>
          <w:color w:val="000000"/>
          <w:sz w:val="20"/>
          <w:szCs w:val="20"/>
        </w:rPr>
        <w:t xml:space="preserve"> del Disciplinare Unico, con indicazione della ripartizione delle percentuali di esecuzione </w:t>
      </w:r>
      <w:r w:rsidR="00FD085F" w:rsidRPr="00B120AA">
        <w:rPr>
          <w:rFonts w:cstheme="minorHAnsi"/>
          <w:color w:val="000000"/>
          <w:sz w:val="20"/>
          <w:szCs w:val="20"/>
        </w:rPr>
        <w:lastRenderedPageBreak/>
        <w:t>delle prestazioni riferite ai componenti del raggruppamento esecutore</w:t>
      </w:r>
      <w:r w:rsidR="0059345C" w:rsidRPr="00B120AA">
        <w:rPr>
          <w:rFonts w:cstheme="minorHAnsi"/>
          <w:color w:val="000000"/>
          <w:sz w:val="20"/>
          <w:szCs w:val="20"/>
        </w:rPr>
        <w:t xml:space="preserve"> ed il relativo atto </w:t>
      </w:r>
      <w:r w:rsidR="002B609E" w:rsidRPr="00B120AA">
        <w:rPr>
          <w:rFonts w:cstheme="minorHAnsi"/>
          <w:color w:val="000000"/>
          <w:sz w:val="20"/>
          <w:szCs w:val="20"/>
        </w:rPr>
        <w:t>modificativo</w:t>
      </w:r>
      <w:r w:rsidR="00BC32F9" w:rsidRPr="00B120AA">
        <w:rPr>
          <w:rFonts w:cstheme="minorHAnsi"/>
          <w:color w:val="000000"/>
          <w:sz w:val="20"/>
          <w:szCs w:val="20"/>
        </w:rPr>
        <w:t xml:space="preserve"> della compagine (atto costitutivo)</w:t>
      </w:r>
      <w:r w:rsidR="00FD085F" w:rsidRPr="00B120AA">
        <w:rPr>
          <w:rFonts w:cstheme="minorHAnsi"/>
          <w:color w:val="000000"/>
          <w:sz w:val="20"/>
          <w:szCs w:val="20"/>
        </w:rPr>
        <w:t>;</w:t>
      </w:r>
    </w:p>
    <w:p w14:paraId="29EB3047" w14:textId="44B0FD45" w:rsidR="00783D48" w:rsidRPr="00B120AA" w:rsidRDefault="00FD085F" w:rsidP="00424106">
      <w:pPr>
        <w:pStyle w:val="Paragrafoelenco"/>
        <w:numPr>
          <w:ilvl w:val="0"/>
          <w:numId w:val="19"/>
        </w:numPr>
        <w:autoSpaceDE w:val="0"/>
        <w:autoSpaceDN w:val="0"/>
        <w:adjustRightInd w:val="0"/>
        <w:spacing w:after="0" w:line="360" w:lineRule="auto"/>
        <w:jc w:val="both"/>
        <w:rPr>
          <w:rFonts w:cstheme="minorHAnsi"/>
          <w:color w:val="000000"/>
          <w:sz w:val="20"/>
          <w:szCs w:val="20"/>
        </w:rPr>
      </w:pPr>
      <w:r w:rsidRPr="00B120AA">
        <w:rPr>
          <w:rFonts w:cstheme="minorHAnsi"/>
          <w:color w:val="000000"/>
          <w:sz w:val="20"/>
          <w:szCs w:val="20"/>
        </w:rPr>
        <w:t xml:space="preserve">garanzia </w:t>
      </w:r>
      <w:r w:rsidR="002D4540" w:rsidRPr="00B120AA">
        <w:rPr>
          <w:rFonts w:cstheme="minorHAnsi"/>
          <w:color w:val="000000"/>
          <w:sz w:val="20"/>
          <w:szCs w:val="20"/>
        </w:rPr>
        <w:t xml:space="preserve">definitiva </w:t>
      </w:r>
      <w:r w:rsidRPr="00B120AA">
        <w:rPr>
          <w:rFonts w:cstheme="minorHAnsi"/>
          <w:color w:val="000000"/>
          <w:sz w:val="20"/>
          <w:szCs w:val="20"/>
        </w:rPr>
        <w:t>per l’esecuzione del Contratto Specifico</w:t>
      </w:r>
      <w:r w:rsidR="00783D48" w:rsidRPr="00B120AA">
        <w:rPr>
          <w:rFonts w:cstheme="minorHAnsi"/>
          <w:color w:val="000000"/>
          <w:sz w:val="20"/>
          <w:szCs w:val="20"/>
        </w:rPr>
        <w:t xml:space="preserve"> prevista dall’articolo </w:t>
      </w:r>
      <w:r w:rsidR="00D71DD7" w:rsidRPr="00B120AA">
        <w:rPr>
          <w:rFonts w:cstheme="minorHAnsi"/>
          <w:color w:val="000000"/>
          <w:sz w:val="20"/>
          <w:szCs w:val="20"/>
        </w:rPr>
        <w:t>7</w:t>
      </w:r>
      <w:r w:rsidR="00517B15" w:rsidRPr="00B120AA">
        <w:rPr>
          <w:rFonts w:cstheme="minorHAnsi"/>
          <w:color w:val="000000"/>
          <w:sz w:val="20"/>
          <w:szCs w:val="20"/>
        </w:rPr>
        <w:t>.2</w:t>
      </w:r>
      <w:r w:rsidR="006A0F60" w:rsidRPr="00B120AA">
        <w:rPr>
          <w:rFonts w:cstheme="minorHAnsi"/>
          <w:color w:val="000000"/>
          <w:sz w:val="20"/>
          <w:szCs w:val="20"/>
        </w:rPr>
        <w:t xml:space="preserve"> </w:t>
      </w:r>
      <w:r w:rsidR="00783D48" w:rsidRPr="00B120AA">
        <w:rPr>
          <w:rFonts w:cstheme="minorHAnsi"/>
          <w:color w:val="000000"/>
          <w:sz w:val="20"/>
          <w:szCs w:val="20"/>
        </w:rPr>
        <w:t>del</w:t>
      </w:r>
      <w:r w:rsidR="004910CC" w:rsidRPr="00B120AA">
        <w:rPr>
          <w:rFonts w:cstheme="minorHAnsi"/>
          <w:color w:val="000000"/>
          <w:sz w:val="20"/>
          <w:szCs w:val="20"/>
        </w:rPr>
        <w:t xml:space="preserve"> </w:t>
      </w:r>
      <w:r w:rsidR="00CE4803" w:rsidRPr="00B120AA">
        <w:rPr>
          <w:rFonts w:cstheme="minorHAnsi"/>
          <w:color w:val="000000"/>
          <w:sz w:val="20"/>
          <w:szCs w:val="20"/>
        </w:rPr>
        <w:t>Sub</w:t>
      </w:r>
      <w:r w:rsidR="00D71DD7" w:rsidRPr="00B120AA">
        <w:rPr>
          <w:rFonts w:cstheme="minorHAnsi"/>
          <w:color w:val="000000"/>
          <w:sz w:val="20"/>
          <w:szCs w:val="20"/>
        </w:rPr>
        <w:t>-</w:t>
      </w:r>
      <w:r w:rsidR="00CE4803" w:rsidRPr="00B120AA">
        <w:rPr>
          <w:rFonts w:cstheme="minorHAnsi"/>
          <w:color w:val="000000"/>
          <w:sz w:val="20"/>
          <w:szCs w:val="20"/>
        </w:rPr>
        <w:t xml:space="preserve">Disciplinare </w:t>
      </w:r>
      <w:r w:rsidR="002D4540" w:rsidRPr="00B120AA">
        <w:rPr>
          <w:rFonts w:cstheme="minorHAnsi"/>
          <w:color w:val="000000"/>
          <w:sz w:val="20"/>
          <w:szCs w:val="20"/>
        </w:rPr>
        <w:t>4</w:t>
      </w:r>
      <w:r w:rsidR="00DF2D58" w:rsidRPr="00B120AA">
        <w:rPr>
          <w:rFonts w:cstheme="minorHAnsi"/>
          <w:color w:val="000000"/>
          <w:sz w:val="20"/>
          <w:szCs w:val="20"/>
        </w:rPr>
        <w:t xml:space="preserve"> per un massimale non inferiore a € ____________; </w:t>
      </w:r>
    </w:p>
    <w:p w14:paraId="640579F0" w14:textId="3F7616B9" w:rsidR="00FD085F" w:rsidRPr="00B120AA" w:rsidRDefault="00FD085F" w:rsidP="00424106">
      <w:pPr>
        <w:pStyle w:val="Paragrafoelenco"/>
        <w:numPr>
          <w:ilvl w:val="0"/>
          <w:numId w:val="19"/>
        </w:numPr>
        <w:autoSpaceDE w:val="0"/>
        <w:autoSpaceDN w:val="0"/>
        <w:adjustRightInd w:val="0"/>
        <w:spacing w:after="0" w:line="360" w:lineRule="auto"/>
        <w:jc w:val="both"/>
        <w:rPr>
          <w:rFonts w:cstheme="minorHAnsi"/>
          <w:color w:val="000000"/>
          <w:sz w:val="20"/>
          <w:szCs w:val="20"/>
        </w:rPr>
      </w:pPr>
      <w:r w:rsidRPr="00B120AA">
        <w:rPr>
          <w:rFonts w:cstheme="minorHAnsi"/>
          <w:color w:val="000000"/>
          <w:sz w:val="20"/>
          <w:szCs w:val="20"/>
        </w:rPr>
        <w:t>polizze assicurative</w:t>
      </w:r>
      <w:r w:rsidR="00783D48" w:rsidRPr="00B120AA">
        <w:rPr>
          <w:rFonts w:cstheme="minorHAnsi"/>
          <w:color w:val="000000"/>
          <w:sz w:val="20"/>
          <w:szCs w:val="20"/>
        </w:rPr>
        <w:t xml:space="preserve"> previste dall’articolo </w:t>
      </w:r>
      <w:r w:rsidR="00D71DD7" w:rsidRPr="00B120AA">
        <w:rPr>
          <w:rFonts w:cstheme="minorHAnsi"/>
          <w:color w:val="000000"/>
          <w:sz w:val="20"/>
          <w:szCs w:val="20"/>
        </w:rPr>
        <w:t>8</w:t>
      </w:r>
      <w:r w:rsidR="009B043D" w:rsidRPr="00B120AA">
        <w:rPr>
          <w:rFonts w:cstheme="minorHAnsi"/>
          <w:color w:val="000000"/>
          <w:sz w:val="20"/>
          <w:szCs w:val="20"/>
        </w:rPr>
        <w:t xml:space="preserve"> </w:t>
      </w:r>
      <w:r w:rsidR="00783D48" w:rsidRPr="00B120AA">
        <w:rPr>
          <w:rFonts w:cstheme="minorHAnsi"/>
          <w:color w:val="000000"/>
          <w:sz w:val="20"/>
          <w:szCs w:val="20"/>
        </w:rPr>
        <w:t>del</w:t>
      </w:r>
      <w:r w:rsidR="004910CC" w:rsidRPr="00B120AA">
        <w:rPr>
          <w:rFonts w:cstheme="minorHAnsi"/>
          <w:color w:val="000000"/>
          <w:sz w:val="20"/>
          <w:szCs w:val="20"/>
        </w:rPr>
        <w:t xml:space="preserve"> </w:t>
      </w:r>
      <w:r w:rsidR="00CE4803" w:rsidRPr="00B120AA">
        <w:rPr>
          <w:rFonts w:cstheme="minorHAnsi"/>
          <w:color w:val="000000"/>
          <w:sz w:val="20"/>
          <w:szCs w:val="20"/>
        </w:rPr>
        <w:t>Sub</w:t>
      </w:r>
      <w:r w:rsidR="00D71DD7" w:rsidRPr="00B120AA">
        <w:rPr>
          <w:rFonts w:cstheme="minorHAnsi"/>
          <w:color w:val="000000"/>
          <w:sz w:val="20"/>
          <w:szCs w:val="20"/>
        </w:rPr>
        <w:t>-</w:t>
      </w:r>
      <w:r w:rsidR="00CE4803" w:rsidRPr="00B120AA">
        <w:rPr>
          <w:rFonts w:cstheme="minorHAnsi"/>
          <w:color w:val="000000"/>
          <w:sz w:val="20"/>
          <w:szCs w:val="20"/>
        </w:rPr>
        <w:t>Disci</w:t>
      </w:r>
      <w:r w:rsidR="00DB7751" w:rsidRPr="00B120AA">
        <w:rPr>
          <w:rFonts w:cstheme="minorHAnsi"/>
          <w:color w:val="000000"/>
          <w:sz w:val="20"/>
          <w:szCs w:val="20"/>
        </w:rPr>
        <w:t xml:space="preserve">plinare </w:t>
      </w:r>
      <w:r w:rsidR="002D4540" w:rsidRPr="00B120AA">
        <w:rPr>
          <w:rFonts w:cstheme="minorHAnsi"/>
          <w:color w:val="000000"/>
          <w:sz w:val="20"/>
          <w:szCs w:val="20"/>
        </w:rPr>
        <w:t>4</w:t>
      </w:r>
      <w:r w:rsidR="00DF2D58" w:rsidRPr="00B120AA">
        <w:rPr>
          <w:rFonts w:cstheme="minorHAnsi"/>
          <w:color w:val="000000"/>
          <w:sz w:val="20"/>
          <w:szCs w:val="20"/>
        </w:rPr>
        <w:t xml:space="preserve"> per un massimale non inferiore a € ____________;</w:t>
      </w:r>
      <w:r w:rsidRPr="00B120AA">
        <w:rPr>
          <w:rFonts w:cstheme="minorHAnsi"/>
          <w:color w:val="000000"/>
          <w:sz w:val="20"/>
          <w:szCs w:val="20"/>
        </w:rPr>
        <w:t xml:space="preserve"> </w:t>
      </w:r>
    </w:p>
    <w:p w14:paraId="15D541C9" w14:textId="3737948F" w:rsidR="00D519BE" w:rsidRPr="00B120AA" w:rsidRDefault="009B0878" w:rsidP="009B0878">
      <w:pPr>
        <w:pStyle w:val="Paragrafoelenco"/>
        <w:numPr>
          <w:ilvl w:val="0"/>
          <w:numId w:val="19"/>
        </w:numPr>
        <w:autoSpaceDE w:val="0"/>
        <w:autoSpaceDN w:val="0"/>
        <w:adjustRightInd w:val="0"/>
        <w:spacing w:after="0" w:line="360" w:lineRule="auto"/>
        <w:jc w:val="both"/>
        <w:rPr>
          <w:rFonts w:cstheme="minorHAnsi"/>
          <w:color w:val="000000"/>
          <w:sz w:val="20"/>
          <w:szCs w:val="20"/>
        </w:rPr>
      </w:pPr>
      <w:r w:rsidRPr="00B120AA">
        <w:rPr>
          <w:rFonts w:cstheme="minorHAnsi"/>
          <w:color w:val="000000"/>
          <w:sz w:val="20"/>
          <w:szCs w:val="20"/>
        </w:rPr>
        <w:t>dichiarazione attestante la permanenza dei requisiti di moralità e dei requisiti speciali per l’esecuzione del Contratto Specifico;</w:t>
      </w:r>
    </w:p>
    <w:p w14:paraId="7F0C2237" w14:textId="000CFE42" w:rsidR="001A2EE5" w:rsidRPr="00B120AA" w:rsidRDefault="00FD085F" w:rsidP="008649C9">
      <w:pPr>
        <w:pStyle w:val="Paragrafoelenco"/>
        <w:numPr>
          <w:ilvl w:val="0"/>
          <w:numId w:val="19"/>
        </w:numPr>
        <w:autoSpaceDE w:val="0"/>
        <w:autoSpaceDN w:val="0"/>
        <w:adjustRightInd w:val="0"/>
        <w:spacing w:after="0" w:line="360" w:lineRule="auto"/>
        <w:jc w:val="both"/>
      </w:pPr>
      <w:r w:rsidRPr="00B120AA">
        <w:rPr>
          <w:rFonts w:cstheme="minorHAnsi"/>
          <w:color w:val="000000"/>
          <w:sz w:val="20"/>
          <w:szCs w:val="20"/>
        </w:rPr>
        <w:t>[</w:t>
      </w:r>
      <w:r w:rsidR="004B4727" w:rsidRPr="00B120AA">
        <w:rPr>
          <w:rFonts w:cstheme="minorHAnsi"/>
          <w:sz w:val="20"/>
          <w:szCs w:val="20"/>
        </w:rPr>
        <w:t>solo nel caso sia previsto il sopralluogo preventivo</w:t>
      </w:r>
      <w:r w:rsidRPr="00B120AA">
        <w:rPr>
          <w:rFonts w:cstheme="minorHAnsi"/>
          <w:color w:val="000000"/>
          <w:sz w:val="20"/>
          <w:szCs w:val="20"/>
        </w:rPr>
        <w:t>] attestazione della presa visione dei luoghi;</w:t>
      </w:r>
    </w:p>
    <w:p w14:paraId="0B5D427E" w14:textId="77777777" w:rsidR="00030C87" w:rsidRPr="00B120AA" w:rsidRDefault="00663E0E" w:rsidP="00030C87">
      <w:pPr>
        <w:pStyle w:val="Paragrafoelenco"/>
        <w:numPr>
          <w:ilvl w:val="0"/>
          <w:numId w:val="19"/>
        </w:numPr>
        <w:autoSpaceDE w:val="0"/>
        <w:autoSpaceDN w:val="0"/>
        <w:adjustRightInd w:val="0"/>
        <w:spacing w:after="0" w:line="360" w:lineRule="auto"/>
        <w:jc w:val="both"/>
        <w:rPr>
          <w:rFonts w:cstheme="minorHAnsi"/>
          <w:color w:val="000000"/>
          <w:sz w:val="20"/>
          <w:szCs w:val="20"/>
        </w:rPr>
      </w:pPr>
      <w:r w:rsidRPr="00B120AA">
        <w:rPr>
          <w:rFonts w:cstheme="minorHAnsi"/>
          <w:color w:val="000000"/>
          <w:sz w:val="20"/>
          <w:szCs w:val="20"/>
        </w:rPr>
        <w:t xml:space="preserve">eventuale </w:t>
      </w:r>
      <w:r w:rsidR="00FD085F" w:rsidRPr="00B120AA">
        <w:rPr>
          <w:rFonts w:cstheme="minorHAnsi"/>
          <w:color w:val="000000"/>
          <w:sz w:val="20"/>
          <w:szCs w:val="20"/>
        </w:rPr>
        <w:t>altra documentazione utile ai fini della stipula del Contratto Specifico</w:t>
      </w:r>
      <w:r w:rsidR="007E0005" w:rsidRPr="00B120AA">
        <w:rPr>
          <w:rFonts w:cstheme="minorHAnsi"/>
          <w:color w:val="000000"/>
          <w:sz w:val="20"/>
          <w:szCs w:val="20"/>
        </w:rPr>
        <w:t>;</w:t>
      </w:r>
    </w:p>
    <w:p w14:paraId="2BC72C9E" w14:textId="0770BF08" w:rsidR="00C17312" w:rsidRPr="00B120AA" w:rsidRDefault="00030C87" w:rsidP="00030C87">
      <w:pPr>
        <w:pStyle w:val="Paragrafoelenco"/>
        <w:numPr>
          <w:ilvl w:val="0"/>
          <w:numId w:val="19"/>
        </w:numPr>
        <w:autoSpaceDE w:val="0"/>
        <w:autoSpaceDN w:val="0"/>
        <w:adjustRightInd w:val="0"/>
        <w:spacing w:after="0" w:line="360" w:lineRule="auto"/>
        <w:jc w:val="both"/>
        <w:rPr>
          <w:rFonts w:cstheme="minorHAnsi"/>
          <w:color w:val="000000"/>
          <w:sz w:val="20"/>
          <w:szCs w:val="20"/>
        </w:rPr>
      </w:pPr>
      <w:r w:rsidRPr="00B120AA">
        <w:rPr>
          <w:rFonts w:cstheme="minorHAnsi"/>
          <w:i/>
          <w:iCs/>
          <w:color w:val="FF0000"/>
          <w:sz w:val="20"/>
          <w:szCs w:val="20"/>
        </w:rPr>
        <w:t xml:space="preserve">[eventuale, in caso di presenza di Protocolli di Legalità sottoscritti dai Soggetti Attuatori e/o per essi, comunque, vincolanti] </w:t>
      </w:r>
      <w:r w:rsidRPr="00B120AA">
        <w:rPr>
          <w:rFonts w:cstheme="minorHAnsi"/>
          <w:color w:val="000000"/>
          <w:sz w:val="20"/>
          <w:szCs w:val="20"/>
        </w:rPr>
        <w:t>Protocollo di Legalità sottoscritto per accettazione.</w:t>
      </w:r>
    </w:p>
    <w:p w14:paraId="029591E2" w14:textId="6A96D61A" w:rsidR="00A152FB" w:rsidRPr="00B120AA" w:rsidRDefault="00A152FB" w:rsidP="00A152FB">
      <w:pPr>
        <w:spacing w:after="0" w:line="360" w:lineRule="auto"/>
        <w:jc w:val="both"/>
        <w:rPr>
          <w:rFonts w:cstheme="minorHAnsi"/>
          <w:sz w:val="20"/>
          <w:szCs w:val="20"/>
        </w:rPr>
      </w:pPr>
      <w:r w:rsidRPr="00B120AA">
        <w:rPr>
          <w:rFonts w:cstheme="minorHAnsi"/>
          <w:sz w:val="20"/>
          <w:szCs w:val="20"/>
        </w:rPr>
        <w:t>Il mancato rispetto dei termini</w:t>
      </w:r>
      <w:r w:rsidR="00910913" w:rsidRPr="00B120AA">
        <w:rPr>
          <w:rFonts w:cstheme="minorHAnsi"/>
          <w:sz w:val="20"/>
          <w:szCs w:val="20"/>
        </w:rPr>
        <w:t xml:space="preserve"> sopra menzionati</w:t>
      </w:r>
      <w:r w:rsidRPr="00B120AA">
        <w:rPr>
          <w:rFonts w:cstheme="minorHAnsi"/>
          <w:sz w:val="20"/>
          <w:szCs w:val="20"/>
        </w:rPr>
        <w:t xml:space="preserve">, costituisce rifiuto che può comportare, a discrezione </w:t>
      </w:r>
      <w:r w:rsidR="00717894" w:rsidRPr="00B120AA">
        <w:rPr>
          <w:rFonts w:cstheme="minorHAnsi"/>
          <w:sz w:val="20"/>
          <w:szCs w:val="20"/>
        </w:rPr>
        <w:t>di Invitalia, per conto</w:t>
      </w:r>
      <w:r w:rsidR="00091F9F" w:rsidRPr="00B120AA">
        <w:rPr>
          <w:rFonts w:cstheme="minorHAnsi"/>
          <w:sz w:val="20"/>
          <w:szCs w:val="20"/>
        </w:rPr>
        <w:t xml:space="preserve"> </w:t>
      </w:r>
      <w:r w:rsidR="002D33BE" w:rsidRPr="00B120AA">
        <w:rPr>
          <w:rFonts w:cstheme="minorHAnsi"/>
          <w:sz w:val="20"/>
          <w:szCs w:val="20"/>
        </w:rPr>
        <w:t>del</w:t>
      </w:r>
      <w:r w:rsidR="00717894" w:rsidRPr="00B120AA">
        <w:rPr>
          <w:rFonts w:cstheme="minorHAnsi"/>
          <w:sz w:val="20"/>
          <w:szCs w:val="20"/>
        </w:rPr>
        <w:t xml:space="preserve"> </w:t>
      </w:r>
      <w:r w:rsidR="00F119C0" w:rsidRPr="00B120AA">
        <w:rPr>
          <w:rFonts w:cstheme="minorHAnsi"/>
          <w:sz w:val="20"/>
          <w:szCs w:val="20"/>
        </w:rPr>
        <w:t>Soggetto Attuatore</w:t>
      </w:r>
      <w:r w:rsidR="00710146" w:rsidRPr="00B120AA">
        <w:rPr>
          <w:rFonts w:cstheme="minorHAnsi"/>
          <w:sz w:val="20"/>
          <w:szCs w:val="20"/>
        </w:rPr>
        <w:t xml:space="preserve">, ovvero direttamente </w:t>
      </w:r>
      <w:r w:rsidR="00412E29" w:rsidRPr="00B120AA">
        <w:rPr>
          <w:rFonts w:cstheme="minorHAnsi"/>
          <w:sz w:val="20"/>
          <w:szCs w:val="20"/>
        </w:rPr>
        <w:t xml:space="preserve">da parte del </w:t>
      </w:r>
      <w:r w:rsidR="00F119C0" w:rsidRPr="00B120AA">
        <w:rPr>
          <w:rFonts w:cstheme="minorHAnsi"/>
          <w:sz w:val="20"/>
          <w:szCs w:val="20"/>
        </w:rPr>
        <w:t>Soggetto Attuatore</w:t>
      </w:r>
      <w:r w:rsidRPr="00B120AA">
        <w:rPr>
          <w:rFonts w:cstheme="minorHAnsi"/>
          <w:sz w:val="20"/>
          <w:szCs w:val="20"/>
        </w:rPr>
        <w:t>, la risoluzione di diritto dell’Accordo Quadro</w:t>
      </w:r>
      <w:r w:rsidR="00412E29" w:rsidRPr="00B120AA">
        <w:rPr>
          <w:rFonts w:cstheme="minorHAnsi"/>
          <w:sz w:val="20"/>
          <w:szCs w:val="20"/>
        </w:rPr>
        <w:t xml:space="preserve"> in epigrafe</w:t>
      </w:r>
      <w:r w:rsidRPr="00B120AA">
        <w:rPr>
          <w:rFonts w:cstheme="minorHAnsi"/>
          <w:sz w:val="20"/>
          <w:szCs w:val="20"/>
        </w:rPr>
        <w:t>,</w:t>
      </w:r>
      <w:r w:rsidR="00FA3677" w:rsidRPr="00B120AA">
        <w:rPr>
          <w:rFonts w:cstheme="minorHAnsi"/>
          <w:sz w:val="20"/>
          <w:szCs w:val="20"/>
        </w:rPr>
        <w:t xml:space="preserve"> </w:t>
      </w:r>
      <w:r w:rsidRPr="00B120AA">
        <w:rPr>
          <w:rFonts w:cstheme="minorHAnsi"/>
          <w:sz w:val="20"/>
          <w:szCs w:val="20"/>
        </w:rPr>
        <w:t>ai sensi dell’art</w:t>
      </w:r>
      <w:r w:rsidR="00F1163A" w:rsidRPr="00B120AA">
        <w:rPr>
          <w:rFonts w:cstheme="minorHAnsi"/>
          <w:sz w:val="20"/>
          <w:szCs w:val="20"/>
        </w:rPr>
        <w:t>icolo</w:t>
      </w:r>
      <w:r w:rsidRPr="00B120AA">
        <w:rPr>
          <w:rFonts w:cstheme="minorHAnsi"/>
          <w:sz w:val="20"/>
          <w:szCs w:val="20"/>
        </w:rPr>
        <w:t xml:space="preserve"> 1456 del codice civile, e l’escussione della garanzia fideiussoria presentata per la stipula dell’Accordo Quadro stesso, di cui all’articolo </w:t>
      </w:r>
      <w:r w:rsidR="00D71DD7" w:rsidRPr="00B120AA">
        <w:rPr>
          <w:rFonts w:cstheme="minorHAnsi"/>
          <w:sz w:val="20"/>
          <w:szCs w:val="20"/>
        </w:rPr>
        <w:t>7</w:t>
      </w:r>
      <w:r w:rsidR="00143AC4" w:rsidRPr="00B120AA">
        <w:rPr>
          <w:rFonts w:cstheme="minorHAnsi"/>
          <w:sz w:val="20"/>
          <w:szCs w:val="20"/>
        </w:rPr>
        <w:t>.1</w:t>
      </w:r>
      <w:r w:rsidRPr="00B120AA">
        <w:rPr>
          <w:rFonts w:cstheme="minorHAnsi"/>
          <w:sz w:val="20"/>
          <w:szCs w:val="20"/>
        </w:rPr>
        <w:t xml:space="preserve"> del</w:t>
      </w:r>
      <w:r w:rsidR="00143AC4" w:rsidRPr="00B120AA">
        <w:rPr>
          <w:rFonts w:cstheme="minorHAnsi"/>
          <w:sz w:val="20"/>
          <w:szCs w:val="20"/>
        </w:rPr>
        <w:t xml:space="preserve"> Sub</w:t>
      </w:r>
      <w:r w:rsidR="00D71DD7" w:rsidRPr="00B120AA">
        <w:rPr>
          <w:rFonts w:cstheme="minorHAnsi"/>
          <w:sz w:val="20"/>
          <w:szCs w:val="20"/>
        </w:rPr>
        <w:t>-</w:t>
      </w:r>
      <w:r w:rsidRPr="00B120AA">
        <w:rPr>
          <w:rFonts w:cstheme="minorHAnsi"/>
          <w:sz w:val="20"/>
          <w:szCs w:val="20"/>
        </w:rPr>
        <w:t xml:space="preserve">Disciplinare </w:t>
      </w:r>
      <w:r w:rsidR="00825394" w:rsidRPr="00B120AA">
        <w:rPr>
          <w:rFonts w:cstheme="minorHAnsi"/>
          <w:sz w:val="20"/>
          <w:szCs w:val="20"/>
        </w:rPr>
        <w:t>4</w:t>
      </w:r>
      <w:r w:rsidR="008F63F0" w:rsidRPr="00B120AA">
        <w:rPr>
          <w:rFonts w:cstheme="minorHAnsi"/>
          <w:sz w:val="20"/>
          <w:szCs w:val="20"/>
        </w:rPr>
        <w:t xml:space="preserve"> </w:t>
      </w:r>
      <w:r w:rsidR="00082071" w:rsidRPr="00B120AA">
        <w:rPr>
          <w:rFonts w:cstheme="minorHAnsi"/>
          <w:sz w:val="20"/>
          <w:szCs w:val="20"/>
        </w:rPr>
        <w:t>–</w:t>
      </w:r>
      <w:r w:rsidR="000D7D83" w:rsidRPr="00B120AA">
        <w:rPr>
          <w:rFonts w:cstheme="minorHAnsi"/>
          <w:sz w:val="20"/>
          <w:szCs w:val="20"/>
        </w:rPr>
        <w:t xml:space="preserve"> </w:t>
      </w:r>
      <w:r w:rsidR="00626FCC" w:rsidRPr="00B120AA">
        <w:rPr>
          <w:rFonts w:cstheme="minorHAnsi"/>
          <w:sz w:val="20"/>
          <w:szCs w:val="20"/>
        </w:rPr>
        <w:t xml:space="preserve">Lavori in </w:t>
      </w:r>
      <w:r w:rsidR="000D7D83" w:rsidRPr="00B120AA">
        <w:rPr>
          <w:rFonts w:cstheme="minorHAnsi"/>
          <w:sz w:val="20"/>
          <w:szCs w:val="20"/>
        </w:rPr>
        <w:t>Appalto Integrato</w:t>
      </w:r>
      <w:r w:rsidRPr="00B120AA">
        <w:rPr>
          <w:rFonts w:cstheme="minorHAnsi"/>
          <w:sz w:val="20"/>
          <w:szCs w:val="20"/>
        </w:rPr>
        <w:t>.</w:t>
      </w:r>
    </w:p>
    <w:p w14:paraId="7185ADE1" w14:textId="77777777" w:rsidR="000467A9" w:rsidRPr="00B120AA" w:rsidRDefault="000467A9" w:rsidP="00D1677C">
      <w:pPr>
        <w:spacing w:after="0" w:line="360" w:lineRule="auto"/>
        <w:jc w:val="both"/>
        <w:rPr>
          <w:rFonts w:cstheme="minorHAnsi"/>
          <w:b/>
          <w:bCs/>
          <w:sz w:val="20"/>
          <w:szCs w:val="20"/>
        </w:rPr>
      </w:pPr>
    </w:p>
    <w:p w14:paraId="3CDCF32B" w14:textId="5C8AC60E" w:rsidR="008C12AE" w:rsidRPr="00B120AA" w:rsidRDefault="004C368E" w:rsidP="00D1677C">
      <w:pPr>
        <w:spacing w:after="0" w:line="360" w:lineRule="auto"/>
        <w:jc w:val="both"/>
        <w:rPr>
          <w:rFonts w:cstheme="minorHAnsi"/>
          <w:b/>
          <w:bCs/>
          <w:sz w:val="20"/>
          <w:szCs w:val="20"/>
        </w:rPr>
      </w:pPr>
      <w:r w:rsidRPr="00B120AA">
        <w:rPr>
          <w:rFonts w:cstheme="minorHAnsi"/>
          <w:b/>
          <w:bCs/>
          <w:sz w:val="20"/>
          <w:szCs w:val="20"/>
        </w:rPr>
        <w:t>L’Operatore</w:t>
      </w:r>
      <w:r w:rsidRPr="00B120AA">
        <w:rPr>
          <w:rFonts w:cstheme="minorHAnsi"/>
          <w:b/>
          <w:bCs/>
          <w:sz w:val="20"/>
          <w:szCs w:val="20"/>
        </w:rPr>
        <w:tab/>
      </w:r>
      <w:r w:rsidRPr="00B120AA">
        <w:rPr>
          <w:rFonts w:cstheme="minorHAnsi"/>
          <w:b/>
          <w:bCs/>
          <w:sz w:val="20"/>
          <w:szCs w:val="20"/>
        </w:rPr>
        <w:tab/>
      </w:r>
      <w:r w:rsidRPr="00B120AA">
        <w:rPr>
          <w:rFonts w:cstheme="minorHAnsi"/>
          <w:b/>
          <w:bCs/>
          <w:sz w:val="20"/>
          <w:szCs w:val="20"/>
        </w:rPr>
        <w:tab/>
      </w:r>
      <w:r w:rsidRPr="00B120AA">
        <w:rPr>
          <w:rFonts w:cstheme="minorHAnsi"/>
          <w:b/>
          <w:bCs/>
          <w:sz w:val="20"/>
          <w:szCs w:val="20"/>
        </w:rPr>
        <w:tab/>
      </w:r>
      <w:r w:rsidRPr="00B120AA">
        <w:rPr>
          <w:rFonts w:cstheme="minorHAnsi"/>
          <w:b/>
          <w:bCs/>
          <w:sz w:val="20"/>
          <w:szCs w:val="20"/>
        </w:rPr>
        <w:tab/>
      </w:r>
      <w:r w:rsidRPr="00B120AA">
        <w:rPr>
          <w:rFonts w:cstheme="minorHAnsi"/>
          <w:b/>
          <w:bCs/>
          <w:sz w:val="20"/>
          <w:szCs w:val="20"/>
        </w:rPr>
        <w:tab/>
      </w:r>
      <w:r w:rsidRPr="00B120AA">
        <w:rPr>
          <w:rFonts w:cstheme="minorHAnsi"/>
          <w:b/>
          <w:bCs/>
          <w:sz w:val="20"/>
          <w:szCs w:val="20"/>
        </w:rPr>
        <w:tab/>
      </w:r>
      <w:r w:rsidR="001533F5" w:rsidRPr="00B120AA">
        <w:rPr>
          <w:rFonts w:cstheme="minorHAnsi"/>
          <w:b/>
          <w:bCs/>
          <w:sz w:val="20"/>
          <w:szCs w:val="20"/>
        </w:rPr>
        <w:t xml:space="preserve">Il </w:t>
      </w:r>
      <w:r w:rsidR="00F119C0" w:rsidRPr="00B120AA">
        <w:rPr>
          <w:rFonts w:cstheme="minorHAnsi"/>
          <w:b/>
          <w:bCs/>
          <w:sz w:val="20"/>
          <w:szCs w:val="20"/>
        </w:rPr>
        <w:t>Soggetto Attuatore</w:t>
      </w:r>
    </w:p>
    <w:p w14:paraId="4AA8DE5B" w14:textId="61DEA62B" w:rsidR="004C368E" w:rsidRPr="00B120AA" w:rsidRDefault="004C368E" w:rsidP="00D1677C">
      <w:pPr>
        <w:spacing w:after="0" w:line="360" w:lineRule="auto"/>
        <w:jc w:val="both"/>
        <w:rPr>
          <w:rFonts w:cstheme="minorHAnsi"/>
          <w:b/>
          <w:bCs/>
          <w:sz w:val="20"/>
          <w:szCs w:val="20"/>
        </w:rPr>
      </w:pPr>
      <w:r w:rsidRPr="00B120AA">
        <w:rPr>
          <w:rFonts w:cstheme="minorHAnsi"/>
          <w:b/>
          <w:bCs/>
          <w:sz w:val="20"/>
          <w:szCs w:val="20"/>
        </w:rPr>
        <w:t>_______________</w:t>
      </w:r>
      <w:r w:rsidRPr="00B120AA">
        <w:rPr>
          <w:rFonts w:cstheme="minorHAnsi"/>
          <w:b/>
          <w:bCs/>
          <w:sz w:val="20"/>
          <w:szCs w:val="20"/>
        </w:rPr>
        <w:tab/>
      </w:r>
      <w:r w:rsidRPr="00B120AA">
        <w:rPr>
          <w:rFonts w:cstheme="minorHAnsi"/>
          <w:b/>
          <w:bCs/>
          <w:sz w:val="20"/>
          <w:szCs w:val="20"/>
        </w:rPr>
        <w:tab/>
      </w:r>
      <w:r w:rsidRPr="00B120AA">
        <w:rPr>
          <w:rFonts w:cstheme="minorHAnsi"/>
          <w:b/>
          <w:bCs/>
          <w:sz w:val="20"/>
          <w:szCs w:val="20"/>
        </w:rPr>
        <w:tab/>
      </w:r>
      <w:r w:rsidRPr="00B120AA">
        <w:rPr>
          <w:rFonts w:cstheme="minorHAnsi"/>
          <w:b/>
          <w:bCs/>
          <w:sz w:val="20"/>
          <w:szCs w:val="20"/>
        </w:rPr>
        <w:tab/>
      </w:r>
      <w:r w:rsidRPr="00B120AA">
        <w:rPr>
          <w:rFonts w:cstheme="minorHAnsi"/>
          <w:b/>
          <w:bCs/>
          <w:sz w:val="20"/>
          <w:szCs w:val="20"/>
        </w:rPr>
        <w:tab/>
      </w:r>
      <w:r w:rsidRPr="00B120AA">
        <w:rPr>
          <w:rFonts w:cstheme="minorHAnsi"/>
          <w:b/>
          <w:bCs/>
          <w:sz w:val="20"/>
          <w:szCs w:val="20"/>
        </w:rPr>
        <w:tab/>
        <w:t>_____________________</w:t>
      </w:r>
    </w:p>
    <w:p w14:paraId="02D6A8F0" w14:textId="77777777" w:rsidR="000716ED" w:rsidRPr="00B120AA" w:rsidRDefault="000716ED" w:rsidP="00D1677C">
      <w:pPr>
        <w:spacing w:after="0" w:line="360" w:lineRule="auto"/>
        <w:jc w:val="both"/>
        <w:rPr>
          <w:rFonts w:cstheme="minorHAnsi"/>
          <w:b/>
          <w:bCs/>
          <w:sz w:val="20"/>
          <w:szCs w:val="20"/>
        </w:rPr>
      </w:pPr>
    </w:p>
    <w:p w14:paraId="36D4F236" w14:textId="75EE577A" w:rsidR="74FAFE98" w:rsidRPr="00B120AA" w:rsidRDefault="74FAFE98" w:rsidP="00D1677C">
      <w:pPr>
        <w:spacing w:after="0" w:line="360" w:lineRule="auto"/>
        <w:rPr>
          <w:rFonts w:cstheme="minorHAnsi"/>
          <w:sz w:val="20"/>
          <w:szCs w:val="20"/>
        </w:rPr>
      </w:pPr>
    </w:p>
    <w:p w14:paraId="35CE4CB7" w14:textId="4A581CC5" w:rsidR="002B3687" w:rsidRPr="00B120AA" w:rsidRDefault="00083836" w:rsidP="00D1677C">
      <w:pPr>
        <w:spacing w:after="0" w:line="360" w:lineRule="auto"/>
        <w:rPr>
          <w:rFonts w:cstheme="minorHAnsi"/>
          <w:b/>
          <w:bCs/>
          <w:sz w:val="20"/>
          <w:szCs w:val="20"/>
        </w:rPr>
      </w:pPr>
      <w:r w:rsidRPr="00B120AA">
        <w:rPr>
          <w:rFonts w:cstheme="minorHAnsi"/>
          <w:b/>
          <w:bCs/>
          <w:sz w:val="20"/>
          <w:szCs w:val="20"/>
        </w:rPr>
        <w:t xml:space="preserve">ALLEGATI: </w:t>
      </w:r>
    </w:p>
    <w:p w14:paraId="76AB312A" w14:textId="32306D87" w:rsidR="00231322" w:rsidRPr="00B120AA" w:rsidRDefault="00231322" w:rsidP="00D1677C">
      <w:pPr>
        <w:pStyle w:val="Paragrafoelenco"/>
        <w:numPr>
          <w:ilvl w:val="0"/>
          <w:numId w:val="13"/>
        </w:numPr>
        <w:spacing w:after="0" w:line="360" w:lineRule="auto"/>
        <w:rPr>
          <w:rFonts w:cstheme="minorHAnsi"/>
          <w:sz w:val="20"/>
          <w:szCs w:val="20"/>
        </w:rPr>
      </w:pPr>
      <w:r w:rsidRPr="00B120AA">
        <w:rPr>
          <w:rFonts w:cstheme="minorHAnsi"/>
          <w:sz w:val="20"/>
          <w:szCs w:val="20"/>
        </w:rPr>
        <w:t>Documentazione tecnica e progettuale relativa all’</w:t>
      </w:r>
      <w:r w:rsidR="00D7683B" w:rsidRPr="00B120AA">
        <w:rPr>
          <w:rFonts w:cstheme="minorHAnsi"/>
          <w:sz w:val="20"/>
          <w:szCs w:val="20"/>
        </w:rPr>
        <w:t>i</w:t>
      </w:r>
      <w:r w:rsidRPr="00B120AA">
        <w:rPr>
          <w:rFonts w:cstheme="minorHAnsi"/>
          <w:sz w:val="20"/>
          <w:szCs w:val="20"/>
        </w:rPr>
        <w:t xml:space="preserve">ntervento; </w:t>
      </w:r>
    </w:p>
    <w:p w14:paraId="1B67DC0A" w14:textId="77777777" w:rsidR="00D32082" w:rsidRPr="00B120AA" w:rsidRDefault="00D32082" w:rsidP="00D32082">
      <w:pPr>
        <w:pStyle w:val="Paragrafoelenco"/>
        <w:numPr>
          <w:ilvl w:val="0"/>
          <w:numId w:val="13"/>
        </w:numPr>
        <w:spacing w:after="0" w:line="360" w:lineRule="auto"/>
        <w:rPr>
          <w:rFonts w:cstheme="minorHAnsi"/>
          <w:sz w:val="20"/>
          <w:szCs w:val="20"/>
        </w:rPr>
      </w:pPr>
      <w:r w:rsidRPr="00B120AA">
        <w:rPr>
          <w:rFonts w:cstheme="minorHAnsi"/>
          <w:sz w:val="20"/>
          <w:szCs w:val="20"/>
        </w:rPr>
        <w:t>Condizioni Generali;</w:t>
      </w:r>
    </w:p>
    <w:p w14:paraId="7A713D00" w14:textId="1E40B04F" w:rsidR="00D32082" w:rsidRPr="00B120AA" w:rsidRDefault="00D32082" w:rsidP="00D32082">
      <w:pPr>
        <w:pStyle w:val="Paragrafoelenco"/>
        <w:numPr>
          <w:ilvl w:val="0"/>
          <w:numId w:val="13"/>
        </w:numPr>
        <w:spacing w:after="0" w:line="360" w:lineRule="auto"/>
        <w:rPr>
          <w:rFonts w:cstheme="minorHAnsi"/>
          <w:sz w:val="20"/>
          <w:szCs w:val="20"/>
        </w:rPr>
      </w:pPr>
      <w:r w:rsidRPr="00B120AA">
        <w:rPr>
          <w:rFonts w:cstheme="minorHAnsi"/>
          <w:sz w:val="20"/>
          <w:szCs w:val="20"/>
        </w:rPr>
        <w:t xml:space="preserve">Condizioni Particolari; </w:t>
      </w:r>
    </w:p>
    <w:p w14:paraId="5CA265CF" w14:textId="1BBCCB99" w:rsidR="00D32082" w:rsidRPr="00B120AA" w:rsidRDefault="00B606E8" w:rsidP="001953DC">
      <w:pPr>
        <w:pStyle w:val="Paragrafoelenco"/>
        <w:numPr>
          <w:ilvl w:val="0"/>
          <w:numId w:val="13"/>
        </w:numPr>
        <w:spacing w:after="0" w:line="360" w:lineRule="auto"/>
        <w:rPr>
          <w:rFonts w:cstheme="minorHAnsi"/>
          <w:sz w:val="20"/>
          <w:szCs w:val="20"/>
        </w:rPr>
      </w:pPr>
      <w:r w:rsidRPr="00B120AA">
        <w:rPr>
          <w:rFonts w:cstheme="minorHAnsi"/>
          <w:sz w:val="20"/>
          <w:szCs w:val="20"/>
        </w:rPr>
        <w:t xml:space="preserve">Schema di </w:t>
      </w:r>
      <w:r w:rsidR="00D7683B" w:rsidRPr="00B120AA">
        <w:rPr>
          <w:rFonts w:cstheme="minorHAnsi"/>
          <w:sz w:val="20"/>
          <w:szCs w:val="20"/>
        </w:rPr>
        <w:t xml:space="preserve">Contratto </w:t>
      </w:r>
      <w:r w:rsidRPr="00B120AA">
        <w:rPr>
          <w:rFonts w:cstheme="minorHAnsi"/>
          <w:sz w:val="20"/>
          <w:szCs w:val="20"/>
        </w:rPr>
        <w:t>Specifico</w:t>
      </w:r>
      <w:r w:rsidR="00D942D1" w:rsidRPr="00B120AA">
        <w:rPr>
          <w:rFonts w:cstheme="minorHAnsi"/>
          <w:sz w:val="20"/>
          <w:szCs w:val="20"/>
        </w:rPr>
        <w:t>;</w:t>
      </w:r>
      <w:r w:rsidR="00D32082" w:rsidRPr="00B120AA">
        <w:rPr>
          <w:rFonts w:cstheme="minorHAnsi"/>
          <w:sz w:val="20"/>
          <w:szCs w:val="20"/>
        </w:rPr>
        <w:t xml:space="preserve"> </w:t>
      </w:r>
    </w:p>
    <w:p w14:paraId="47540470" w14:textId="1E802B5E" w:rsidR="00D942D1" w:rsidRPr="00B120AA" w:rsidRDefault="00CA0718" w:rsidP="00CA0718">
      <w:pPr>
        <w:pStyle w:val="Paragrafoelenco"/>
        <w:numPr>
          <w:ilvl w:val="0"/>
          <w:numId w:val="13"/>
        </w:numPr>
        <w:spacing w:after="120" w:line="280" w:lineRule="exact"/>
        <w:rPr>
          <w:rFonts w:cstheme="minorHAnsi"/>
        </w:rPr>
      </w:pPr>
      <w:r w:rsidRPr="00B120AA">
        <w:rPr>
          <w:rFonts w:cstheme="minorHAnsi"/>
          <w:i/>
          <w:iCs/>
          <w:color w:val="FF0000"/>
          <w:sz w:val="20"/>
          <w:szCs w:val="20"/>
        </w:rPr>
        <w:t>[eventuale, in caso di presenza di Protocolli di Legalità sottoscritti dai Soggetti Attuatori e/o per essi, comunque, vi</w:t>
      </w:r>
      <w:r w:rsidRPr="00B120AA">
        <w:rPr>
          <w:rFonts w:cstheme="minorHAnsi"/>
          <w:i/>
          <w:iCs/>
          <w:color w:val="FF0000"/>
        </w:rPr>
        <w:t xml:space="preserve">ncolanti] </w:t>
      </w:r>
      <w:r w:rsidRPr="00B120AA">
        <w:rPr>
          <w:rFonts w:cstheme="minorHAnsi"/>
          <w:sz w:val="20"/>
          <w:szCs w:val="20"/>
        </w:rPr>
        <w:t>Protocollo di Legalità.</w:t>
      </w:r>
      <w:r w:rsidRPr="00B120AA">
        <w:rPr>
          <w:rFonts w:cstheme="minorHAnsi"/>
        </w:rPr>
        <w:t xml:space="preserve"> </w:t>
      </w:r>
    </w:p>
    <w:sectPr w:rsidR="00D942D1" w:rsidRPr="00B120AA" w:rsidSect="003A6219">
      <w:headerReference w:type="even" r:id="rId11"/>
      <w:headerReference w:type="default" r:id="rId12"/>
      <w:footerReference w:type="even" r:id="rId13"/>
      <w:footerReference w:type="default" r:id="rId14"/>
      <w:headerReference w:type="first" r:id="rId15"/>
      <w:footerReference w:type="first" r:id="rId16"/>
      <w:pgSz w:w="11906" w:h="16838"/>
      <w:pgMar w:top="2552" w:right="1304" w:bottom="1701" w:left="15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DC843" w14:textId="77777777" w:rsidR="007811C2" w:rsidRDefault="007811C2" w:rsidP="00D17D82">
      <w:pPr>
        <w:spacing w:after="0" w:line="240" w:lineRule="auto"/>
      </w:pPr>
      <w:r>
        <w:separator/>
      </w:r>
    </w:p>
  </w:endnote>
  <w:endnote w:type="continuationSeparator" w:id="0">
    <w:p w14:paraId="00E9B2A6" w14:textId="77777777" w:rsidR="007811C2" w:rsidRDefault="007811C2" w:rsidP="00D17D82">
      <w:pPr>
        <w:spacing w:after="0" w:line="240" w:lineRule="auto"/>
      </w:pPr>
      <w:r>
        <w:continuationSeparator/>
      </w:r>
    </w:p>
  </w:endnote>
  <w:endnote w:type="continuationNotice" w:id="1">
    <w:p w14:paraId="18144425" w14:textId="77777777" w:rsidR="007811C2" w:rsidRDefault="007811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B52CC" w14:textId="77777777" w:rsidR="00833426" w:rsidRDefault="0083342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059585"/>
      <w:docPartObj>
        <w:docPartGallery w:val="Page Numbers (Bottom of Page)"/>
        <w:docPartUnique/>
      </w:docPartObj>
    </w:sdtPr>
    <w:sdtEndPr/>
    <w:sdtContent>
      <w:p w14:paraId="5CA6B693" w14:textId="40E3A546" w:rsidR="007E395D" w:rsidRDefault="007E395D">
        <w:pPr>
          <w:pStyle w:val="Pidipagina"/>
          <w:jc w:val="center"/>
        </w:pPr>
        <w:r>
          <w:fldChar w:fldCharType="begin"/>
        </w:r>
        <w:r>
          <w:instrText>PAGE   \* MERGEFORMAT</w:instrText>
        </w:r>
        <w:r>
          <w:fldChar w:fldCharType="separate"/>
        </w:r>
        <w:r>
          <w:t>2</w:t>
        </w:r>
        <w:r>
          <w:fldChar w:fldCharType="end"/>
        </w:r>
      </w:p>
    </w:sdtContent>
  </w:sdt>
  <w:p w14:paraId="5678A3EE" w14:textId="77777777" w:rsidR="007C151C" w:rsidRDefault="007C151C">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993C" w14:textId="77777777" w:rsidR="00833426" w:rsidRDefault="0083342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80CA2" w14:textId="77777777" w:rsidR="007811C2" w:rsidRDefault="007811C2" w:rsidP="00D17D82">
      <w:pPr>
        <w:spacing w:after="0" w:line="240" w:lineRule="auto"/>
      </w:pPr>
      <w:r>
        <w:separator/>
      </w:r>
    </w:p>
  </w:footnote>
  <w:footnote w:type="continuationSeparator" w:id="0">
    <w:p w14:paraId="22F11F69" w14:textId="77777777" w:rsidR="007811C2" w:rsidRDefault="007811C2" w:rsidP="00D17D82">
      <w:pPr>
        <w:spacing w:after="0" w:line="240" w:lineRule="auto"/>
      </w:pPr>
      <w:r>
        <w:continuationSeparator/>
      </w:r>
    </w:p>
  </w:footnote>
  <w:footnote w:type="continuationNotice" w:id="1">
    <w:p w14:paraId="443AEC00" w14:textId="77777777" w:rsidR="007811C2" w:rsidRDefault="007811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61B32" w14:textId="1E884ED5" w:rsidR="00833426" w:rsidRDefault="0083342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F414D" w14:textId="6E4510BA" w:rsidR="00D17D82" w:rsidRDefault="007F28C3" w:rsidP="001416FB">
    <w:pPr>
      <w:pStyle w:val="Intestazione"/>
      <w:ind w:left="6372"/>
    </w:pPr>
    <w:r>
      <w:rPr>
        <w:noProof/>
      </w:rPr>
      <w:drawing>
        <wp:anchor distT="0" distB="0" distL="114300" distR="114300" simplePos="0" relativeHeight="251658241" behindDoc="0" locked="0" layoutInCell="1" allowOverlap="1" wp14:anchorId="718A87DC" wp14:editId="3FF9B247">
          <wp:simplePos x="0" y="0"/>
          <wp:positionH relativeFrom="column">
            <wp:posOffset>3996295</wp:posOffset>
          </wp:positionH>
          <wp:positionV relativeFrom="paragraph">
            <wp:posOffset>96740</wp:posOffset>
          </wp:positionV>
          <wp:extent cx="2011680" cy="511175"/>
          <wp:effectExtent l="0" t="0" r="7620" b="317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5111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3821F" w14:textId="54501025" w:rsidR="00833426" w:rsidRDefault="0083342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FC78B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4FD"/>
    <w:multiLevelType w:val="hybridMultilevel"/>
    <w:tmpl w:val="747663CA"/>
    <w:lvl w:ilvl="0" w:tplc="6082F0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1147A29"/>
    <w:multiLevelType w:val="hybridMultilevel"/>
    <w:tmpl w:val="0B0896B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E17E01"/>
    <w:multiLevelType w:val="hybridMultilevel"/>
    <w:tmpl w:val="460A45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E1C7398"/>
    <w:multiLevelType w:val="hybridMultilevel"/>
    <w:tmpl w:val="F9F01DE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7566624"/>
    <w:multiLevelType w:val="hybridMultilevel"/>
    <w:tmpl w:val="FFFFFFFF"/>
    <w:lvl w:ilvl="0" w:tplc="5CB4F0FC">
      <w:start w:val="1"/>
      <w:numFmt w:val="decimal"/>
      <w:lvlText w:val="%1."/>
      <w:lvlJc w:val="left"/>
      <w:pPr>
        <w:ind w:left="720" w:hanging="360"/>
      </w:pPr>
    </w:lvl>
    <w:lvl w:ilvl="1" w:tplc="8F9E3690">
      <w:start w:val="1"/>
      <w:numFmt w:val="lowerLetter"/>
      <w:lvlText w:val="%2."/>
      <w:lvlJc w:val="left"/>
      <w:pPr>
        <w:ind w:left="1440" w:hanging="360"/>
      </w:pPr>
    </w:lvl>
    <w:lvl w:ilvl="2" w:tplc="AC6C40D0">
      <w:start w:val="1"/>
      <w:numFmt w:val="lowerRoman"/>
      <w:lvlText w:val="%3."/>
      <w:lvlJc w:val="right"/>
      <w:pPr>
        <w:ind w:left="2160" w:hanging="180"/>
      </w:pPr>
    </w:lvl>
    <w:lvl w:ilvl="3" w:tplc="B8BCAA04">
      <w:start w:val="1"/>
      <w:numFmt w:val="decimal"/>
      <w:lvlText w:val="%4."/>
      <w:lvlJc w:val="left"/>
      <w:pPr>
        <w:ind w:left="2880" w:hanging="360"/>
      </w:pPr>
    </w:lvl>
    <w:lvl w:ilvl="4" w:tplc="0D46BBE6">
      <w:start w:val="1"/>
      <w:numFmt w:val="lowerLetter"/>
      <w:lvlText w:val="%5."/>
      <w:lvlJc w:val="left"/>
      <w:pPr>
        <w:ind w:left="3600" w:hanging="360"/>
      </w:pPr>
    </w:lvl>
    <w:lvl w:ilvl="5" w:tplc="F050DD7A">
      <w:start w:val="1"/>
      <w:numFmt w:val="lowerRoman"/>
      <w:lvlText w:val="%6."/>
      <w:lvlJc w:val="right"/>
      <w:pPr>
        <w:ind w:left="4320" w:hanging="180"/>
      </w:pPr>
    </w:lvl>
    <w:lvl w:ilvl="6" w:tplc="4FDCFCBA">
      <w:start w:val="1"/>
      <w:numFmt w:val="decimal"/>
      <w:lvlText w:val="%7."/>
      <w:lvlJc w:val="left"/>
      <w:pPr>
        <w:ind w:left="5040" w:hanging="360"/>
      </w:pPr>
    </w:lvl>
    <w:lvl w:ilvl="7" w:tplc="24AE7348">
      <w:start w:val="1"/>
      <w:numFmt w:val="lowerLetter"/>
      <w:lvlText w:val="%8."/>
      <w:lvlJc w:val="left"/>
      <w:pPr>
        <w:ind w:left="5760" w:hanging="360"/>
      </w:pPr>
    </w:lvl>
    <w:lvl w:ilvl="8" w:tplc="EFD0B734">
      <w:start w:val="1"/>
      <w:numFmt w:val="lowerRoman"/>
      <w:lvlText w:val="%9."/>
      <w:lvlJc w:val="right"/>
      <w:pPr>
        <w:ind w:left="6480" w:hanging="180"/>
      </w:pPr>
    </w:lvl>
  </w:abstractNum>
  <w:abstractNum w:abstractNumId="6" w15:restartNumberingAfterBreak="0">
    <w:nsid w:val="188F4DE5"/>
    <w:multiLevelType w:val="hybridMultilevel"/>
    <w:tmpl w:val="B0CABF16"/>
    <w:lvl w:ilvl="0" w:tplc="6872591A">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F37342"/>
    <w:multiLevelType w:val="hybridMultilevel"/>
    <w:tmpl w:val="9E049748"/>
    <w:lvl w:ilvl="0" w:tplc="BA9A33FC">
      <w:start w:val="1"/>
      <w:numFmt w:val="lowerRoman"/>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25B25B0F"/>
    <w:multiLevelType w:val="hybridMultilevel"/>
    <w:tmpl w:val="14AC4EC0"/>
    <w:lvl w:ilvl="0" w:tplc="D5801D8E">
      <w:numFmt w:val="bullet"/>
      <w:lvlText w:val="•"/>
      <w:lvlJc w:val="left"/>
      <w:pPr>
        <w:ind w:left="1440" w:hanging="360"/>
      </w:pPr>
      <w:rPr>
        <w:rFonts w:hint="default"/>
        <w:lang w:val="it-IT" w:eastAsia="it-IT" w:bidi="it-I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299D3812"/>
    <w:multiLevelType w:val="hybridMultilevel"/>
    <w:tmpl w:val="79FA07DC"/>
    <w:lvl w:ilvl="0" w:tplc="046ABCF0">
      <w:start w:val="1"/>
      <w:numFmt w:val="decimal"/>
      <w:lvlText w:val="%1."/>
      <w:lvlJc w:val="left"/>
      <w:pPr>
        <w:ind w:left="720" w:hanging="360"/>
      </w:pPr>
    </w:lvl>
    <w:lvl w:ilvl="1" w:tplc="B656A912">
      <w:start w:val="1"/>
      <w:numFmt w:val="lowerLetter"/>
      <w:lvlText w:val="%2."/>
      <w:lvlJc w:val="left"/>
      <w:pPr>
        <w:ind w:left="1440" w:hanging="360"/>
      </w:pPr>
    </w:lvl>
    <w:lvl w:ilvl="2" w:tplc="A16898A2">
      <w:start w:val="1"/>
      <w:numFmt w:val="lowerRoman"/>
      <w:lvlText w:val="%3."/>
      <w:lvlJc w:val="right"/>
      <w:pPr>
        <w:ind w:left="2160" w:hanging="180"/>
      </w:pPr>
    </w:lvl>
    <w:lvl w:ilvl="3" w:tplc="23F6F328">
      <w:start w:val="1"/>
      <w:numFmt w:val="decimal"/>
      <w:lvlText w:val="%4."/>
      <w:lvlJc w:val="left"/>
      <w:pPr>
        <w:ind w:left="2880" w:hanging="360"/>
      </w:pPr>
    </w:lvl>
    <w:lvl w:ilvl="4" w:tplc="F1026546">
      <w:start w:val="1"/>
      <w:numFmt w:val="lowerLetter"/>
      <w:lvlText w:val="%5."/>
      <w:lvlJc w:val="left"/>
      <w:pPr>
        <w:ind w:left="3600" w:hanging="360"/>
      </w:pPr>
    </w:lvl>
    <w:lvl w:ilvl="5" w:tplc="9196B4F4">
      <w:start w:val="1"/>
      <w:numFmt w:val="lowerRoman"/>
      <w:lvlText w:val="%6."/>
      <w:lvlJc w:val="right"/>
      <w:pPr>
        <w:ind w:left="4320" w:hanging="180"/>
      </w:pPr>
    </w:lvl>
    <w:lvl w:ilvl="6" w:tplc="7DCC5AA0">
      <w:start w:val="1"/>
      <w:numFmt w:val="decimal"/>
      <w:lvlText w:val="%7."/>
      <w:lvlJc w:val="left"/>
      <w:pPr>
        <w:ind w:left="5040" w:hanging="360"/>
      </w:pPr>
    </w:lvl>
    <w:lvl w:ilvl="7" w:tplc="122C8A92">
      <w:start w:val="1"/>
      <w:numFmt w:val="lowerLetter"/>
      <w:lvlText w:val="%8."/>
      <w:lvlJc w:val="left"/>
      <w:pPr>
        <w:ind w:left="5760" w:hanging="360"/>
      </w:pPr>
    </w:lvl>
    <w:lvl w:ilvl="8" w:tplc="760AF28E">
      <w:start w:val="1"/>
      <w:numFmt w:val="lowerRoman"/>
      <w:lvlText w:val="%9."/>
      <w:lvlJc w:val="right"/>
      <w:pPr>
        <w:ind w:left="6480" w:hanging="180"/>
      </w:pPr>
    </w:lvl>
  </w:abstractNum>
  <w:abstractNum w:abstractNumId="10" w15:restartNumberingAfterBreak="0">
    <w:nsid w:val="2F8A0A41"/>
    <w:multiLevelType w:val="hybridMultilevel"/>
    <w:tmpl w:val="FFFFFFFF"/>
    <w:lvl w:ilvl="0" w:tplc="2A9E5762">
      <w:start w:val="1"/>
      <w:numFmt w:val="decimal"/>
      <w:lvlText w:val="%1."/>
      <w:lvlJc w:val="left"/>
      <w:pPr>
        <w:ind w:left="720" w:hanging="360"/>
      </w:pPr>
    </w:lvl>
    <w:lvl w:ilvl="1" w:tplc="DECCD8EA">
      <w:start w:val="1"/>
      <w:numFmt w:val="lowerLetter"/>
      <w:lvlText w:val="%2."/>
      <w:lvlJc w:val="left"/>
      <w:pPr>
        <w:ind w:left="1440" w:hanging="360"/>
      </w:pPr>
    </w:lvl>
    <w:lvl w:ilvl="2" w:tplc="4B1AA30E">
      <w:start w:val="1"/>
      <w:numFmt w:val="lowerRoman"/>
      <w:lvlText w:val="%3."/>
      <w:lvlJc w:val="right"/>
      <w:pPr>
        <w:ind w:left="2160" w:hanging="180"/>
      </w:pPr>
    </w:lvl>
    <w:lvl w:ilvl="3" w:tplc="C9126BE4">
      <w:start w:val="1"/>
      <w:numFmt w:val="decimal"/>
      <w:lvlText w:val="%4."/>
      <w:lvlJc w:val="left"/>
      <w:pPr>
        <w:ind w:left="2880" w:hanging="360"/>
      </w:pPr>
    </w:lvl>
    <w:lvl w:ilvl="4" w:tplc="71F06C6C">
      <w:start w:val="1"/>
      <w:numFmt w:val="lowerLetter"/>
      <w:lvlText w:val="%5."/>
      <w:lvlJc w:val="left"/>
      <w:pPr>
        <w:ind w:left="3600" w:hanging="360"/>
      </w:pPr>
    </w:lvl>
    <w:lvl w:ilvl="5" w:tplc="024ED7A2">
      <w:start w:val="1"/>
      <w:numFmt w:val="lowerRoman"/>
      <w:lvlText w:val="%6."/>
      <w:lvlJc w:val="right"/>
      <w:pPr>
        <w:ind w:left="4320" w:hanging="180"/>
      </w:pPr>
    </w:lvl>
    <w:lvl w:ilvl="6" w:tplc="E03C0D1A">
      <w:start w:val="1"/>
      <w:numFmt w:val="decimal"/>
      <w:lvlText w:val="%7."/>
      <w:lvlJc w:val="left"/>
      <w:pPr>
        <w:ind w:left="5040" w:hanging="360"/>
      </w:pPr>
    </w:lvl>
    <w:lvl w:ilvl="7" w:tplc="F30EE974">
      <w:start w:val="1"/>
      <w:numFmt w:val="lowerLetter"/>
      <w:lvlText w:val="%8."/>
      <w:lvlJc w:val="left"/>
      <w:pPr>
        <w:ind w:left="5760" w:hanging="360"/>
      </w:pPr>
    </w:lvl>
    <w:lvl w:ilvl="8" w:tplc="AEA0A1FE">
      <w:start w:val="1"/>
      <w:numFmt w:val="lowerRoman"/>
      <w:lvlText w:val="%9."/>
      <w:lvlJc w:val="right"/>
      <w:pPr>
        <w:ind w:left="6480" w:hanging="180"/>
      </w:pPr>
    </w:lvl>
  </w:abstractNum>
  <w:abstractNum w:abstractNumId="11" w15:restartNumberingAfterBreak="0">
    <w:nsid w:val="35314837"/>
    <w:multiLevelType w:val="hybridMultilevel"/>
    <w:tmpl w:val="3EA6C3A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B6012CD"/>
    <w:multiLevelType w:val="hybridMultilevel"/>
    <w:tmpl w:val="30B613B4"/>
    <w:lvl w:ilvl="0" w:tplc="90848A0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17E3CF5"/>
    <w:multiLevelType w:val="hybridMultilevel"/>
    <w:tmpl w:val="50683362"/>
    <w:lvl w:ilvl="0" w:tplc="4D54FB9C">
      <w:start w:val="1"/>
      <w:numFmt w:val="lowerRoman"/>
      <w:lvlText w:val="%1."/>
      <w:lvlJc w:val="left"/>
      <w:pPr>
        <w:ind w:left="1080" w:hanging="720"/>
      </w:pPr>
      <w:rPr>
        <w:sz w:val="22"/>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4" w15:restartNumberingAfterBreak="0">
    <w:nsid w:val="481E6813"/>
    <w:multiLevelType w:val="hybridMultilevel"/>
    <w:tmpl w:val="03FAC7C6"/>
    <w:lvl w:ilvl="0" w:tplc="9F200D1A">
      <w:start w:val="1"/>
      <w:numFmt w:val="lowerRoman"/>
      <w:lvlText w:val="%1."/>
      <w:lvlJc w:val="left"/>
      <w:pPr>
        <w:ind w:left="1428" w:hanging="72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5" w15:restartNumberingAfterBreak="0">
    <w:nsid w:val="48E83526"/>
    <w:multiLevelType w:val="hybridMultilevel"/>
    <w:tmpl w:val="705A89E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9421F35"/>
    <w:multiLevelType w:val="hybridMultilevel"/>
    <w:tmpl w:val="A718F438"/>
    <w:lvl w:ilvl="0" w:tplc="39A0242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8B72810"/>
    <w:multiLevelType w:val="hybridMultilevel"/>
    <w:tmpl w:val="3F46D2D0"/>
    <w:lvl w:ilvl="0" w:tplc="08786646">
      <w:start w:val="1"/>
      <w:numFmt w:val="low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9FC6CD9"/>
    <w:multiLevelType w:val="hybridMultilevel"/>
    <w:tmpl w:val="02FE2572"/>
    <w:lvl w:ilvl="0" w:tplc="28A83D88">
      <w:start w:val="1"/>
      <w:numFmt w:val="bullet"/>
      <w:lvlText w:val=""/>
      <w:lvlJc w:val="left"/>
      <w:pPr>
        <w:tabs>
          <w:tab w:val="num" w:pos="720"/>
        </w:tabs>
        <w:ind w:left="720" w:hanging="360"/>
      </w:pPr>
      <w:rPr>
        <w:rFonts w:ascii="Symbol" w:hAnsi="Symbol" w:hint="default"/>
        <w:sz w:val="20"/>
      </w:rPr>
    </w:lvl>
    <w:lvl w:ilvl="1" w:tplc="DD8E144E" w:tentative="1">
      <w:start w:val="1"/>
      <w:numFmt w:val="bullet"/>
      <w:lvlText w:val=""/>
      <w:lvlJc w:val="left"/>
      <w:pPr>
        <w:tabs>
          <w:tab w:val="num" w:pos="1440"/>
        </w:tabs>
        <w:ind w:left="1440" w:hanging="360"/>
      </w:pPr>
      <w:rPr>
        <w:rFonts w:ascii="Symbol" w:hAnsi="Symbol" w:hint="default"/>
        <w:sz w:val="20"/>
      </w:rPr>
    </w:lvl>
    <w:lvl w:ilvl="2" w:tplc="6CE2AE88" w:tentative="1">
      <w:start w:val="1"/>
      <w:numFmt w:val="bullet"/>
      <w:lvlText w:val=""/>
      <w:lvlJc w:val="left"/>
      <w:pPr>
        <w:tabs>
          <w:tab w:val="num" w:pos="2160"/>
        </w:tabs>
        <w:ind w:left="2160" w:hanging="360"/>
      </w:pPr>
      <w:rPr>
        <w:rFonts w:ascii="Symbol" w:hAnsi="Symbol" w:hint="default"/>
        <w:sz w:val="20"/>
      </w:rPr>
    </w:lvl>
    <w:lvl w:ilvl="3" w:tplc="129A21FE" w:tentative="1">
      <w:start w:val="1"/>
      <w:numFmt w:val="bullet"/>
      <w:lvlText w:val=""/>
      <w:lvlJc w:val="left"/>
      <w:pPr>
        <w:tabs>
          <w:tab w:val="num" w:pos="2880"/>
        </w:tabs>
        <w:ind w:left="2880" w:hanging="360"/>
      </w:pPr>
      <w:rPr>
        <w:rFonts w:ascii="Symbol" w:hAnsi="Symbol" w:hint="default"/>
        <w:sz w:val="20"/>
      </w:rPr>
    </w:lvl>
    <w:lvl w:ilvl="4" w:tplc="88F0EEDC" w:tentative="1">
      <w:start w:val="1"/>
      <w:numFmt w:val="bullet"/>
      <w:lvlText w:val=""/>
      <w:lvlJc w:val="left"/>
      <w:pPr>
        <w:tabs>
          <w:tab w:val="num" w:pos="3600"/>
        </w:tabs>
        <w:ind w:left="3600" w:hanging="360"/>
      </w:pPr>
      <w:rPr>
        <w:rFonts w:ascii="Symbol" w:hAnsi="Symbol" w:hint="default"/>
        <w:sz w:val="20"/>
      </w:rPr>
    </w:lvl>
    <w:lvl w:ilvl="5" w:tplc="30D60728" w:tentative="1">
      <w:start w:val="1"/>
      <w:numFmt w:val="bullet"/>
      <w:lvlText w:val=""/>
      <w:lvlJc w:val="left"/>
      <w:pPr>
        <w:tabs>
          <w:tab w:val="num" w:pos="4320"/>
        </w:tabs>
        <w:ind w:left="4320" w:hanging="360"/>
      </w:pPr>
      <w:rPr>
        <w:rFonts w:ascii="Symbol" w:hAnsi="Symbol" w:hint="default"/>
        <w:sz w:val="20"/>
      </w:rPr>
    </w:lvl>
    <w:lvl w:ilvl="6" w:tplc="F85806D2" w:tentative="1">
      <w:start w:val="1"/>
      <w:numFmt w:val="bullet"/>
      <w:lvlText w:val=""/>
      <w:lvlJc w:val="left"/>
      <w:pPr>
        <w:tabs>
          <w:tab w:val="num" w:pos="5040"/>
        </w:tabs>
        <w:ind w:left="5040" w:hanging="360"/>
      </w:pPr>
      <w:rPr>
        <w:rFonts w:ascii="Symbol" w:hAnsi="Symbol" w:hint="default"/>
        <w:sz w:val="20"/>
      </w:rPr>
    </w:lvl>
    <w:lvl w:ilvl="7" w:tplc="225210F8" w:tentative="1">
      <w:start w:val="1"/>
      <w:numFmt w:val="bullet"/>
      <w:lvlText w:val=""/>
      <w:lvlJc w:val="left"/>
      <w:pPr>
        <w:tabs>
          <w:tab w:val="num" w:pos="5760"/>
        </w:tabs>
        <w:ind w:left="5760" w:hanging="360"/>
      </w:pPr>
      <w:rPr>
        <w:rFonts w:ascii="Symbol" w:hAnsi="Symbol" w:hint="default"/>
        <w:sz w:val="20"/>
      </w:rPr>
    </w:lvl>
    <w:lvl w:ilvl="8" w:tplc="7C1E21E2"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1D16BD"/>
    <w:multiLevelType w:val="hybridMultilevel"/>
    <w:tmpl w:val="4A74ABE8"/>
    <w:lvl w:ilvl="0" w:tplc="9B76650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3597952"/>
    <w:multiLevelType w:val="hybridMultilevel"/>
    <w:tmpl w:val="09F8B684"/>
    <w:lvl w:ilvl="0" w:tplc="04100003">
      <w:start w:val="1"/>
      <w:numFmt w:val="bullet"/>
      <w:lvlText w:val="o"/>
      <w:lvlJc w:val="left"/>
      <w:pPr>
        <w:ind w:left="708" w:hanging="360"/>
      </w:pPr>
      <w:rPr>
        <w:rFonts w:ascii="Courier New" w:hAnsi="Courier New" w:cs="Courier New" w:hint="default"/>
      </w:rPr>
    </w:lvl>
    <w:lvl w:ilvl="1" w:tplc="04100003" w:tentative="1">
      <w:start w:val="1"/>
      <w:numFmt w:val="bullet"/>
      <w:lvlText w:val="o"/>
      <w:lvlJc w:val="left"/>
      <w:pPr>
        <w:ind w:left="1428" w:hanging="360"/>
      </w:pPr>
      <w:rPr>
        <w:rFonts w:ascii="Courier New" w:hAnsi="Courier New" w:cs="Courier New" w:hint="default"/>
      </w:rPr>
    </w:lvl>
    <w:lvl w:ilvl="2" w:tplc="04100005" w:tentative="1">
      <w:start w:val="1"/>
      <w:numFmt w:val="bullet"/>
      <w:lvlText w:val=""/>
      <w:lvlJc w:val="left"/>
      <w:pPr>
        <w:ind w:left="2148" w:hanging="360"/>
      </w:pPr>
      <w:rPr>
        <w:rFonts w:ascii="Wingdings" w:hAnsi="Wingdings" w:hint="default"/>
      </w:rPr>
    </w:lvl>
    <w:lvl w:ilvl="3" w:tplc="04100001" w:tentative="1">
      <w:start w:val="1"/>
      <w:numFmt w:val="bullet"/>
      <w:lvlText w:val=""/>
      <w:lvlJc w:val="left"/>
      <w:pPr>
        <w:ind w:left="2868" w:hanging="360"/>
      </w:pPr>
      <w:rPr>
        <w:rFonts w:ascii="Symbol" w:hAnsi="Symbol" w:hint="default"/>
      </w:rPr>
    </w:lvl>
    <w:lvl w:ilvl="4" w:tplc="04100003" w:tentative="1">
      <w:start w:val="1"/>
      <w:numFmt w:val="bullet"/>
      <w:lvlText w:val="o"/>
      <w:lvlJc w:val="left"/>
      <w:pPr>
        <w:ind w:left="3588" w:hanging="360"/>
      </w:pPr>
      <w:rPr>
        <w:rFonts w:ascii="Courier New" w:hAnsi="Courier New" w:cs="Courier New" w:hint="default"/>
      </w:rPr>
    </w:lvl>
    <w:lvl w:ilvl="5" w:tplc="04100005" w:tentative="1">
      <w:start w:val="1"/>
      <w:numFmt w:val="bullet"/>
      <w:lvlText w:val=""/>
      <w:lvlJc w:val="left"/>
      <w:pPr>
        <w:ind w:left="4308" w:hanging="360"/>
      </w:pPr>
      <w:rPr>
        <w:rFonts w:ascii="Wingdings" w:hAnsi="Wingdings" w:hint="default"/>
      </w:rPr>
    </w:lvl>
    <w:lvl w:ilvl="6" w:tplc="04100001" w:tentative="1">
      <w:start w:val="1"/>
      <w:numFmt w:val="bullet"/>
      <w:lvlText w:val=""/>
      <w:lvlJc w:val="left"/>
      <w:pPr>
        <w:ind w:left="5028" w:hanging="360"/>
      </w:pPr>
      <w:rPr>
        <w:rFonts w:ascii="Symbol" w:hAnsi="Symbol" w:hint="default"/>
      </w:rPr>
    </w:lvl>
    <w:lvl w:ilvl="7" w:tplc="04100003" w:tentative="1">
      <w:start w:val="1"/>
      <w:numFmt w:val="bullet"/>
      <w:lvlText w:val="o"/>
      <w:lvlJc w:val="left"/>
      <w:pPr>
        <w:ind w:left="5748" w:hanging="360"/>
      </w:pPr>
      <w:rPr>
        <w:rFonts w:ascii="Courier New" w:hAnsi="Courier New" w:cs="Courier New" w:hint="default"/>
      </w:rPr>
    </w:lvl>
    <w:lvl w:ilvl="8" w:tplc="04100005" w:tentative="1">
      <w:start w:val="1"/>
      <w:numFmt w:val="bullet"/>
      <w:lvlText w:val=""/>
      <w:lvlJc w:val="left"/>
      <w:pPr>
        <w:ind w:left="6468" w:hanging="360"/>
      </w:pPr>
      <w:rPr>
        <w:rFonts w:ascii="Wingdings" w:hAnsi="Wingdings" w:hint="default"/>
      </w:rPr>
    </w:lvl>
  </w:abstractNum>
  <w:abstractNum w:abstractNumId="21" w15:restartNumberingAfterBreak="0">
    <w:nsid w:val="73D63CA3"/>
    <w:multiLevelType w:val="hybridMultilevel"/>
    <w:tmpl w:val="98C8DE6E"/>
    <w:lvl w:ilvl="0" w:tplc="6082F0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AA96C6C"/>
    <w:multiLevelType w:val="hybridMultilevel"/>
    <w:tmpl w:val="717C186A"/>
    <w:lvl w:ilvl="0" w:tplc="091231E0">
      <w:start w:val="1"/>
      <w:numFmt w:val="decimal"/>
      <w:lvlText w:val="%1."/>
      <w:lvlJc w:val="left"/>
      <w:pPr>
        <w:ind w:left="720" w:hanging="360"/>
      </w:pPr>
    </w:lvl>
    <w:lvl w:ilvl="1" w:tplc="EABA98CA">
      <w:start w:val="1"/>
      <w:numFmt w:val="lowerLetter"/>
      <w:lvlText w:val="%2."/>
      <w:lvlJc w:val="left"/>
      <w:pPr>
        <w:ind w:left="1440" w:hanging="360"/>
      </w:pPr>
    </w:lvl>
    <w:lvl w:ilvl="2" w:tplc="F44CCDF8">
      <w:start w:val="1"/>
      <w:numFmt w:val="lowerRoman"/>
      <w:lvlText w:val="%3."/>
      <w:lvlJc w:val="right"/>
      <w:pPr>
        <w:ind w:left="2160" w:hanging="180"/>
      </w:pPr>
    </w:lvl>
    <w:lvl w:ilvl="3" w:tplc="39E67A5A">
      <w:start w:val="1"/>
      <w:numFmt w:val="decimal"/>
      <w:lvlText w:val="%4."/>
      <w:lvlJc w:val="left"/>
      <w:pPr>
        <w:ind w:left="2880" w:hanging="360"/>
      </w:pPr>
    </w:lvl>
    <w:lvl w:ilvl="4" w:tplc="619ABD3A">
      <w:start w:val="1"/>
      <w:numFmt w:val="lowerLetter"/>
      <w:lvlText w:val="%5."/>
      <w:lvlJc w:val="left"/>
      <w:pPr>
        <w:ind w:left="3600" w:hanging="360"/>
      </w:pPr>
    </w:lvl>
    <w:lvl w:ilvl="5" w:tplc="06C02D24">
      <w:start w:val="1"/>
      <w:numFmt w:val="lowerRoman"/>
      <w:lvlText w:val="%6."/>
      <w:lvlJc w:val="right"/>
      <w:pPr>
        <w:ind w:left="4320" w:hanging="180"/>
      </w:pPr>
    </w:lvl>
    <w:lvl w:ilvl="6" w:tplc="117AF320">
      <w:start w:val="1"/>
      <w:numFmt w:val="decimal"/>
      <w:lvlText w:val="%7."/>
      <w:lvlJc w:val="left"/>
      <w:pPr>
        <w:ind w:left="5040" w:hanging="360"/>
      </w:pPr>
    </w:lvl>
    <w:lvl w:ilvl="7" w:tplc="A9F25AF8">
      <w:start w:val="1"/>
      <w:numFmt w:val="lowerLetter"/>
      <w:lvlText w:val="%8."/>
      <w:lvlJc w:val="left"/>
      <w:pPr>
        <w:ind w:left="5760" w:hanging="360"/>
      </w:pPr>
    </w:lvl>
    <w:lvl w:ilvl="8" w:tplc="61E6450A">
      <w:start w:val="1"/>
      <w:numFmt w:val="lowerRoman"/>
      <w:lvlText w:val="%9."/>
      <w:lvlJc w:val="right"/>
      <w:pPr>
        <w:ind w:left="6480" w:hanging="180"/>
      </w:pPr>
    </w:lvl>
  </w:abstractNum>
  <w:abstractNum w:abstractNumId="23" w15:restartNumberingAfterBreak="0">
    <w:nsid w:val="7C743371"/>
    <w:multiLevelType w:val="hybridMultilevel"/>
    <w:tmpl w:val="4DC28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57716842">
    <w:abstractNumId w:val="9"/>
  </w:num>
  <w:num w:numId="2" w16cid:durableId="797333290">
    <w:abstractNumId w:val="22"/>
  </w:num>
  <w:num w:numId="3" w16cid:durableId="1707098487">
    <w:abstractNumId w:val="10"/>
  </w:num>
  <w:num w:numId="4" w16cid:durableId="1393428432">
    <w:abstractNumId w:val="5"/>
  </w:num>
  <w:num w:numId="5" w16cid:durableId="1171794505">
    <w:abstractNumId w:val="2"/>
  </w:num>
  <w:num w:numId="6" w16cid:durableId="1815872438">
    <w:abstractNumId w:val="16"/>
  </w:num>
  <w:num w:numId="7" w16cid:durableId="1478759934">
    <w:abstractNumId w:val="21"/>
  </w:num>
  <w:num w:numId="8" w16cid:durableId="1065955268">
    <w:abstractNumId w:val="4"/>
  </w:num>
  <w:num w:numId="9" w16cid:durableId="141310202">
    <w:abstractNumId w:val="19"/>
  </w:num>
  <w:num w:numId="10" w16cid:durableId="131710659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55351885">
    <w:abstractNumId w:val="7"/>
  </w:num>
  <w:num w:numId="12" w16cid:durableId="1121261840">
    <w:abstractNumId w:val="14"/>
  </w:num>
  <w:num w:numId="13" w16cid:durableId="345179613">
    <w:abstractNumId w:val="3"/>
  </w:num>
  <w:num w:numId="14" w16cid:durableId="1021707392">
    <w:abstractNumId w:val="18"/>
  </w:num>
  <w:num w:numId="15" w16cid:durableId="1060641333">
    <w:abstractNumId w:val="1"/>
  </w:num>
  <w:num w:numId="16" w16cid:durableId="1252590078">
    <w:abstractNumId w:val="8"/>
  </w:num>
  <w:num w:numId="17" w16cid:durableId="1818448375">
    <w:abstractNumId w:val="6"/>
  </w:num>
  <w:num w:numId="18" w16cid:durableId="1630628916">
    <w:abstractNumId w:val="12"/>
  </w:num>
  <w:num w:numId="19" w16cid:durableId="1337079854">
    <w:abstractNumId w:val="17"/>
  </w:num>
  <w:num w:numId="20" w16cid:durableId="338235506">
    <w:abstractNumId w:val="23"/>
  </w:num>
  <w:num w:numId="21" w16cid:durableId="1550460661">
    <w:abstractNumId w:val="20"/>
  </w:num>
  <w:num w:numId="22" w16cid:durableId="1697001419">
    <w:abstractNumId w:val="11"/>
  </w:num>
  <w:num w:numId="23" w16cid:durableId="490677473">
    <w:abstractNumId w:val="15"/>
  </w:num>
  <w:num w:numId="24" w16cid:durableId="1120416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revisionView w:inkAnnotations="0"/>
  <w:trackRevisions/>
  <w:defaultTabStop w:val="708"/>
  <w:hyphenationZone w:val="283"/>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C24E24"/>
    <w:rsid w:val="00001D3E"/>
    <w:rsid w:val="000023C3"/>
    <w:rsid w:val="000026D8"/>
    <w:rsid w:val="00002F0A"/>
    <w:rsid w:val="00005079"/>
    <w:rsid w:val="0000559E"/>
    <w:rsid w:val="00005A48"/>
    <w:rsid w:val="00010883"/>
    <w:rsid w:val="00010E86"/>
    <w:rsid w:val="00015A85"/>
    <w:rsid w:val="00020E73"/>
    <w:rsid w:val="00020F7D"/>
    <w:rsid w:val="0002163F"/>
    <w:rsid w:val="000218C3"/>
    <w:rsid w:val="00022E98"/>
    <w:rsid w:val="000248DC"/>
    <w:rsid w:val="00025C3E"/>
    <w:rsid w:val="00026419"/>
    <w:rsid w:val="00027AF1"/>
    <w:rsid w:val="0003021B"/>
    <w:rsid w:val="00030C87"/>
    <w:rsid w:val="0003177F"/>
    <w:rsid w:val="000333C5"/>
    <w:rsid w:val="00035085"/>
    <w:rsid w:val="000364D8"/>
    <w:rsid w:val="00037A74"/>
    <w:rsid w:val="00037F7C"/>
    <w:rsid w:val="00041A63"/>
    <w:rsid w:val="000430E6"/>
    <w:rsid w:val="00043764"/>
    <w:rsid w:val="00043C88"/>
    <w:rsid w:val="0004476D"/>
    <w:rsid w:val="000467A9"/>
    <w:rsid w:val="00046D31"/>
    <w:rsid w:val="00046EBC"/>
    <w:rsid w:val="00046F9F"/>
    <w:rsid w:val="00047030"/>
    <w:rsid w:val="00047669"/>
    <w:rsid w:val="00050CF7"/>
    <w:rsid w:val="00050F64"/>
    <w:rsid w:val="0005263E"/>
    <w:rsid w:val="00053143"/>
    <w:rsid w:val="00053B54"/>
    <w:rsid w:val="00055831"/>
    <w:rsid w:val="00056D82"/>
    <w:rsid w:val="0006127E"/>
    <w:rsid w:val="00062740"/>
    <w:rsid w:val="000640A4"/>
    <w:rsid w:val="00065BD4"/>
    <w:rsid w:val="0006643D"/>
    <w:rsid w:val="0007064E"/>
    <w:rsid w:val="000716ED"/>
    <w:rsid w:val="00072FE8"/>
    <w:rsid w:val="00076445"/>
    <w:rsid w:val="00082071"/>
    <w:rsid w:val="00083836"/>
    <w:rsid w:val="00083A18"/>
    <w:rsid w:val="00084744"/>
    <w:rsid w:val="00085C1B"/>
    <w:rsid w:val="00086E8E"/>
    <w:rsid w:val="00091F9F"/>
    <w:rsid w:val="000923F4"/>
    <w:rsid w:val="00092426"/>
    <w:rsid w:val="0009264A"/>
    <w:rsid w:val="000946DE"/>
    <w:rsid w:val="0009571D"/>
    <w:rsid w:val="00097676"/>
    <w:rsid w:val="000A0346"/>
    <w:rsid w:val="000A06BA"/>
    <w:rsid w:val="000A3559"/>
    <w:rsid w:val="000A689E"/>
    <w:rsid w:val="000A70E6"/>
    <w:rsid w:val="000A7417"/>
    <w:rsid w:val="000B168C"/>
    <w:rsid w:val="000B1CE0"/>
    <w:rsid w:val="000B34E8"/>
    <w:rsid w:val="000B5090"/>
    <w:rsid w:val="000C0306"/>
    <w:rsid w:val="000C0BE3"/>
    <w:rsid w:val="000C15A2"/>
    <w:rsid w:val="000C2C36"/>
    <w:rsid w:val="000C42E7"/>
    <w:rsid w:val="000C5A68"/>
    <w:rsid w:val="000D1046"/>
    <w:rsid w:val="000D1858"/>
    <w:rsid w:val="000D1DF4"/>
    <w:rsid w:val="000D284B"/>
    <w:rsid w:val="000D2BE3"/>
    <w:rsid w:val="000D6D71"/>
    <w:rsid w:val="000D7D83"/>
    <w:rsid w:val="000E0028"/>
    <w:rsid w:val="000E7B12"/>
    <w:rsid w:val="000E7CC0"/>
    <w:rsid w:val="000F285E"/>
    <w:rsid w:val="000F35D6"/>
    <w:rsid w:val="0010032E"/>
    <w:rsid w:val="00101743"/>
    <w:rsid w:val="001022B2"/>
    <w:rsid w:val="00104DDE"/>
    <w:rsid w:val="001061D8"/>
    <w:rsid w:val="001125F0"/>
    <w:rsid w:val="0011284D"/>
    <w:rsid w:val="0011453A"/>
    <w:rsid w:val="00114B0A"/>
    <w:rsid w:val="00115585"/>
    <w:rsid w:val="00115749"/>
    <w:rsid w:val="00116019"/>
    <w:rsid w:val="001209A1"/>
    <w:rsid w:val="001233E8"/>
    <w:rsid w:val="00130E27"/>
    <w:rsid w:val="0013263F"/>
    <w:rsid w:val="00134198"/>
    <w:rsid w:val="00134466"/>
    <w:rsid w:val="0013513B"/>
    <w:rsid w:val="0013799E"/>
    <w:rsid w:val="00137CDC"/>
    <w:rsid w:val="001400F4"/>
    <w:rsid w:val="001416FB"/>
    <w:rsid w:val="0014187F"/>
    <w:rsid w:val="00143AC4"/>
    <w:rsid w:val="00143B09"/>
    <w:rsid w:val="001444FD"/>
    <w:rsid w:val="00144F51"/>
    <w:rsid w:val="00145E5A"/>
    <w:rsid w:val="00147A1D"/>
    <w:rsid w:val="00150607"/>
    <w:rsid w:val="0015246A"/>
    <w:rsid w:val="001525F4"/>
    <w:rsid w:val="00152A59"/>
    <w:rsid w:val="001533EF"/>
    <w:rsid w:val="001533F5"/>
    <w:rsid w:val="00155ADA"/>
    <w:rsid w:val="001560FF"/>
    <w:rsid w:val="001606B4"/>
    <w:rsid w:val="00161A28"/>
    <w:rsid w:val="00163E93"/>
    <w:rsid w:val="00164AB5"/>
    <w:rsid w:val="00165879"/>
    <w:rsid w:val="00165F58"/>
    <w:rsid w:val="001670A9"/>
    <w:rsid w:val="00167F33"/>
    <w:rsid w:val="001711E8"/>
    <w:rsid w:val="00172235"/>
    <w:rsid w:val="00172AC3"/>
    <w:rsid w:val="001768F7"/>
    <w:rsid w:val="00176CF5"/>
    <w:rsid w:val="00180FC8"/>
    <w:rsid w:val="0018357E"/>
    <w:rsid w:val="001848A5"/>
    <w:rsid w:val="001863E4"/>
    <w:rsid w:val="00187561"/>
    <w:rsid w:val="00192178"/>
    <w:rsid w:val="001922BE"/>
    <w:rsid w:val="00192B81"/>
    <w:rsid w:val="00193D85"/>
    <w:rsid w:val="001953DC"/>
    <w:rsid w:val="00195FE3"/>
    <w:rsid w:val="001960D9"/>
    <w:rsid w:val="00197191"/>
    <w:rsid w:val="001971B2"/>
    <w:rsid w:val="0019780F"/>
    <w:rsid w:val="001A04DB"/>
    <w:rsid w:val="001A18C3"/>
    <w:rsid w:val="001A1A74"/>
    <w:rsid w:val="001A2EE5"/>
    <w:rsid w:val="001A365C"/>
    <w:rsid w:val="001A5131"/>
    <w:rsid w:val="001A5B3D"/>
    <w:rsid w:val="001A6030"/>
    <w:rsid w:val="001B283D"/>
    <w:rsid w:val="001B2908"/>
    <w:rsid w:val="001B44D2"/>
    <w:rsid w:val="001B4525"/>
    <w:rsid w:val="001B75BF"/>
    <w:rsid w:val="001B7B75"/>
    <w:rsid w:val="001C01FB"/>
    <w:rsid w:val="001C5251"/>
    <w:rsid w:val="001C53F1"/>
    <w:rsid w:val="001C66B9"/>
    <w:rsid w:val="001C6A55"/>
    <w:rsid w:val="001D01B1"/>
    <w:rsid w:val="001D0608"/>
    <w:rsid w:val="001D2CCB"/>
    <w:rsid w:val="001D3DEB"/>
    <w:rsid w:val="001D5964"/>
    <w:rsid w:val="001D5AAE"/>
    <w:rsid w:val="001D6018"/>
    <w:rsid w:val="001D7317"/>
    <w:rsid w:val="001E16B5"/>
    <w:rsid w:val="001E1E71"/>
    <w:rsid w:val="001E2A66"/>
    <w:rsid w:val="001E3610"/>
    <w:rsid w:val="001E4234"/>
    <w:rsid w:val="001E5BCF"/>
    <w:rsid w:val="001E5FD1"/>
    <w:rsid w:val="001E6488"/>
    <w:rsid w:val="001E64D8"/>
    <w:rsid w:val="001E6B5B"/>
    <w:rsid w:val="001F1749"/>
    <w:rsid w:val="001F18C1"/>
    <w:rsid w:val="001F4731"/>
    <w:rsid w:val="001F502F"/>
    <w:rsid w:val="001F56EF"/>
    <w:rsid w:val="001F68EA"/>
    <w:rsid w:val="002009FB"/>
    <w:rsid w:val="002021A6"/>
    <w:rsid w:val="002041A4"/>
    <w:rsid w:val="00204214"/>
    <w:rsid w:val="00204A23"/>
    <w:rsid w:val="00205495"/>
    <w:rsid w:val="00205A2D"/>
    <w:rsid w:val="00206B6A"/>
    <w:rsid w:val="00211395"/>
    <w:rsid w:val="002120E9"/>
    <w:rsid w:val="00212B22"/>
    <w:rsid w:val="0021372F"/>
    <w:rsid w:val="00213DA2"/>
    <w:rsid w:val="00213DFC"/>
    <w:rsid w:val="00214674"/>
    <w:rsid w:val="002146D2"/>
    <w:rsid w:val="00217A25"/>
    <w:rsid w:val="00220D2E"/>
    <w:rsid w:val="00226013"/>
    <w:rsid w:val="002264AE"/>
    <w:rsid w:val="00227F30"/>
    <w:rsid w:val="00227F47"/>
    <w:rsid w:val="00231322"/>
    <w:rsid w:val="00231E56"/>
    <w:rsid w:val="00232043"/>
    <w:rsid w:val="00232AAB"/>
    <w:rsid w:val="00232C34"/>
    <w:rsid w:val="00236F5F"/>
    <w:rsid w:val="00237B62"/>
    <w:rsid w:val="00242757"/>
    <w:rsid w:val="00242A34"/>
    <w:rsid w:val="00243AEF"/>
    <w:rsid w:val="00243D20"/>
    <w:rsid w:val="0024421B"/>
    <w:rsid w:val="00245334"/>
    <w:rsid w:val="00245D2D"/>
    <w:rsid w:val="002461E3"/>
    <w:rsid w:val="002464E7"/>
    <w:rsid w:val="002477B1"/>
    <w:rsid w:val="00250FAC"/>
    <w:rsid w:val="0025268A"/>
    <w:rsid w:val="00253589"/>
    <w:rsid w:val="002547AF"/>
    <w:rsid w:val="00254C46"/>
    <w:rsid w:val="0025658E"/>
    <w:rsid w:val="002567CB"/>
    <w:rsid w:val="00257B64"/>
    <w:rsid w:val="00257D3A"/>
    <w:rsid w:val="00257EAF"/>
    <w:rsid w:val="00263549"/>
    <w:rsid w:val="00263B2D"/>
    <w:rsid w:val="00264993"/>
    <w:rsid w:val="00265334"/>
    <w:rsid w:val="0026600C"/>
    <w:rsid w:val="0026684E"/>
    <w:rsid w:val="00266B23"/>
    <w:rsid w:val="002677B7"/>
    <w:rsid w:val="002716FC"/>
    <w:rsid w:val="00271C13"/>
    <w:rsid w:val="002723C3"/>
    <w:rsid w:val="002725FA"/>
    <w:rsid w:val="0027661D"/>
    <w:rsid w:val="00276F84"/>
    <w:rsid w:val="002805DA"/>
    <w:rsid w:val="00281D16"/>
    <w:rsid w:val="00282897"/>
    <w:rsid w:val="00283053"/>
    <w:rsid w:val="00283486"/>
    <w:rsid w:val="00283A3D"/>
    <w:rsid w:val="00284231"/>
    <w:rsid w:val="00284B1A"/>
    <w:rsid w:val="002859E0"/>
    <w:rsid w:val="00285A8F"/>
    <w:rsid w:val="00286173"/>
    <w:rsid w:val="002862C0"/>
    <w:rsid w:val="002864CA"/>
    <w:rsid w:val="00287911"/>
    <w:rsid w:val="002904AF"/>
    <w:rsid w:val="00290511"/>
    <w:rsid w:val="002909D8"/>
    <w:rsid w:val="00290C2A"/>
    <w:rsid w:val="0029171F"/>
    <w:rsid w:val="00293579"/>
    <w:rsid w:val="00296084"/>
    <w:rsid w:val="002A25D6"/>
    <w:rsid w:val="002A315C"/>
    <w:rsid w:val="002A677C"/>
    <w:rsid w:val="002A72EA"/>
    <w:rsid w:val="002B0F50"/>
    <w:rsid w:val="002B3687"/>
    <w:rsid w:val="002B3EEF"/>
    <w:rsid w:val="002B609E"/>
    <w:rsid w:val="002B6D0F"/>
    <w:rsid w:val="002B6E47"/>
    <w:rsid w:val="002B77A1"/>
    <w:rsid w:val="002C19CE"/>
    <w:rsid w:val="002C26F7"/>
    <w:rsid w:val="002C2B9C"/>
    <w:rsid w:val="002C2CBE"/>
    <w:rsid w:val="002C507B"/>
    <w:rsid w:val="002C5A68"/>
    <w:rsid w:val="002C6506"/>
    <w:rsid w:val="002C7056"/>
    <w:rsid w:val="002D1CE2"/>
    <w:rsid w:val="002D30A8"/>
    <w:rsid w:val="002D33BE"/>
    <w:rsid w:val="002D3925"/>
    <w:rsid w:val="002D3E33"/>
    <w:rsid w:val="002D4540"/>
    <w:rsid w:val="002D4AF6"/>
    <w:rsid w:val="002D5F90"/>
    <w:rsid w:val="002D70C6"/>
    <w:rsid w:val="002D7B16"/>
    <w:rsid w:val="002E0F1D"/>
    <w:rsid w:val="002E10A1"/>
    <w:rsid w:val="002E24DA"/>
    <w:rsid w:val="002E34FE"/>
    <w:rsid w:val="002E53B7"/>
    <w:rsid w:val="002E5CC0"/>
    <w:rsid w:val="002E60D4"/>
    <w:rsid w:val="002F2168"/>
    <w:rsid w:val="002F506C"/>
    <w:rsid w:val="002F6B5E"/>
    <w:rsid w:val="002F6DEF"/>
    <w:rsid w:val="002F6F96"/>
    <w:rsid w:val="003004B7"/>
    <w:rsid w:val="0030194B"/>
    <w:rsid w:val="00301A4E"/>
    <w:rsid w:val="00302679"/>
    <w:rsid w:val="00304FD1"/>
    <w:rsid w:val="00306F74"/>
    <w:rsid w:val="00311653"/>
    <w:rsid w:val="0031165D"/>
    <w:rsid w:val="00311FF8"/>
    <w:rsid w:val="00312270"/>
    <w:rsid w:val="00312F86"/>
    <w:rsid w:val="0031354C"/>
    <w:rsid w:val="00315738"/>
    <w:rsid w:val="00316CD0"/>
    <w:rsid w:val="0032520A"/>
    <w:rsid w:val="00325E0B"/>
    <w:rsid w:val="0032771D"/>
    <w:rsid w:val="003309A6"/>
    <w:rsid w:val="00330E3E"/>
    <w:rsid w:val="00331775"/>
    <w:rsid w:val="003333CF"/>
    <w:rsid w:val="00334F91"/>
    <w:rsid w:val="0033500A"/>
    <w:rsid w:val="003355F7"/>
    <w:rsid w:val="00336F19"/>
    <w:rsid w:val="003412C0"/>
    <w:rsid w:val="00342539"/>
    <w:rsid w:val="0034276E"/>
    <w:rsid w:val="0034290F"/>
    <w:rsid w:val="00344772"/>
    <w:rsid w:val="00345279"/>
    <w:rsid w:val="003467D7"/>
    <w:rsid w:val="0035074E"/>
    <w:rsid w:val="00351F28"/>
    <w:rsid w:val="00355959"/>
    <w:rsid w:val="00355A05"/>
    <w:rsid w:val="00355C91"/>
    <w:rsid w:val="0036423A"/>
    <w:rsid w:val="003647C9"/>
    <w:rsid w:val="00364F4E"/>
    <w:rsid w:val="00365419"/>
    <w:rsid w:val="00366BC9"/>
    <w:rsid w:val="00372274"/>
    <w:rsid w:val="00373AE5"/>
    <w:rsid w:val="00373CC7"/>
    <w:rsid w:val="0037594F"/>
    <w:rsid w:val="00377740"/>
    <w:rsid w:val="0038021A"/>
    <w:rsid w:val="00380C5B"/>
    <w:rsid w:val="00380FDA"/>
    <w:rsid w:val="003818BF"/>
    <w:rsid w:val="0038369B"/>
    <w:rsid w:val="00383CA9"/>
    <w:rsid w:val="0038404F"/>
    <w:rsid w:val="003871C3"/>
    <w:rsid w:val="003877EF"/>
    <w:rsid w:val="00387BF7"/>
    <w:rsid w:val="00390D9A"/>
    <w:rsid w:val="003924C3"/>
    <w:rsid w:val="00392737"/>
    <w:rsid w:val="00392ADA"/>
    <w:rsid w:val="0039637C"/>
    <w:rsid w:val="003A07C8"/>
    <w:rsid w:val="003A1B50"/>
    <w:rsid w:val="003A4CF9"/>
    <w:rsid w:val="003A4E03"/>
    <w:rsid w:val="003A512F"/>
    <w:rsid w:val="003A55D3"/>
    <w:rsid w:val="003A6219"/>
    <w:rsid w:val="003B1991"/>
    <w:rsid w:val="003B20EC"/>
    <w:rsid w:val="003B2A86"/>
    <w:rsid w:val="003B2BA1"/>
    <w:rsid w:val="003B3931"/>
    <w:rsid w:val="003B40FA"/>
    <w:rsid w:val="003B418C"/>
    <w:rsid w:val="003B42BB"/>
    <w:rsid w:val="003B4A36"/>
    <w:rsid w:val="003B534B"/>
    <w:rsid w:val="003B5E05"/>
    <w:rsid w:val="003B6520"/>
    <w:rsid w:val="003B679B"/>
    <w:rsid w:val="003B7123"/>
    <w:rsid w:val="003B7B96"/>
    <w:rsid w:val="003B7D8A"/>
    <w:rsid w:val="003C0F38"/>
    <w:rsid w:val="003C1289"/>
    <w:rsid w:val="003C159E"/>
    <w:rsid w:val="003C28B0"/>
    <w:rsid w:val="003C2C8F"/>
    <w:rsid w:val="003C2E29"/>
    <w:rsid w:val="003C3911"/>
    <w:rsid w:val="003C431F"/>
    <w:rsid w:val="003C7369"/>
    <w:rsid w:val="003D0CC4"/>
    <w:rsid w:val="003D1081"/>
    <w:rsid w:val="003D147F"/>
    <w:rsid w:val="003D289C"/>
    <w:rsid w:val="003D2EC1"/>
    <w:rsid w:val="003E099F"/>
    <w:rsid w:val="003E17ED"/>
    <w:rsid w:val="003E2058"/>
    <w:rsid w:val="003E6BBB"/>
    <w:rsid w:val="003F16F5"/>
    <w:rsid w:val="003F205E"/>
    <w:rsid w:val="003F345C"/>
    <w:rsid w:val="003F3CF2"/>
    <w:rsid w:val="003F5087"/>
    <w:rsid w:val="003F5CFE"/>
    <w:rsid w:val="004004B6"/>
    <w:rsid w:val="00400620"/>
    <w:rsid w:val="00400D07"/>
    <w:rsid w:val="00401BFF"/>
    <w:rsid w:val="00402388"/>
    <w:rsid w:val="00405621"/>
    <w:rsid w:val="00405E9C"/>
    <w:rsid w:val="004066B3"/>
    <w:rsid w:val="00406854"/>
    <w:rsid w:val="00406FF1"/>
    <w:rsid w:val="00410749"/>
    <w:rsid w:val="00411DE7"/>
    <w:rsid w:val="0041282E"/>
    <w:rsid w:val="00412E29"/>
    <w:rsid w:val="00414D77"/>
    <w:rsid w:val="004158AF"/>
    <w:rsid w:val="00415CCD"/>
    <w:rsid w:val="00424106"/>
    <w:rsid w:val="0042443F"/>
    <w:rsid w:val="004245FE"/>
    <w:rsid w:val="004261D6"/>
    <w:rsid w:val="0042690D"/>
    <w:rsid w:val="00427AD0"/>
    <w:rsid w:val="004309F1"/>
    <w:rsid w:val="00431AFF"/>
    <w:rsid w:val="004343DA"/>
    <w:rsid w:val="00434446"/>
    <w:rsid w:val="00434BCD"/>
    <w:rsid w:val="00437278"/>
    <w:rsid w:val="00440506"/>
    <w:rsid w:val="004437FC"/>
    <w:rsid w:val="00443B07"/>
    <w:rsid w:val="004475DC"/>
    <w:rsid w:val="00450EFF"/>
    <w:rsid w:val="00453618"/>
    <w:rsid w:val="00453BB1"/>
    <w:rsid w:val="00455D47"/>
    <w:rsid w:val="00462FEE"/>
    <w:rsid w:val="00466C19"/>
    <w:rsid w:val="00467186"/>
    <w:rsid w:val="00471154"/>
    <w:rsid w:val="0047173B"/>
    <w:rsid w:val="004717FD"/>
    <w:rsid w:val="00471F58"/>
    <w:rsid w:val="0047749C"/>
    <w:rsid w:val="0047C1C4"/>
    <w:rsid w:val="00480DB6"/>
    <w:rsid w:val="00481A0A"/>
    <w:rsid w:val="00482D11"/>
    <w:rsid w:val="004848F5"/>
    <w:rsid w:val="00485AFA"/>
    <w:rsid w:val="00486F25"/>
    <w:rsid w:val="004872FA"/>
    <w:rsid w:val="004900A8"/>
    <w:rsid w:val="004910CC"/>
    <w:rsid w:val="00491AA6"/>
    <w:rsid w:val="00492209"/>
    <w:rsid w:val="0049390B"/>
    <w:rsid w:val="004964F8"/>
    <w:rsid w:val="004971F9"/>
    <w:rsid w:val="004A20D2"/>
    <w:rsid w:val="004A3C7C"/>
    <w:rsid w:val="004A4ADC"/>
    <w:rsid w:val="004A56AA"/>
    <w:rsid w:val="004A6A57"/>
    <w:rsid w:val="004B1C13"/>
    <w:rsid w:val="004B3A9D"/>
    <w:rsid w:val="004B41E8"/>
    <w:rsid w:val="004B4231"/>
    <w:rsid w:val="004B4727"/>
    <w:rsid w:val="004B51A7"/>
    <w:rsid w:val="004B7736"/>
    <w:rsid w:val="004C123A"/>
    <w:rsid w:val="004C368E"/>
    <w:rsid w:val="004C3EE3"/>
    <w:rsid w:val="004C6365"/>
    <w:rsid w:val="004C6552"/>
    <w:rsid w:val="004C6822"/>
    <w:rsid w:val="004C7A08"/>
    <w:rsid w:val="004D04EE"/>
    <w:rsid w:val="004D0FC9"/>
    <w:rsid w:val="004D1232"/>
    <w:rsid w:val="004D14B5"/>
    <w:rsid w:val="004D3076"/>
    <w:rsid w:val="004D705D"/>
    <w:rsid w:val="004E0958"/>
    <w:rsid w:val="004E291A"/>
    <w:rsid w:val="004E598C"/>
    <w:rsid w:val="004E67CE"/>
    <w:rsid w:val="004F064C"/>
    <w:rsid w:val="004F0B62"/>
    <w:rsid w:val="004F1B76"/>
    <w:rsid w:val="004F2897"/>
    <w:rsid w:val="004F3F28"/>
    <w:rsid w:val="004F6E79"/>
    <w:rsid w:val="005010DB"/>
    <w:rsid w:val="00501A3C"/>
    <w:rsid w:val="005037B7"/>
    <w:rsid w:val="00504913"/>
    <w:rsid w:val="00507222"/>
    <w:rsid w:val="00511F79"/>
    <w:rsid w:val="00513A0D"/>
    <w:rsid w:val="00515E2B"/>
    <w:rsid w:val="00517B15"/>
    <w:rsid w:val="00517FCA"/>
    <w:rsid w:val="005205DA"/>
    <w:rsid w:val="00520850"/>
    <w:rsid w:val="00521142"/>
    <w:rsid w:val="00521794"/>
    <w:rsid w:val="005217EC"/>
    <w:rsid w:val="00522A6C"/>
    <w:rsid w:val="00523018"/>
    <w:rsid w:val="00523905"/>
    <w:rsid w:val="00523B64"/>
    <w:rsid w:val="005249D4"/>
    <w:rsid w:val="005250CA"/>
    <w:rsid w:val="00531537"/>
    <w:rsid w:val="005348E0"/>
    <w:rsid w:val="005352E4"/>
    <w:rsid w:val="00535323"/>
    <w:rsid w:val="0053562A"/>
    <w:rsid w:val="005357B9"/>
    <w:rsid w:val="005359A8"/>
    <w:rsid w:val="005367B5"/>
    <w:rsid w:val="00536A52"/>
    <w:rsid w:val="00542EED"/>
    <w:rsid w:val="0054384F"/>
    <w:rsid w:val="005439CB"/>
    <w:rsid w:val="005447E9"/>
    <w:rsid w:val="005450DD"/>
    <w:rsid w:val="0054658D"/>
    <w:rsid w:val="005509C4"/>
    <w:rsid w:val="00551432"/>
    <w:rsid w:val="00551C6B"/>
    <w:rsid w:val="00553280"/>
    <w:rsid w:val="005549F9"/>
    <w:rsid w:val="00554EFB"/>
    <w:rsid w:val="00555995"/>
    <w:rsid w:val="00555BB5"/>
    <w:rsid w:val="00555D68"/>
    <w:rsid w:val="00555F70"/>
    <w:rsid w:val="00556B01"/>
    <w:rsid w:val="005570D6"/>
    <w:rsid w:val="005575DB"/>
    <w:rsid w:val="005578D3"/>
    <w:rsid w:val="00557FCF"/>
    <w:rsid w:val="00561F51"/>
    <w:rsid w:val="005622BC"/>
    <w:rsid w:val="00562F93"/>
    <w:rsid w:val="00563280"/>
    <w:rsid w:val="00564122"/>
    <w:rsid w:val="00565B0C"/>
    <w:rsid w:val="00570425"/>
    <w:rsid w:val="005705C2"/>
    <w:rsid w:val="00573038"/>
    <w:rsid w:val="00574172"/>
    <w:rsid w:val="00574317"/>
    <w:rsid w:val="005756B5"/>
    <w:rsid w:val="005761B4"/>
    <w:rsid w:val="005765C7"/>
    <w:rsid w:val="00577C3C"/>
    <w:rsid w:val="00580464"/>
    <w:rsid w:val="00581BAF"/>
    <w:rsid w:val="00582534"/>
    <w:rsid w:val="0058422E"/>
    <w:rsid w:val="005842E2"/>
    <w:rsid w:val="0058699F"/>
    <w:rsid w:val="00586C38"/>
    <w:rsid w:val="00587169"/>
    <w:rsid w:val="005918CA"/>
    <w:rsid w:val="0059345C"/>
    <w:rsid w:val="005954FB"/>
    <w:rsid w:val="005963B2"/>
    <w:rsid w:val="00597618"/>
    <w:rsid w:val="005A000C"/>
    <w:rsid w:val="005A2D31"/>
    <w:rsid w:val="005A3652"/>
    <w:rsid w:val="005A49D8"/>
    <w:rsid w:val="005A6274"/>
    <w:rsid w:val="005A72B9"/>
    <w:rsid w:val="005A79AC"/>
    <w:rsid w:val="005B2BE3"/>
    <w:rsid w:val="005B67C3"/>
    <w:rsid w:val="005B7954"/>
    <w:rsid w:val="005C0A7C"/>
    <w:rsid w:val="005C219F"/>
    <w:rsid w:val="005C391A"/>
    <w:rsid w:val="005C465F"/>
    <w:rsid w:val="005C7275"/>
    <w:rsid w:val="005D17E8"/>
    <w:rsid w:val="005D2CA5"/>
    <w:rsid w:val="005D35DB"/>
    <w:rsid w:val="005D3BCF"/>
    <w:rsid w:val="005D4EE4"/>
    <w:rsid w:val="005D5B4F"/>
    <w:rsid w:val="005D62A7"/>
    <w:rsid w:val="005D6DD5"/>
    <w:rsid w:val="005D6E1C"/>
    <w:rsid w:val="005E4B14"/>
    <w:rsid w:val="005E4DCB"/>
    <w:rsid w:val="005E611F"/>
    <w:rsid w:val="005E6130"/>
    <w:rsid w:val="005F0880"/>
    <w:rsid w:val="005F0F71"/>
    <w:rsid w:val="005F4967"/>
    <w:rsid w:val="005F4CD6"/>
    <w:rsid w:val="005F4E44"/>
    <w:rsid w:val="005F632C"/>
    <w:rsid w:val="005F7581"/>
    <w:rsid w:val="005F7CB8"/>
    <w:rsid w:val="00601A55"/>
    <w:rsid w:val="00607B51"/>
    <w:rsid w:val="00613902"/>
    <w:rsid w:val="00617E09"/>
    <w:rsid w:val="006200B9"/>
    <w:rsid w:val="006206E9"/>
    <w:rsid w:val="00622AF4"/>
    <w:rsid w:val="00622E11"/>
    <w:rsid w:val="0062337A"/>
    <w:rsid w:val="006237BE"/>
    <w:rsid w:val="00624ED2"/>
    <w:rsid w:val="00625794"/>
    <w:rsid w:val="0062663C"/>
    <w:rsid w:val="00626FCC"/>
    <w:rsid w:val="00627A1A"/>
    <w:rsid w:val="00627B43"/>
    <w:rsid w:val="006311FF"/>
    <w:rsid w:val="00631DE7"/>
    <w:rsid w:val="0063365A"/>
    <w:rsid w:val="00634443"/>
    <w:rsid w:val="0063456F"/>
    <w:rsid w:val="0063507F"/>
    <w:rsid w:val="00635462"/>
    <w:rsid w:val="00636383"/>
    <w:rsid w:val="00636627"/>
    <w:rsid w:val="00637028"/>
    <w:rsid w:val="006374EB"/>
    <w:rsid w:val="006403E5"/>
    <w:rsid w:val="00641BA6"/>
    <w:rsid w:val="00642854"/>
    <w:rsid w:val="00644CCD"/>
    <w:rsid w:val="006454AA"/>
    <w:rsid w:val="00647764"/>
    <w:rsid w:val="00647832"/>
    <w:rsid w:val="00651341"/>
    <w:rsid w:val="0065151B"/>
    <w:rsid w:val="00651874"/>
    <w:rsid w:val="00653907"/>
    <w:rsid w:val="0065411B"/>
    <w:rsid w:val="00655FC4"/>
    <w:rsid w:val="00657605"/>
    <w:rsid w:val="0065794C"/>
    <w:rsid w:val="0066000B"/>
    <w:rsid w:val="00661A61"/>
    <w:rsid w:val="0066230B"/>
    <w:rsid w:val="006629B8"/>
    <w:rsid w:val="00662F0A"/>
    <w:rsid w:val="00662FBD"/>
    <w:rsid w:val="00663E0E"/>
    <w:rsid w:val="00664193"/>
    <w:rsid w:val="00664EA3"/>
    <w:rsid w:val="0066699A"/>
    <w:rsid w:val="006676D2"/>
    <w:rsid w:val="00667D4D"/>
    <w:rsid w:val="006700A2"/>
    <w:rsid w:val="00671F35"/>
    <w:rsid w:val="00672867"/>
    <w:rsid w:val="00674127"/>
    <w:rsid w:val="00675A66"/>
    <w:rsid w:val="00675C81"/>
    <w:rsid w:val="00677B40"/>
    <w:rsid w:val="00677C5F"/>
    <w:rsid w:val="00682422"/>
    <w:rsid w:val="00682A0B"/>
    <w:rsid w:val="00683938"/>
    <w:rsid w:val="00685168"/>
    <w:rsid w:val="00685334"/>
    <w:rsid w:val="006906C9"/>
    <w:rsid w:val="00691982"/>
    <w:rsid w:val="00692A4D"/>
    <w:rsid w:val="00693AD3"/>
    <w:rsid w:val="00697017"/>
    <w:rsid w:val="006A0EEB"/>
    <w:rsid w:val="006A0F60"/>
    <w:rsid w:val="006A18CA"/>
    <w:rsid w:val="006A53AA"/>
    <w:rsid w:val="006A73C6"/>
    <w:rsid w:val="006A7E2A"/>
    <w:rsid w:val="006C1933"/>
    <w:rsid w:val="006C1DA0"/>
    <w:rsid w:val="006C21CE"/>
    <w:rsid w:val="006C25FA"/>
    <w:rsid w:val="006C4E1D"/>
    <w:rsid w:val="006C5A43"/>
    <w:rsid w:val="006C5E5A"/>
    <w:rsid w:val="006C6747"/>
    <w:rsid w:val="006D07B1"/>
    <w:rsid w:val="006D0B38"/>
    <w:rsid w:val="006D1AD0"/>
    <w:rsid w:val="006D22A8"/>
    <w:rsid w:val="006D4247"/>
    <w:rsid w:val="006D42A2"/>
    <w:rsid w:val="006D45D5"/>
    <w:rsid w:val="006D4A30"/>
    <w:rsid w:val="006D4E1F"/>
    <w:rsid w:val="006D5FAF"/>
    <w:rsid w:val="006D6A97"/>
    <w:rsid w:val="006D7531"/>
    <w:rsid w:val="006E6699"/>
    <w:rsid w:val="006F6476"/>
    <w:rsid w:val="006F6993"/>
    <w:rsid w:val="006F6FDA"/>
    <w:rsid w:val="006F7476"/>
    <w:rsid w:val="00700A4E"/>
    <w:rsid w:val="007021FD"/>
    <w:rsid w:val="00702BD7"/>
    <w:rsid w:val="00702EF1"/>
    <w:rsid w:val="00702F41"/>
    <w:rsid w:val="00703FD2"/>
    <w:rsid w:val="007048CA"/>
    <w:rsid w:val="00706B0B"/>
    <w:rsid w:val="00710146"/>
    <w:rsid w:val="0071081E"/>
    <w:rsid w:val="007121A4"/>
    <w:rsid w:val="0071333B"/>
    <w:rsid w:val="00717762"/>
    <w:rsid w:val="00717894"/>
    <w:rsid w:val="00720CCA"/>
    <w:rsid w:val="00721816"/>
    <w:rsid w:val="00721B43"/>
    <w:rsid w:val="00723AB3"/>
    <w:rsid w:val="007251DC"/>
    <w:rsid w:val="00725355"/>
    <w:rsid w:val="007268DC"/>
    <w:rsid w:val="007302E5"/>
    <w:rsid w:val="007305E7"/>
    <w:rsid w:val="00730AAC"/>
    <w:rsid w:val="00731016"/>
    <w:rsid w:val="00731A7C"/>
    <w:rsid w:val="00733238"/>
    <w:rsid w:val="00733A7C"/>
    <w:rsid w:val="007363CE"/>
    <w:rsid w:val="00736829"/>
    <w:rsid w:val="007406FE"/>
    <w:rsid w:val="00740ABD"/>
    <w:rsid w:val="00740BFE"/>
    <w:rsid w:val="007416D5"/>
    <w:rsid w:val="00744296"/>
    <w:rsid w:val="00747491"/>
    <w:rsid w:val="0075006E"/>
    <w:rsid w:val="0075324D"/>
    <w:rsid w:val="007544F9"/>
    <w:rsid w:val="00755321"/>
    <w:rsid w:val="00755553"/>
    <w:rsid w:val="0075605D"/>
    <w:rsid w:val="0075711A"/>
    <w:rsid w:val="007577D0"/>
    <w:rsid w:val="0076053D"/>
    <w:rsid w:val="0076154C"/>
    <w:rsid w:val="0076159E"/>
    <w:rsid w:val="007627D2"/>
    <w:rsid w:val="00762EC5"/>
    <w:rsid w:val="00763BD1"/>
    <w:rsid w:val="007649C2"/>
    <w:rsid w:val="00770B18"/>
    <w:rsid w:val="00772C99"/>
    <w:rsid w:val="007732EA"/>
    <w:rsid w:val="00773DCA"/>
    <w:rsid w:val="0077777F"/>
    <w:rsid w:val="00780329"/>
    <w:rsid w:val="007811C2"/>
    <w:rsid w:val="0078254E"/>
    <w:rsid w:val="00783D48"/>
    <w:rsid w:val="00784192"/>
    <w:rsid w:val="00784491"/>
    <w:rsid w:val="007858D1"/>
    <w:rsid w:val="007871DB"/>
    <w:rsid w:val="00787420"/>
    <w:rsid w:val="00787E2E"/>
    <w:rsid w:val="00790403"/>
    <w:rsid w:val="00790AB9"/>
    <w:rsid w:val="00790CDC"/>
    <w:rsid w:val="00792D96"/>
    <w:rsid w:val="00792EE7"/>
    <w:rsid w:val="0079351A"/>
    <w:rsid w:val="00795871"/>
    <w:rsid w:val="007963EC"/>
    <w:rsid w:val="00796D47"/>
    <w:rsid w:val="00797872"/>
    <w:rsid w:val="007978FA"/>
    <w:rsid w:val="007A25DB"/>
    <w:rsid w:val="007A2F96"/>
    <w:rsid w:val="007A3271"/>
    <w:rsid w:val="007A4842"/>
    <w:rsid w:val="007A5531"/>
    <w:rsid w:val="007A6F6B"/>
    <w:rsid w:val="007B2A7B"/>
    <w:rsid w:val="007B48E3"/>
    <w:rsid w:val="007B54D1"/>
    <w:rsid w:val="007B6484"/>
    <w:rsid w:val="007B6E46"/>
    <w:rsid w:val="007B6F1A"/>
    <w:rsid w:val="007B748B"/>
    <w:rsid w:val="007C0049"/>
    <w:rsid w:val="007C151C"/>
    <w:rsid w:val="007C1929"/>
    <w:rsid w:val="007C6BE7"/>
    <w:rsid w:val="007D4D63"/>
    <w:rsid w:val="007D5124"/>
    <w:rsid w:val="007D51CE"/>
    <w:rsid w:val="007D52E5"/>
    <w:rsid w:val="007D6646"/>
    <w:rsid w:val="007E0005"/>
    <w:rsid w:val="007E0D21"/>
    <w:rsid w:val="007E0E98"/>
    <w:rsid w:val="007E395D"/>
    <w:rsid w:val="007E4D3A"/>
    <w:rsid w:val="007E65F6"/>
    <w:rsid w:val="007E67DC"/>
    <w:rsid w:val="007E6909"/>
    <w:rsid w:val="007E7656"/>
    <w:rsid w:val="007F0045"/>
    <w:rsid w:val="007F06AA"/>
    <w:rsid w:val="007F193D"/>
    <w:rsid w:val="007F1E5B"/>
    <w:rsid w:val="007F22D2"/>
    <w:rsid w:val="007F28C3"/>
    <w:rsid w:val="007F3640"/>
    <w:rsid w:val="007F3D76"/>
    <w:rsid w:val="007F49C0"/>
    <w:rsid w:val="007F4FC7"/>
    <w:rsid w:val="007F57AD"/>
    <w:rsid w:val="007F6532"/>
    <w:rsid w:val="007F6587"/>
    <w:rsid w:val="007F7514"/>
    <w:rsid w:val="007F7755"/>
    <w:rsid w:val="00800D66"/>
    <w:rsid w:val="00802437"/>
    <w:rsid w:val="00803B9A"/>
    <w:rsid w:val="00803E3C"/>
    <w:rsid w:val="00805CB4"/>
    <w:rsid w:val="00807C03"/>
    <w:rsid w:val="00810C60"/>
    <w:rsid w:val="0081150A"/>
    <w:rsid w:val="0081503B"/>
    <w:rsid w:val="00815508"/>
    <w:rsid w:val="008157CC"/>
    <w:rsid w:val="00815AEC"/>
    <w:rsid w:val="0081706A"/>
    <w:rsid w:val="00820E8F"/>
    <w:rsid w:val="00820F41"/>
    <w:rsid w:val="00825394"/>
    <w:rsid w:val="00826DA2"/>
    <w:rsid w:val="0083013A"/>
    <w:rsid w:val="00830617"/>
    <w:rsid w:val="0083284F"/>
    <w:rsid w:val="00833426"/>
    <w:rsid w:val="008339DE"/>
    <w:rsid w:val="0083439F"/>
    <w:rsid w:val="00834F71"/>
    <w:rsid w:val="00836307"/>
    <w:rsid w:val="00836B68"/>
    <w:rsid w:val="00837944"/>
    <w:rsid w:val="00840A11"/>
    <w:rsid w:val="00842DD3"/>
    <w:rsid w:val="0084482E"/>
    <w:rsid w:val="00845096"/>
    <w:rsid w:val="00845A70"/>
    <w:rsid w:val="00845A8A"/>
    <w:rsid w:val="00845E83"/>
    <w:rsid w:val="0084646A"/>
    <w:rsid w:val="00851E64"/>
    <w:rsid w:val="008524FC"/>
    <w:rsid w:val="00853BCE"/>
    <w:rsid w:val="00854AF4"/>
    <w:rsid w:val="008552BD"/>
    <w:rsid w:val="008552C4"/>
    <w:rsid w:val="00856EE0"/>
    <w:rsid w:val="00857EA8"/>
    <w:rsid w:val="00861CD9"/>
    <w:rsid w:val="00862D5F"/>
    <w:rsid w:val="008649C9"/>
    <w:rsid w:val="00865D75"/>
    <w:rsid w:val="00866D3F"/>
    <w:rsid w:val="00866EC9"/>
    <w:rsid w:val="0087143F"/>
    <w:rsid w:val="00871452"/>
    <w:rsid w:val="008725ED"/>
    <w:rsid w:val="0087573C"/>
    <w:rsid w:val="00876AA3"/>
    <w:rsid w:val="0087723F"/>
    <w:rsid w:val="0088042B"/>
    <w:rsid w:val="008804CA"/>
    <w:rsid w:val="00880F27"/>
    <w:rsid w:val="0088112B"/>
    <w:rsid w:val="00883383"/>
    <w:rsid w:val="00884E60"/>
    <w:rsid w:val="00887266"/>
    <w:rsid w:val="00887287"/>
    <w:rsid w:val="0089070C"/>
    <w:rsid w:val="00892187"/>
    <w:rsid w:val="0089409D"/>
    <w:rsid w:val="00895A21"/>
    <w:rsid w:val="00897D47"/>
    <w:rsid w:val="008A1255"/>
    <w:rsid w:val="008A1C9E"/>
    <w:rsid w:val="008A2460"/>
    <w:rsid w:val="008A471F"/>
    <w:rsid w:val="008A6450"/>
    <w:rsid w:val="008A7341"/>
    <w:rsid w:val="008A77DD"/>
    <w:rsid w:val="008A787E"/>
    <w:rsid w:val="008B4F54"/>
    <w:rsid w:val="008B66F7"/>
    <w:rsid w:val="008B6FC7"/>
    <w:rsid w:val="008C0130"/>
    <w:rsid w:val="008C0334"/>
    <w:rsid w:val="008C12AE"/>
    <w:rsid w:val="008C18A1"/>
    <w:rsid w:val="008C1E6D"/>
    <w:rsid w:val="008C6800"/>
    <w:rsid w:val="008C6B28"/>
    <w:rsid w:val="008C6F73"/>
    <w:rsid w:val="008D0047"/>
    <w:rsid w:val="008D1996"/>
    <w:rsid w:val="008D3700"/>
    <w:rsid w:val="008D64D9"/>
    <w:rsid w:val="008E129F"/>
    <w:rsid w:val="008E1E9E"/>
    <w:rsid w:val="008E294D"/>
    <w:rsid w:val="008E461F"/>
    <w:rsid w:val="008E5527"/>
    <w:rsid w:val="008E57F2"/>
    <w:rsid w:val="008E65C6"/>
    <w:rsid w:val="008F0D89"/>
    <w:rsid w:val="008F1C46"/>
    <w:rsid w:val="008F1D63"/>
    <w:rsid w:val="008F29D6"/>
    <w:rsid w:val="008F2FEF"/>
    <w:rsid w:val="008F40B5"/>
    <w:rsid w:val="008F63F0"/>
    <w:rsid w:val="00900462"/>
    <w:rsid w:val="00900F2D"/>
    <w:rsid w:val="00901D7D"/>
    <w:rsid w:val="0090370E"/>
    <w:rsid w:val="00905064"/>
    <w:rsid w:val="00906190"/>
    <w:rsid w:val="00906422"/>
    <w:rsid w:val="0090729E"/>
    <w:rsid w:val="00910913"/>
    <w:rsid w:val="0091243B"/>
    <w:rsid w:val="00922A70"/>
    <w:rsid w:val="0092394A"/>
    <w:rsid w:val="00924DC6"/>
    <w:rsid w:val="009275B3"/>
    <w:rsid w:val="00930529"/>
    <w:rsid w:val="00930648"/>
    <w:rsid w:val="00930A0B"/>
    <w:rsid w:val="00930C13"/>
    <w:rsid w:val="0093198E"/>
    <w:rsid w:val="00931D75"/>
    <w:rsid w:val="009346E3"/>
    <w:rsid w:val="009363CA"/>
    <w:rsid w:val="00936B4F"/>
    <w:rsid w:val="0094047F"/>
    <w:rsid w:val="009429CE"/>
    <w:rsid w:val="00944C79"/>
    <w:rsid w:val="00944DED"/>
    <w:rsid w:val="00944E71"/>
    <w:rsid w:val="009450AD"/>
    <w:rsid w:val="00947CF3"/>
    <w:rsid w:val="00952309"/>
    <w:rsid w:val="00954C85"/>
    <w:rsid w:val="00955FA9"/>
    <w:rsid w:val="0095775E"/>
    <w:rsid w:val="00964006"/>
    <w:rsid w:val="00964557"/>
    <w:rsid w:val="00964814"/>
    <w:rsid w:val="00964F02"/>
    <w:rsid w:val="00966A85"/>
    <w:rsid w:val="00967C28"/>
    <w:rsid w:val="00967F9E"/>
    <w:rsid w:val="00970685"/>
    <w:rsid w:val="009745AD"/>
    <w:rsid w:val="00975178"/>
    <w:rsid w:val="00982854"/>
    <w:rsid w:val="00982A22"/>
    <w:rsid w:val="009848C3"/>
    <w:rsid w:val="00987147"/>
    <w:rsid w:val="00991AC8"/>
    <w:rsid w:val="009952A5"/>
    <w:rsid w:val="009953B3"/>
    <w:rsid w:val="00995C84"/>
    <w:rsid w:val="00995F82"/>
    <w:rsid w:val="00996C74"/>
    <w:rsid w:val="00997AD9"/>
    <w:rsid w:val="009A0504"/>
    <w:rsid w:val="009A19D0"/>
    <w:rsid w:val="009A2840"/>
    <w:rsid w:val="009A3DE9"/>
    <w:rsid w:val="009A459A"/>
    <w:rsid w:val="009A5BC2"/>
    <w:rsid w:val="009A7D50"/>
    <w:rsid w:val="009B043D"/>
    <w:rsid w:val="009B0878"/>
    <w:rsid w:val="009B1E4A"/>
    <w:rsid w:val="009B22A6"/>
    <w:rsid w:val="009B41AA"/>
    <w:rsid w:val="009B4B53"/>
    <w:rsid w:val="009B5C89"/>
    <w:rsid w:val="009B5F59"/>
    <w:rsid w:val="009C28EF"/>
    <w:rsid w:val="009C3644"/>
    <w:rsid w:val="009C3945"/>
    <w:rsid w:val="009C397E"/>
    <w:rsid w:val="009C55A6"/>
    <w:rsid w:val="009D1841"/>
    <w:rsid w:val="009D1C3F"/>
    <w:rsid w:val="009D295B"/>
    <w:rsid w:val="009D3B24"/>
    <w:rsid w:val="009D4925"/>
    <w:rsid w:val="009D4D6C"/>
    <w:rsid w:val="009D5995"/>
    <w:rsid w:val="009D5ADB"/>
    <w:rsid w:val="009D6CE2"/>
    <w:rsid w:val="009D6FFC"/>
    <w:rsid w:val="009D76FC"/>
    <w:rsid w:val="009D7988"/>
    <w:rsid w:val="009E195F"/>
    <w:rsid w:val="009E4F20"/>
    <w:rsid w:val="009E70A6"/>
    <w:rsid w:val="009F1298"/>
    <w:rsid w:val="009F22D0"/>
    <w:rsid w:val="009F4ADA"/>
    <w:rsid w:val="009F5367"/>
    <w:rsid w:val="009F63AD"/>
    <w:rsid w:val="00A007A8"/>
    <w:rsid w:val="00A01221"/>
    <w:rsid w:val="00A013EF"/>
    <w:rsid w:val="00A02519"/>
    <w:rsid w:val="00A051B6"/>
    <w:rsid w:val="00A0618E"/>
    <w:rsid w:val="00A062A6"/>
    <w:rsid w:val="00A06401"/>
    <w:rsid w:val="00A12BD1"/>
    <w:rsid w:val="00A13C81"/>
    <w:rsid w:val="00A1502F"/>
    <w:rsid w:val="00A150B5"/>
    <w:rsid w:val="00A152FB"/>
    <w:rsid w:val="00A15482"/>
    <w:rsid w:val="00A15550"/>
    <w:rsid w:val="00A175CA"/>
    <w:rsid w:val="00A17D92"/>
    <w:rsid w:val="00A257F2"/>
    <w:rsid w:val="00A264C6"/>
    <w:rsid w:val="00A266F7"/>
    <w:rsid w:val="00A2689A"/>
    <w:rsid w:val="00A300A1"/>
    <w:rsid w:val="00A32B62"/>
    <w:rsid w:val="00A33A96"/>
    <w:rsid w:val="00A34329"/>
    <w:rsid w:val="00A35D51"/>
    <w:rsid w:val="00A371EC"/>
    <w:rsid w:val="00A43239"/>
    <w:rsid w:val="00A43EC7"/>
    <w:rsid w:val="00A43F06"/>
    <w:rsid w:val="00A4400E"/>
    <w:rsid w:val="00A441BB"/>
    <w:rsid w:val="00A4501E"/>
    <w:rsid w:val="00A4563E"/>
    <w:rsid w:val="00A47A64"/>
    <w:rsid w:val="00A5035D"/>
    <w:rsid w:val="00A5165E"/>
    <w:rsid w:val="00A53292"/>
    <w:rsid w:val="00A55825"/>
    <w:rsid w:val="00A5678E"/>
    <w:rsid w:val="00A57260"/>
    <w:rsid w:val="00A57F86"/>
    <w:rsid w:val="00A621C9"/>
    <w:rsid w:val="00A62689"/>
    <w:rsid w:val="00A635B7"/>
    <w:rsid w:val="00A64C15"/>
    <w:rsid w:val="00A66FF8"/>
    <w:rsid w:val="00A72443"/>
    <w:rsid w:val="00A7257B"/>
    <w:rsid w:val="00A729B1"/>
    <w:rsid w:val="00A72FFF"/>
    <w:rsid w:val="00A73811"/>
    <w:rsid w:val="00A74A42"/>
    <w:rsid w:val="00A762EE"/>
    <w:rsid w:val="00A808E7"/>
    <w:rsid w:val="00A81E88"/>
    <w:rsid w:val="00A820F9"/>
    <w:rsid w:val="00A82C91"/>
    <w:rsid w:val="00A85832"/>
    <w:rsid w:val="00A86324"/>
    <w:rsid w:val="00A91789"/>
    <w:rsid w:val="00A94CA4"/>
    <w:rsid w:val="00A95BBE"/>
    <w:rsid w:val="00A96E72"/>
    <w:rsid w:val="00A96FEF"/>
    <w:rsid w:val="00A97D89"/>
    <w:rsid w:val="00AA1D30"/>
    <w:rsid w:val="00AA2D17"/>
    <w:rsid w:val="00AA2F96"/>
    <w:rsid w:val="00AA30F4"/>
    <w:rsid w:val="00AA3527"/>
    <w:rsid w:val="00AA378B"/>
    <w:rsid w:val="00AA577D"/>
    <w:rsid w:val="00AB1251"/>
    <w:rsid w:val="00AB12ED"/>
    <w:rsid w:val="00AB1663"/>
    <w:rsid w:val="00AB2212"/>
    <w:rsid w:val="00AB29C7"/>
    <w:rsid w:val="00AB2E87"/>
    <w:rsid w:val="00AB7D12"/>
    <w:rsid w:val="00AC0BBA"/>
    <w:rsid w:val="00AC21BF"/>
    <w:rsid w:val="00AC2845"/>
    <w:rsid w:val="00AC41CC"/>
    <w:rsid w:val="00AC48D6"/>
    <w:rsid w:val="00AC586C"/>
    <w:rsid w:val="00AC67DE"/>
    <w:rsid w:val="00AC6CA3"/>
    <w:rsid w:val="00AC7364"/>
    <w:rsid w:val="00AD0837"/>
    <w:rsid w:val="00AD0D71"/>
    <w:rsid w:val="00AD175B"/>
    <w:rsid w:val="00AD19A8"/>
    <w:rsid w:val="00AD1A4A"/>
    <w:rsid w:val="00AD62DB"/>
    <w:rsid w:val="00AE185B"/>
    <w:rsid w:val="00AE5088"/>
    <w:rsid w:val="00AE5873"/>
    <w:rsid w:val="00AE5BCD"/>
    <w:rsid w:val="00AE7473"/>
    <w:rsid w:val="00AF0C10"/>
    <w:rsid w:val="00AF111C"/>
    <w:rsid w:val="00AF455D"/>
    <w:rsid w:val="00AF5766"/>
    <w:rsid w:val="00AF62BD"/>
    <w:rsid w:val="00AF66E9"/>
    <w:rsid w:val="00AF6FC0"/>
    <w:rsid w:val="00B003C5"/>
    <w:rsid w:val="00B00978"/>
    <w:rsid w:val="00B01FC2"/>
    <w:rsid w:val="00B03657"/>
    <w:rsid w:val="00B04705"/>
    <w:rsid w:val="00B05003"/>
    <w:rsid w:val="00B05F3B"/>
    <w:rsid w:val="00B067BC"/>
    <w:rsid w:val="00B120AA"/>
    <w:rsid w:val="00B13AED"/>
    <w:rsid w:val="00B13F11"/>
    <w:rsid w:val="00B154E5"/>
    <w:rsid w:val="00B17FCB"/>
    <w:rsid w:val="00B26258"/>
    <w:rsid w:val="00B26391"/>
    <w:rsid w:val="00B30CB8"/>
    <w:rsid w:val="00B31740"/>
    <w:rsid w:val="00B32270"/>
    <w:rsid w:val="00B324D9"/>
    <w:rsid w:val="00B349EC"/>
    <w:rsid w:val="00B351E6"/>
    <w:rsid w:val="00B3559E"/>
    <w:rsid w:val="00B35A36"/>
    <w:rsid w:val="00B361E3"/>
    <w:rsid w:val="00B3678F"/>
    <w:rsid w:val="00B40C3F"/>
    <w:rsid w:val="00B41DE4"/>
    <w:rsid w:val="00B43267"/>
    <w:rsid w:val="00B433B6"/>
    <w:rsid w:val="00B44899"/>
    <w:rsid w:val="00B458C2"/>
    <w:rsid w:val="00B45BE8"/>
    <w:rsid w:val="00B5042B"/>
    <w:rsid w:val="00B51D0E"/>
    <w:rsid w:val="00B52AB8"/>
    <w:rsid w:val="00B53E6A"/>
    <w:rsid w:val="00B5435F"/>
    <w:rsid w:val="00B601AF"/>
    <w:rsid w:val="00B606E8"/>
    <w:rsid w:val="00B6081E"/>
    <w:rsid w:val="00B640AD"/>
    <w:rsid w:val="00B643DE"/>
    <w:rsid w:val="00B660BD"/>
    <w:rsid w:val="00B6641A"/>
    <w:rsid w:val="00B66F9F"/>
    <w:rsid w:val="00B67A44"/>
    <w:rsid w:val="00B712AF"/>
    <w:rsid w:val="00B71386"/>
    <w:rsid w:val="00B730C1"/>
    <w:rsid w:val="00B73EB4"/>
    <w:rsid w:val="00B75966"/>
    <w:rsid w:val="00B764B1"/>
    <w:rsid w:val="00B776BE"/>
    <w:rsid w:val="00B77AE1"/>
    <w:rsid w:val="00B8000E"/>
    <w:rsid w:val="00B82A6B"/>
    <w:rsid w:val="00B92B7C"/>
    <w:rsid w:val="00B94E34"/>
    <w:rsid w:val="00B97C62"/>
    <w:rsid w:val="00BA305B"/>
    <w:rsid w:val="00BA75E4"/>
    <w:rsid w:val="00BB2142"/>
    <w:rsid w:val="00BB2C2F"/>
    <w:rsid w:val="00BB2FD3"/>
    <w:rsid w:val="00BB6216"/>
    <w:rsid w:val="00BC32F9"/>
    <w:rsid w:val="00BC516C"/>
    <w:rsid w:val="00BC62E5"/>
    <w:rsid w:val="00BC6A65"/>
    <w:rsid w:val="00BD140E"/>
    <w:rsid w:val="00BE0042"/>
    <w:rsid w:val="00BE0618"/>
    <w:rsid w:val="00BE3049"/>
    <w:rsid w:val="00BE42C3"/>
    <w:rsid w:val="00BE5004"/>
    <w:rsid w:val="00BE57E9"/>
    <w:rsid w:val="00BE5E14"/>
    <w:rsid w:val="00BE7510"/>
    <w:rsid w:val="00BE7D77"/>
    <w:rsid w:val="00BF3300"/>
    <w:rsid w:val="00BF33F6"/>
    <w:rsid w:val="00BF3DE4"/>
    <w:rsid w:val="00BF4441"/>
    <w:rsid w:val="00BF4C2E"/>
    <w:rsid w:val="00BF796B"/>
    <w:rsid w:val="00BF7C13"/>
    <w:rsid w:val="00C00A0E"/>
    <w:rsid w:val="00C01545"/>
    <w:rsid w:val="00C01963"/>
    <w:rsid w:val="00C03FFA"/>
    <w:rsid w:val="00C041AA"/>
    <w:rsid w:val="00C05362"/>
    <w:rsid w:val="00C06741"/>
    <w:rsid w:val="00C10118"/>
    <w:rsid w:val="00C142A4"/>
    <w:rsid w:val="00C14A79"/>
    <w:rsid w:val="00C15619"/>
    <w:rsid w:val="00C16C4B"/>
    <w:rsid w:val="00C17312"/>
    <w:rsid w:val="00C1746A"/>
    <w:rsid w:val="00C17914"/>
    <w:rsid w:val="00C17E8D"/>
    <w:rsid w:val="00C20142"/>
    <w:rsid w:val="00C2066D"/>
    <w:rsid w:val="00C233D1"/>
    <w:rsid w:val="00C23B76"/>
    <w:rsid w:val="00C27297"/>
    <w:rsid w:val="00C274B3"/>
    <w:rsid w:val="00C32F03"/>
    <w:rsid w:val="00C33697"/>
    <w:rsid w:val="00C33C10"/>
    <w:rsid w:val="00C33C77"/>
    <w:rsid w:val="00C3498E"/>
    <w:rsid w:val="00C34B9F"/>
    <w:rsid w:val="00C352C2"/>
    <w:rsid w:val="00C36A96"/>
    <w:rsid w:val="00C36B5F"/>
    <w:rsid w:val="00C373BD"/>
    <w:rsid w:val="00C40CBB"/>
    <w:rsid w:val="00C41D3D"/>
    <w:rsid w:val="00C43F7C"/>
    <w:rsid w:val="00C44C76"/>
    <w:rsid w:val="00C46600"/>
    <w:rsid w:val="00C47A7D"/>
    <w:rsid w:val="00C50357"/>
    <w:rsid w:val="00C516AC"/>
    <w:rsid w:val="00C51E3E"/>
    <w:rsid w:val="00C521AC"/>
    <w:rsid w:val="00C53DAA"/>
    <w:rsid w:val="00C56475"/>
    <w:rsid w:val="00C57B23"/>
    <w:rsid w:val="00C57C70"/>
    <w:rsid w:val="00C6077E"/>
    <w:rsid w:val="00C60EF1"/>
    <w:rsid w:val="00C61083"/>
    <w:rsid w:val="00C61868"/>
    <w:rsid w:val="00C65FCC"/>
    <w:rsid w:val="00C66150"/>
    <w:rsid w:val="00C66205"/>
    <w:rsid w:val="00C70718"/>
    <w:rsid w:val="00C709AF"/>
    <w:rsid w:val="00C72883"/>
    <w:rsid w:val="00C72CD1"/>
    <w:rsid w:val="00C75562"/>
    <w:rsid w:val="00C763E6"/>
    <w:rsid w:val="00C76570"/>
    <w:rsid w:val="00C77CAB"/>
    <w:rsid w:val="00C8005E"/>
    <w:rsid w:val="00C80C94"/>
    <w:rsid w:val="00C84AE1"/>
    <w:rsid w:val="00C85913"/>
    <w:rsid w:val="00C87786"/>
    <w:rsid w:val="00C90491"/>
    <w:rsid w:val="00C92598"/>
    <w:rsid w:val="00C97C57"/>
    <w:rsid w:val="00CA0718"/>
    <w:rsid w:val="00CA1D8F"/>
    <w:rsid w:val="00CA23EA"/>
    <w:rsid w:val="00CA3FBB"/>
    <w:rsid w:val="00CA4CEF"/>
    <w:rsid w:val="00CA5BDB"/>
    <w:rsid w:val="00CA6582"/>
    <w:rsid w:val="00CA7BC9"/>
    <w:rsid w:val="00CB0869"/>
    <w:rsid w:val="00CB0E37"/>
    <w:rsid w:val="00CB2644"/>
    <w:rsid w:val="00CB3636"/>
    <w:rsid w:val="00CB42DB"/>
    <w:rsid w:val="00CB4A60"/>
    <w:rsid w:val="00CB7B89"/>
    <w:rsid w:val="00CC055E"/>
    <w:rsid w:val="00CC089B"/>
    <w:rsid w:val="00CC1C04"/>
    <w:rsid w:val="00CC273C"/>
    <w:rsid w:val="00CC31B8"/>
    <w:rsid w:val="00CC4112"/>
    <w:rsid w:val="00CC49FF"/>
    <w:rsid w:val="00CC60A6"/>
    <w:rsid w:val="00CC748E"/>
    <w:rsid w:val="00CC7C18"/>
    <w:rsid w:val="00CD0820"/>
    <w:rsid w:val="00CD0E14"/>
    <w:rsid w:val="00CD1FC8"/>
    <w:rsid w:val="00CD2256"/>
    <w:rsid w:val="00CD4104"/>
    <w:rsid w:val="00CE3F94"/>
    <w:rsid w:val="00CE4803"/>
    <w:rsid w:val="00CE5F3E"/>
    <w:rsid w:val="00CE7A9F"/>
    <w:rsid w:val="00CF03F4"/>
    <w:rsid w:val="00CF0FE1"/>
    <w:rsid w:val="00CF11DB"/>
    <w:rsid w:val="00CF1CA4"/>
    <w:rsid w:val="00CF3D55"/>
    <w:rsid w:val="00CF4C6B"/>
    <w:rsid w:val="00D007F1"/>
    <w:rsid w:val="00D02A42"/>
    <w:rsid w:val="00D02EE9"/>
    <w:rsid w:val="00D04296"/>
    <w:rsid w:val="00D05E48"/>
    <w:rsid w:val="00D060B0"/>
    <w:rsid w:val="00D060B1"/>
    <w:rsid w:val="00D0794A"/>
    <w:rsid w:val="00D07A9E"/>
    <w:rsid w:val="00D07ED8"/>
    <w:rsid w:val="00D109D8"/>
    <w:rsid w:val="00D11E98"/>
    <w:rsid w:val="00D13850"/>
    <w:rsid w:val="00D15A04"/>
    <w:rsid w:val="00D15D9B"/>
    <w:rsid w:val="00D1677C"/>
    <w:rsid w:val="00D16983"/>
    <w:rsid w:val="00D17D82"/>
    <w:rsid w:val="00D20A55"/>
    <w:rsid w:val="00D22ED7"/>
    <w:rsid w:val="00D23755"/>
    <w:rsid w:val="00D302F1"/>
    <w:rsid w:val="00D30F29"/>
    <w:rsid w:val="00D31042"/>
    <w:rsid w:val="00D32082"/>
    <w:rsid w:val="00D32106"/>
    <w:rsid w:val="00D32689"/>
    <w:rsid w:val="00D32B7C"/>
    <w:rsid w:val="00D33220"/>
    <w:rsid w:val="00D33A87"/>
    <w:rsid w:val="00D33EE6"/>
    <w:rsid w:val="00D34322"/>
    <w:rsid w:val="00D37C97"/>
    <w:rsid w:val="00D41E6F"/>
    <w:rsid w:val="00D43666"/>
    <w:rsid w:val="00D436EF"/>
    <w:rsid w:val="00D44307"/>
    <w:rsid w:val="00D45860"/>
    <w:rsid w:val="00D461C5"/>
    <w:rsid w:val="00D4629A"/>
    <w:rsid w:val="00D46D91"/>
    <w:rsid w:val="00D46FBA"/>
    <w:rsid w:val="00D519BE"/>
    <w:rsid w:val="00D5310F"/>
    <w:rsid w:val="00D546B1"/>
    <w:rsid w:val="00D5706D"/>
    <w:rsid w:val="00D57E35"/>
    <w:rsid w:val="00D60032"/>
    <w:rsid w:val="00D610E2"/>
    <w:rsid w:val="00D675BC"/>
    <w:rsid w:val="00D67CEA"/>
    <w:rsid w:val="00D67DAB"/>
    <w:rsid w:val="00D707E3"/>
    <w:rsid w:val="00D70E23"/>
    <w:rsid w:val="00D71488"/>
    <w:rsid w:val="00D71D7B"/>
    <w:rsid w:val="00D71DD7"/>
    <w:rsid w:val="00D748C8"/>
    <w:rsid w:val="00D7581A"/>
    <w:rsid w:val="00D75AAD"/>
    <w:rsid w:val="00D7683B"/>
    <w:rsid w:val="00D805CA"/>
    <w:rsid w:val="00D80A42"/>
    <w:rsid w:val="00D80D11"/>
    <w:rsid w:val="00D81564"/>
    <w:rsid w:val="00D83FE1"/>
    <w:rsid w:val="00D84C32"/>
    <w:rsid w:val="00D8576C"/>
    <w:rsid w:val="00D912A9"/>
    <w:rsid w:val="00D941BB"/>
    <w:rsid w:val="00D942D1"/>
    <w:rsid w:val="00D9586D"/>
    <w:rsid w:val="00D95FA4"/>
    <w:rsid w:val="00D96A4F"/>
    <w:rsid w:val="00D96CE5"/>
    <w:rsid w:val="00D978EB"/>
    <w:rsid w:val="00DA0D6E"/>
    <w:rsid w:val="00DA1306"/>
    <w:rsid w:val="00DA2FD1"/>
    <w:rsid w:val="00DA3C88"/>
    <w:rsid w:val="00DA68B4"/>
    <w:rsid w:val="00DA7659"/>
    <w:rsid w:val="00DA78D7"/>
    <w:rsid w:val="00DA79D6"/>
    <w:rsid w:val="00DB13B8"/>
    <w:rsid w:val="00DB1D9D"/>
    <w:rsid w:val="00DB3531"/>
    <w:rsid w:val="00DB44F5"/>
    <w:rsid w:val="00DB4607"/>
    <w:rsid w:val="00DB5F97"/>
    <w:rsid w:val="00DB6DC5"/>
    <w:rsid w:val="00DB7751"/>
    <w:rsid w:val="00DC0265"/>
    <w:rsid w:val="00DC0678"/>
    <w:rsid w:val="00DC09A6"/>
    <w:rsid w:val="00DC1438"/>
    <w:rsid w:val="00DC1B26"/>
    <w:rsid w:val="00DC294A"/>
    <w:rsid w:val="00DC3713"/>
    <w:rsid w:val="00DC6842"/>
    <w:rsid w:val="00DC6E5A"/>
    <w:rsid w:val="00DC7116"/>
    <w:rsid w:val="00DC7C5C"/>
    <w:rsid w:val="00DD1F4B"/>
    <w:rsid w:val="00DD31F6"/>
    <w:rsid w:val="00DD328D"/>
    <w:rsid w:val="00DD3D3C"/>
    <w:rsid w:val="00DD7940"/>
    <w:rsid w:val="00DD7E70"/>
    <w:rsid w:val="00DE41C2"/>
    <w:rsid w:val="00DE44FE"/>
    <w:rsid w:val="00DE4E7C"/>
    <w:rsid w:val="00DE5556"/>
    <w:rsid w:val="00DF14D3"/>
    <w:rsid w:val="00DF1E54"/>
    <w:rsid w:val="00DF2603"/>
    <w:rsid w:val="00DF2D58"/>
    <w:rsid w:val="00DF52C2"/>
    <w:rsid w:val="00DF7A6B"/>
    <w:rsid w:val="00DF7C82"/>
    <w:rsid w:val="00DF7E1A"/>
    <w:rsid w:val="00E028EA"/>
    <w:rsid w:val="00E02F7B"/>
    <w:rsid w:val="00E05F2A"/>
    <w:rsid w:val="00E063B6"/>
    <w:rsid w:val="00E072EA"/>
    <w:rsid w:val="00E07594"/>
    <w:rsid w:val="00E111F8"/>
    <w:rsid w:val="00E1365D"/>
    <w:rsid w:val="00E14899"/>
    <w:rsid w:val="00E14D05"/>
    <w:rsid w:val="00E15C84"/>
    <w:rsid w:val="00E160B0"/>
    <w:rsid w:val="00E16440"/>
    <w:rsid w:val="00E17B1A"/>
    <w:rsid w:val="00E210F0"/>
    <w:rsid w:val="00E21617"/>
    <w:rsid w:val="00E246EA"/>
    <w:rsid w:val="00E25177"/>
    <w:rsid w:val="00E3144F"/>
    <w:rsid w:val="00E33F9F"/>
    <w:rsid w:val="00E34EFA"/>
    <w:rsid w:val="00E379BF"/>
    <w:rsid w:val="00E4072D"/>
    <w:rsid w:val="00E40DE0"/>
    <w:rsid w:val="00E41AC2"/>
    <w:rsid w:val="00E41C6D"/>
    <w:rsid w:val="00E4411D"/>
    <w:rsid w:val="00E45B6A"/>
    <w:rsid w:val="00E468E0"/>
    <w:rsid w:val="00E526AD"/>
    <w:rsid w:val="00E52C36"/>
    <w:rsid w:val="00E53442"/>
    <w:rsid w:val="00E53A17"/>
    <w:rsid w:val="00E53B12"/>
    <w:rsid w:val="00E53C3C"/>
    <w:rsid w:val="00E567A5"/>
    <w:rsid w:val="00E567FA"/>
    <w:rsid w:val="00E56BF7"/>
    <w:rsid w:val="00E57F76"/>
    <w:rsid w:val="00E60A63"/>
    <w:rsid w:val="00E60DE7"/>
    <w:rsid w:val="00E62804"/>
    <w:rsid w:val="00E62BCE"/>
    <w:rsid w:val="00E63496"/>
    <w:rsid w:val="00E64334"/>
    <w:rsid w:val="00E64E78"/>
    <w:rsid w:val="00E66B09"/>
    <w:rsid w:val="00E66E2C"/>
    <w:rsid w:val="00E70B19"/>
    <w:rsid w:val="00E74D70"/>
    <w:rsid w:val="00E74E6E"/>
    <w:rsid w:val="00E76E1E"/>
    <w:rsid w:val="00E77F18"/>
    <w:rsid w:val="00E8032F"/>
    <w:rsid w:val="00E80AC9"/>
    <w:rsid w:val="00E80D05"/>
    <w:rsid w:val="00E8115C"/>
    <w:rsid w:val="00E82245"/>
    <w:rsid w:val="00E82261"/>
    <w:rsid w:val="00E8238E"/>
    <w:rsid w:val="00E87D4A"/>
    <w:rsid w:val="00E87F9B"/>
    <w:rsid w:val="00E91204"/>
    <w:rsid w:val="00E91EB4"/>
    <w:rsid w:val="00E9366D"/>
    <w:rsid w:val="00E93794"/>
    <w:rsid w:val="00E95267"/>
    <w:rsid w:val="00E95507"/>
    <w:rsid w:val="00E957EC"/>
    <w:rsid w:val="00E965FE"/>
    <w:rsid w:val="00E96E44"/>
    <w:rsid w:val="00E96F9B"/>
    <w:rsid w:val="00E97C72"/>
    <w:rsid w:val="00EA4AEF"/>
    <w:rsid w:val="00EA504F"/>
    <w:rsid w:val="00EA529D"/>
    <w:rsid w:val="00EA54D8"/>
    <w:rsid w:val="00EA7E1C"/>
    <w:rsid w:val="00EB17A3"/>
    <w:rsid w:val="00EB2736"/>
    <w:rsid w:val="00EB2855"/>
    <w:rsid w:val="00EB30D1"/>
    <w:rsid w:val="00EB6D45"/>
    <w:rsid w:val="00EB72D2"/>
    <w:rsid w:val="00EC0FF3"/>
    <w:rsid w:val="00EC145D"/>
    <w:rsid w:val="00EC2710"/>
    <w:rsid w:val="00EC4749"/>
    <w:rsid w:val="00EC4A13"/>
    <w:rsid w:val="00EC592E"/>
    <w:rsid w:val="00EC7B22"/>
    <w:rsid w:val="00EC7D57"/>
    <w:rsid w:val="00ED7B85"/>
    <w:rsid w:val="00EE4101"/>
    <w:rsid w:val="00EE5011"/>
    <w:rsid w:val="00EE616A"/>
    <w:rsid w:val="00EF12CF"/>
    <w:rsid w:val="00EF23F7"/>
    <w:rsid w:val="00EF244B"/>
    <w:rsid w:val="00EF269B"/>
    <w:rsid w:val="00EF2756"/>
    <w:rsid w:val="00EF3904"/>
    <w:rsid w:val="00EF3FB9"/>
    <w:rsid w:val="00EF43E1"/>
    <w:rsid w:val="00EF4B26"/>
    <w:rsid w:val="00F00C66"/>
    <w:rsid w:val="00F0174A"/>
    <w:rsid w:val="00F01C87"/>
    <w:rsid w:val="00F01FDF"/>
    <w:rsid w:val="00F040D2"/>
    <w:rsid w:val="00F1060A"/>
    <w:rsid w:val="00F1163A"/>
    <w:rsid w:val="00F119C0"/>
    <w:rsid w:val="00F12B8C"/>
    <w:rsid w:val="00F13579"/>
    <w:rsid w:val="00F139E8"/>
    <w:rsid w:val="00F139F6"/>
    <w:rsid w:val="00F13C97"/>
    <w:rsid w:val="00F149DF"/>
    <w:rsid w:val="00F15E53"/>
    <w:rsid w:val="00F16FF1"/>
    <w:rsid w:val="00F17924"/>
    <w:rsid w:val="00F2420A"/>
    <w:rsid w:val="00F2491D"/>
    <w:rsid w:val="00F24C4C"/>
    <w:rsid w:val="00F24F5F"/>
    <w:rsid w:val="00F26009"/>
    <w:rsid w:val="00F2639A"/>
    <w:rsid w:val="00F27016"/>
    <w:rsid w:val="00F30C1C"/>
    <w:rsid w:val="00F32D5B"/>
    <w:rsid w:val="00F35BFD"/>
    <w:rsid w:val="00F400D9"/>
    <w:rsid w:val="00F402B6"/>
    <w:rsid w:val="00F409D5"/>
    <w:rsid w:val="00F40BED"/>
    <w:rsid w:val="00F44FC9"/>
    <w:rsid w:val="00F45C2F"/>
    <w:rsid w:val="00F4628F"/>
    <w:rsid w:val="00F46B24"/>
    <w:rsid w:val="00F4740A"/>
    <w:rsid w:val="00F47BDC"/>
    <w:rsid w:val="00F509F2"/>
    <w:rsid w:val="00F51C36"/>
    <w:rsid w:val="00F55C9F"/>
    <w:rsid w:val="00F618AB"/>
    <w:rsid w:val="00F61CCB"/>
    <w:rsid w:val="00F63DF0"/>
    <w:rsid w:val="00F6470A"/>
    <w:rsid w:val="00F662C4"/>
    <w:rsid w:val="00F67AC4"/>
    <w:rsid w:val="00F705E4"/>
    <w:rsid w:val="00F710E3"/>
    <w:rsid w:val="00F74229"/>
    <w:rsid w:val="00F749F5"/>
    <w:rsid w:val="00F75776"/>
    <w:rsid w:val="00F76108"/>
    <w:rsid w:val="00F802AC"/>
    <w:rsid w:val="00F80F51"/>
    <w:rsid w:val="00F84AD8"/>
    <w:rsid w:val="00F84F76"/>
    <w:rsid w:val="00F853D7"/>
    <w:rsid w:val="00F8544B"/>
    <w:rsid w:val="00F85914"/>
    <w:rsid w:val="00F94C52"/>
    <w:rsid w:val="00F94F0E"/>
    <w:rsid w:val="00F95020"/>
    <w:rsid w:val="00F971F2"/>
    <w:rsid w:val="00F976D7"/>
    <w:rsid w:val="00F9794B"/>
    <w:rsid w:val="00F97A85"/>
    <w:rsid w:val="00FA1A2D"/>
    <w:rsid w:val="00FA2F00"/>
    <w:rsid w:val="00FA3657"/>
    <w:rsid w:val="00FA3677"/>
    <w:rsid w:val="00FA3969"/>
    <w:rsid w:val="00FA5AFF"/>
    <w:rsid w:val="00FA6B4F"/>
    <w:rsid w:val="00FB2B36"/>
    <w:rsid w:val="00FB306F"/>
    <w:rsid w:val="00FB7B16"/>
    <w:rsid w:val="00FC241E"/>
    <w:rsid w:val="00FC361B"/>
    <w:rsid w:val="00FC3F2D"/>
    <w:rsid w:val="00FC4DD0"/>
    <w:rsid w:val="00FC5565"/>
    <w:rsid w:val="00FC6181"/>
    <w:rsid w:val="00FC7A4C"/>
    <w:rsid w:val="00FD082A"/>
    <w:rsid w:val="00FD085F"/>
    <w:rsid w:val="00FD29F7"/>
    <w:rsid w:val="00FD414B"/>
    <w:rsid w:val="00FD48B0"/>
    <w:rsid w:val="00FD5E5A"/>
    <w:rsid w:val="00FD5FD6"/>
    <w:rsid w:val="00FD6EF4"/>
    <w:rsid w:val="00FD6FE3"/>
    <w:rsid w:val="00FD7C7E"/>
    <w:rsid w:val="00FE0239"/>
    <w:rsid w:val="00FE048F"/>
    <w:rsid w:val="00FE1778"/>
    <w:rsid w:val="00FE2B94"/>
    <w:rsid w:val="00FE2F97"/>
    <w:rsid w:val="00FE56B7"/>
    <w:rsid w:val="00FE6069"/>
    <w:rsid w:val="00FE7026"/>
    <w:rsid w:val="00FE7C6E"/>
    <w:rsid w:val="00FF1C4A"/>
    <w:rsid w:val="00FF2C4C"/>
    <w:rsid w:val="00FF3873"/>
    <w:rsid w:val="00FF3DED"/>
    <w:rsid w:val="00FF54C7"/>
    <w:rsid w:val="015B97CC"/>
    <w:rsid w:val="05E1752B"/>
    <w:rsid w:val="09E3E68E"/>
    <w:rsid w:val="0B18395F"/>
    <w:rsid w:val="0BA083B3"/>
    <w:rsid w:val="0BD985C8"/>
    <w:rsid w:val="0BED11DA"/>
    <w:rsid w:val="0C031902"/>
    <w:rsid w:val="0D43170A"/>
    <w:rsid w:val="0D805764"/>
    <w:rsid w:val="0F5828B5"/>
    <w:rsid w:val="0F5F3B33"/>
    <w:rsid w:val="117F6460"/>
    <w:rsid w:val="11DF5AF2"/>
    <w:rsid w:val="1297DD4C"/>
    <w:rsid w:val="13403B9A"/>
    <w:rsid w:val="1461383B"/>
    <w:rsid w:val="14FF47DC"/>
    <w:rsid w:val="1562E802"/>
    <w:rsid w:val="16D79DA4"/>
    <w:rsid w:val="172E2811"/>
    <w:rsid w:val="182D5870"/>
    <w:rsid w:val="18C26580"/>
    <w:rsid w:val="193027ED"/>
    <w:rsid w:val="1984597C"/>
    <w:rsid w:val="1A16AA57"/>
    <w:rsid w:val="1B5EDABC"/>
    <w:rsid w:val="1D1D9C2A"/>
    <w:rsid w:val="1D33A890"/>
    <w:rsid w:val="2199A430"/>
    <w:rsid w:val="243792A7"/>
    <w:rsid w:val="25731424"/>
    <w:rsid w:val="25FAA01E"/>
    <w:rsid w:val="29593A28"/>
    <w:rsid w:val="2A3A703F"/>
    <w:rsid w:val="2EEC7AC9"/>
    <w:rsid w:val="30943470"/>
    <w:rsid w:val="31445FD7"/>
    <w:rsid w:val="31A73F68"/>
    <w:rsid w:val="33984361"/>
    <w:rsid w:val="33FBA20B"/>
    <w:rsid w:val="348184EF"/>
    <w:rsid w:val="3562E750"/>
    <w:rsid w:val="367F1ED6"/>
    <w:rsid w:val="36C7E934"/>
    <w:rsid w:val="3942A650"/>
    <w:rsid w:val="39549C46"/>
    <w:rsid w:val="3BC24E24"/>
    <w:rsid w:val="3CAE9CB8"/>
    <w:rsid w:val="3D707392"/>
    <w:rsid w:val="3F7A1EE5"/>
    <w:rsid w:val="422B08B9"/>
    <w:rsid w:val="43B37490"/>
    <w:rsid w:val="44F46CD8"/>
    <w:rsid w:val="45FBA505"/>
    <w:rsid w:val="46AC606E"/>
    <w:rsid w:val="483B7584"/>
    <w:rsid w:val="49B09022"/>
    <w:rsid w:val="4B304241"/>
    <w:rsid w:val="4C5AEC93"/>
    <w:rsid w:val="4D792293"/>
    <w:rsid w:val="4ECEBBD5"/>
    <w:rsid w:val="4FD92CB0"/>
    <w:rsid w:val="510C8868"/>
    <w:rsid w:val="516D40FC"/>
    <w:rsid w:val="54268ABE"/>
    <w:rsid w:val="5482EABC"/>
    <w:rsid w:val="54A6EBC7"/>
    <w:rsid w:val="5679F667"/>
    <w:rsid w:val="5690D786"/>
    <w:rsid w:val="5767BE33"/>
    <w:rsid w:val="5A5F5FF4"/>
    <w:rsid w:val="5B5BD426"/>
    <w:rsid w:val="5B97FA8F"/>
    <w:rsid w:val="5E52C559"/>
    <w:rsid w:val="5F4F277F"/>
    <w:rsid w:val="601774EE"/>
    <w:rsid w:val="60A74726"/>
    <w:rsid w:val="60C43C66"/>
    <w:rsid w:val="62CFA582"/>
    <w:rsid w:val="64307557"/>
    <w:rsid w:val="67D21405"/>
    <w:rsid w:val="68963B66"/>
    <w:rsid w:val="6AAE9EA9"/>
    <w:rsid w:val="6DF50117"/>
    <w:rsid w:val="6E735653"/>
    <w:rsid w:val="7045AD0E"/>
    <w:rsid w:val="7265AF27"/>
    <w:rsid w:val="7438D3B1"/>
    <w:rsid w:val="74B1B755"/>
    <w:rsid w:val="74FAFE98"/>
    <w:rsid w:val="75D4A412"/>
    <w:rsid w:val="76D624FF"/>
    <w:rsid w:val="772838CB"/>
    <w:rsid w:val="77387256"/>
    <w:rsid w:val="77C46226"/>
    <w:rsid w:val="79725B19"/>
    <w:rsid w:val="7CAB5110"/>
    <w:rsid w:val="7D061E81"/>
    <w:rsid w:val="7D7D1E28"/>
    <w:rsid w:val="7E6524DA"/>
    <w:rsid w:val="7F9DF66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BC24E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064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aliases w:val="Bullet edison,Paragrafo elenco 2"/>
    <w:basedOn w:val="Normale"/>
    <w:link w:val="ParagrafoelencoCarattere"/>
    <w:uiPriority w:val="34"/>
    <w:qFormat/>
    <w:pPr>
      <w:ind w:left="720"/>
      <w:contextualSpacing/>
    </w:pPr>
  </w:style>
  <w:style w:type="table" w:styleId="Grigliatabella">
    <w:name w:val="Table Grid"/>
    <w:basedOn w:val="Tabellanormale"/>
    <w:uiPriority w:val="9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stofumetto">
    <w:name w:val="Balloon Text"/>
    <w:basedOn w:val="Normale"/>
    <w:link w:val="TestofumettoCarattere"/>
    <w:uiPriority w:val="99"/>
    <w:semiHidden/>
    <w:unhideWhenUsed/>
    <w:rsid w:val="00F509F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509F2"/>
    <w:rPr>
      <w:rFonts w:ascii="Segoe UI" w:hAnsi="Segoe UI" w:cs="Segoe UI"/>
      <w:sz w:val="18"/>
      <w:szCs w:val="18"/>
    </w:rPr>
  </w:style>
  <w:style w:type="paragraph" w:customStyle="1" w:styleId="Default">
    <w:name w:val="Default"/>
    <w:rsid w:val="00F509F2"/>
    <w:pPr>
      <w:suppressAutoHyphens/>
      <w:spacing w:after="0" w:line="240" w:lineRule="auto"/>
    </w:pPr>
    <w:rPr>
      <w:rFonts w:ascii="Times New Roman" w:eastAsia="Calibri" w:hAnsi="Times New Roman" w:cs="Times New Roman"/>
      <w:color w:val="000000"/>
      <w:sz w:val="24"/>
      <w:szCs w:val="24"/>
    </w:rPr>
  </w:style>
  <w:style w:type="character" w:customStyle="1" w:styleId="ParagrafoelencoCarattere">
    <w:name w:val="Paragrafo elenco Carattere"/>
    <w:aliases w:val="Bullet edison Carattere,Paragrafo elenco 2 Carattere"/>
    <w:basedOn w:val="Carpredefinitoparagrafo"/>
    <w:link w:val="Paragrafoelenco"/>
    <w:uiPriority w:val="34"/>
    <w:qFormat/>
    <w:locked/>
    <w:rsid w:val="00607B51"/>
  </w:style>
  <w:style w:type="character" w:styleId="Rimandocommento">
    <w:name w:val="annotation reference"/>
    <w:basedOn w:val="Carpredefinitoparagrafo"/>
    <w:uiPriority w:val="99"/>
    <w:unhideWhenUsed/>
    <w:rsid w:val="00D31042"/>
    <w:rPr>
      <w:sz w:val="16"/>
      <w:szCs w:val="16"/>
    </w:rPr>
  </w:style>
  <w:style w:type="paragraph" w:styleId="Testocommento">
    <w:name w:val="annotation text"/>
    <w:basedOn w:val="Normale"/>
    <w:link w:val="TestocommentoCarattere"/>
    <w:uiPriority w:val="99"/>
    <w:unhideWhenUsed/>
    <w:rsid w:val="00D31042"/>
    <w:pPr>
      <w:spacing w:line="240" w:lineRule="auto"/>
    </w:pPr>
    <w:rPr>
      <w:sz w:val="20"/>
      <w:szCs w:val="20"/>
    </w:rPr>
  </w:style>
  <w:style w:type="character" w:customStyle="1" w:styleId="TestocommentoCarattere">
    <w:name w:val="Testo commento Carattere"/>
    <w:basedOn w:val="Carpredefinitoparagrafo"/>
    <w:link w:val="Testocommento"/>
    <w:uiPriority w:val="99"/>
    <w:rsid w:val="00D31042"/>
    <w:rPr>
      <w:sz w:val="20"/>
      <w:szCs w:val="20"/>
    </w:rPr>
  </w:style>
  <w:style w:type="paragraph" w:styleId="Soggettocommento">
    <w:name w:val="annotation subject"/>
    <w:basedOn w:val="Testocommento"/>
    <w:next w:val="Testocommento"/>
    <w:link w:val="SoggettocommentoCarattere"/>
    <w:uiPriority w:val="99"/>
    <w:semiHidden/>
    <w:unhideWhenUsed/>
    <w:rsid w:val="00D31042"/>
    <w:rPr>
      <w:b/>
      <w:bCs/>
    </w:rPr>
  </w:style>
  <w:style w:type="character" w:customStyle="1" w:styleId="SoggettocommentoCarattere">
    <w:name w:val="Soggetto commento Carattere"/>
    <w:basedOn w:val="TestocommentoCarattere"/>
    <w:link w:val="Soggettocommento"/>
    <w:uiPriority w:val="99"/>
    <w:semiHidden/>
    <w:rsid w:val="00D31042"/>
    <w:rPr>
      <w:b/>
      <w:bCs/>
      <w:sz w:val="20"/>
      <w:szCs w:val="20"/>
    </w:rPr>
  </w:style>
  <w:style w:type="paragraph" w:customStyle="1" w:styleId="paragraph">
    <w:name w:val="paragraph"/>
    <w:basedOn w:val="Normale"/>
    <w:rsid w:val="00F402B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F402B6"/>
  </w:style>
  <w:style w:type="character" w:customStyle="1" w:styleId="eop">
    <w:name w:val="eop"/>
    <w:basedOn w:val="Carpredefinitoparagrafo"/>
    <w:rsid w:val="00F402B6"/>
  </w:style>
  <w:style w:type="paragraph" w:styleId="Revisione">
    <w:name w:val="Revision"/>
    <w:hidden/>
    <w:uiPriority w:val="99"/>
    <w:semiHidden/>
    <w:rsid w:val="007305E7"/>
    <w:pPr>
      <w:spacing w:after="0" w:line="240" w:lineRule="auto"/>
    </w:pPr>
  </w:style>
  <w:style w:type="paragraph" w:styleId="Intestazione">
    <w:name w:val="header"/>
    <w:basedOn w:val="Normale"/>
    <w:link w:val="IntestazioneCarattere"/>
    <w:uiPriority w:val="99"/>
    <w:unhideWhenUsed/>
    <w:rsid w:val="00D17D8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17D82"/>
  </w:style>
  <w:style w:type="paragraph" w:styleId="Pidipagina">
    <w:name w:val="footer"/>
    <w:basedOn w:val="Normale"/>
    <w:link w:val="PidipaginaCarattere"/>
    <w:uiPriority w:val="99"/>
    <w:unhideWhenUsed/>
    <w:rsid w:val="00D17D8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17D82"/>
  </w:style>
  <w:style w:type="table" w:customStyle="1" w:styleId="Grigliatabella1">
    <w:name w:val="Griglia tabella1"/>
    <w:basedOn w:val="Tabellanormale"/>
    <w:next w:val="Grigliatabella"/>
    <w:uiPriority w:val="39"/>
    <w:rsid w:val="00936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9078">
      <w:bodyDiv w:val="1"/>
      <w:marLeft w:val="0"/>
      <w:marRight w:val="0"/>
      <w:marTop w:val="0"/>
      <w:marBottom w:val="0"/>
      <w:divBdr>
        <w:top w:val="none" w:sz="0" w:space="0" w:color="auto"/>
        <w:left w:val="none" w:sz="0" w:space="0" w:color="auto"/>
        <w:bottom w:val="none" w:sz="0" w:space="0" w:color="auto"/>
        <w:right w:val="none" w:sz="0" w:space="0" w:color="auto"/>
      </w:divBdr>
      <w:divsChild>
        <w:div w:id="669916889">
          <w:marLeft w:val="0"/>
          <w:marRight w:val="0"/>
          <w:marTop w:val="0"/>
          <w:marBottom w:val="0"/>
          <w:divBdr>
            <w:top w:val="none" w:sz="0" w:space="0" w:color="auto"/>
            <w:left w:val="none" w:sz="0" w:space="0" w:color="auto"/>
            <w:bottom w:val="none" w:sz="0" w:space="0" w:color="auto"/>
            <w:right w:val="none" w:sz="0" w:space="0" w:color="auto"/>
          </w:divBdr>
        </w:div>
      </w:divsChild>
    </w:div>
    <w:div w:id="841310774">
      <w:bodyDiv w:val="1"/>
      <w:marLeft w:val="0"/>
      <w:marRight w:val="0"/>
      <w:marTop w:val="0"/>
      <w:marBottom w:val="0"/>
      <w:divBdr>
        <w:top w:val="none" w:sz="0" w:space="0" w:color="auto"/>
        <w:left w:val="none" w:sz="0" w:space="0" w:color="auto"/>
        <w:bottom w:val="none" w:sz="0" w:space="0" w:color="auto"/>
        <w:right w:val="none" w:sz="0" w:space="0" w:color="auto"/>
      </w:divBdr>
    </w:div>
    <w:div w:id="958485379">
      <w:bodyDiv w:val="1"/>
      <w:marLeft w:val="0"/>
      <w:marRight w:val="0"/>
      <w:marTop w:val="0"/>
      <w:marBottom w:val="0"/>
      <w:divBdr>
        <w:top w:val="none" w:sz="0" w:space="0" w:color="auto"/>
        <w:left w:val="none" w:sz="0" w:space="0" w:color="auto"/>
        <w:bottom w:val="none" w:sz="0" w:space="0" w:color="auto"/>
        <w:right w:val="none" w:sz="0" w:space="0" w:color="auto"/>
      </w:divBdr>
      <w:divsChild>
        <w:div w:id="1593926157">
          <w:marLeft w:val="0"/>
          <w:marRight w:val="0"/>
          <w:marTop w:val="0"/>
          <w:marBottom w:val="0"/>
          <w:divBdr>
            <w:top w:val="none" w:sz="0" w:space="0" w:color="auto"/>
            <w:left w:val="none" w:sz="0" w:space="0" w:color="auto"/>
            <w:bottom w:val="none" w:sz="0" w:space="0" w:color="auto"/>
            <w:right w:val="none" w:sz="0" w:space="0" w:color="auto"/>
          </w:divBdr>
        </w:div>
      </w:divsChild>
    </w:div>
    <w:div w:id="1109161370">
      <w:bodyDiv w:val="1"/>
      <w:marLeft w:val="0"/>
      <w:marRight w:val="0"/>
      <w:marTop w:val="0"/>
      <w:marBottom w:val="0"/>
      <w:divBdr>
        <w:top w:val="none" w:sz="0" w:space="0" w:color="auto"/>
        <w:left w:val="none" w:sz="0" w:space="0" w:color="auto"/>
        <w:bottom w:val="none" w:sz="0" w:space="0" w:color="auto"/>
        <w:right w:val="none" w:sz="0" w:space="0" w:color="auto"/>
      </w:divBdr>
      <w:divsChild>
        <w:div w:id="1958677513">
          <w:marLeft w:val="0"/>
          <w:marRight w:val="0"/>
          <w:marTop w:val="0"/>
          <w:marBottom w:val="0"/>
          <w:divBdr>
            <w:top w:val="none" w:sz="0" w:space="0" w:color="auto"/>
            <w:left w:val="none" w:sz="0" w:space="0" w:color="auto"/>
            <w:bottom w:val="none" w:sz="0" w:space="0" w:color="auto"/>
            <w:right w:val="none" w:sz="0" w:space="0" w:color="auto"/>
          </w:divBdr>
        </w:div>
      </w:divsChild>
    </w:div>
    <w:div w:id="1434007952">
      <w:bodyDiv w:val="1"/>
      <w:marLeft w:val="0"/>
      <w:marRight w:val="0"/>
      <w:marTop w:val="0"/>
      <w:marBottom w:val="0"/>
      <w:divBdr>
        <w:top w:val="none" w:sz="0" w:space="0" w:color="auto"/>
        <w:left w:val="none" w:sz="0" w:space="0" w:color="auto"/>
        <w:bottom w:val="none" w:sz="0" w:space="0" w:color="auto"/>
        <w:right w:val="none" w:sz="0" w:space="0" w:color="auto"/>
      </w:divBdr>
    </w:div>
    <w:div w:id="1457213234">
      <w:bodyDiv w:val="1"/>
      <w:marLeft w:val="0"/>
      <w:marRight w:val="0"/>
      <w:marTop w:val="0"/>
      <w:marBottom w:val="0"/>
      <w:divBdr>
        <w:top w:val="none" w:sz="0" w:space="0" w:color="auto"/>
        <w:left w:val="none" w:sz="0" w:space="0" w:color="auto"/>
        <w:bottom w:val="none" w:sz="0" w:space="0" w:color="auto"/>
        <w:right w:val="none" w:sz="0" w:space="0" w:color="auto"/>
      </w:divBdr>
      <w:divsChild>
        <w:div w:id="1932081602">
          <w:marLeft w:val="0"/>
          <w:marRight w:val="0"/>
          <w:marTop w:val="0"/>
          <w:marBottom w:val="0"/>
          <w:divBdr>
            <w:top w:val="none" w:sz="0" w:space="0" w:color="auto"/>
            <w:left w:val="none" w:sz="0" w:space="0" w:color="auto"/>
            <w:bottom w:val="none" w:sz="0" w:space="0" w:color="auto"/>
            <w:right w:val="none" w:sz="0" w:space="0" w:color="auto"/>
          </w:divBdr>
        </w:div>
      </w:divsChild>
    </w:div>
    <w:div w:id="204348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d25bc0b-27fb-43f7-aae5-2fa96df28552">
      <Terms xmlns="http://schemas.microsoft.com/office/infopath/2007/PartnerControls"/>
    </lcf76f155ced4ddcb4097134ff3c332f>
    <TaxCatchAll xmlns="f82ad13d-0ef5-4a3b-8ec9-25c47faeff3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39819CD3D8BDA4B872B88A63B50B4D7" ma:contentTypeVersion="12" ma:contentTypeDescription="Creare un nuovo documento." ma:contentTypeScope="" ma:versionID="8d1cde065cd3b8a33dac01fcaad69e42">
  <xsd:schema xmlns:xsd="http://www.w3.org/2001/XMLSchema" xmlns:xs="http://www.w3.org/2001/XMLSchema" xmlns:p="http://schemas.microsoft.com/office/2006/metadata/properties" xmlns:ns2="ed25bc0b-27fb-43f7-aae5-2fa96df28552" xmlns:ns3="f82ad13d-0ef5-4a3b-8ec9-25c47faeff37" targetNamespace="http://schemas.microsoft.com/office/2006/metadata/properties" ma:root="true" ma:fieldsID="ff8d5cce46f9ce91ba09111f1059e367" ns2:_="" ns3:_="">
    <xsd:import namespace="ed25bc0b-27fb-43f7-aae5-2fa96df28552"/>
    <xsd:import namespace="f82ad13d-0ef5-4a3b-8ec9-25c47faeff3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25bc0b-27fb-43f7-aae5-2fa96df285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ag immagine" ma:readOnly="false" ma:fieldId="{5cf76f15-5ced-4ddc-b409-7134ff3c332f}" ma:taxonomyMulti="true" ma:sspId="7286b6b2-c72c-46b9-90f5-a8990622a00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82ad13d-0ef5-4a3b-8ec9-25c47faeff3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4bfab59-e4d2-47ed-9967-21695765c23f}" ma:internalName="TaxCatchAll" ma:showField="CatchAllData" ma:web="f82ad13d-0ef5-4a3b-8ec9-25c47faeff3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14F7C7-DEAB-4830-8A10-7A9DB15539ED}">
  <ds:schemaRefs>
    <ds:schemaRef ds:uri="http://schemas.openxmlformats.org/officeDocument/2006/bibliography"/>
  </ds:schemaRefs>
</ds:datastoreItem>
</file>

<file path=customXml/itemProps2.xml><?xml version="1.0" encoding="utf-8"?>
<ds:datastoreItem xmlns:ds="http://schemas.openxmlformats.org/officeDocument/2006/customXml" ds:itemID="{4504C5F0-E829-4AB9-AE7A-AD15D9EE9BEB}">
  <ds:schemaRefs>
    <ds:schemaRef ds:uri="http://schemas.microsoft.com/office/2006/metadata/properties"/>
    <ds:schemaRef ds:uri="http://schemas.microsoft.com/office/infopath/2007/PartnerControls"/>
    <ds:schemaRef ds:uri="ed25bc0b-27fb-43f7-aae5-2fa96df28552"/>
    <ds:schemaRef ds:uri="f82ad13d-0ef5-4a3b-8ec9-25c47faeff37"/>
  </ds:schemaRefs>
</ds:datastoreItem>
</file>

<file path=customXml/itemProps3.xml><?xml version="1.0" encoding="utf-8"?>
<ds:datastoreItem xmlns:ds="http://schemas.openxmlformats.org/officeDocument/2006/customXml" ds:itemID="{90DF9F95-E1DC-4D6B-8D58-8C38601F4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25bc0b-27fb-43f7-aae5-2fa96df28552"/>
    <ds:schemaRef ds:uri="f82ad13d-0ef5-4a3b-8ec9-25c47faeff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2EEAA1-104D-4A0B-A8BB-A0012AE00D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3322</Words>
  <Characters>18936</Characters>
  <Application>Microsoft Office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2022-07-24T12:33:00Z</dcterms:created>
  <dcterms:modified xsi:type="dcterms:W3CDTF">2024-01-18T15:40:00Z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0x010100639819CD3D8BDA4B872B88A63B50B4D7</vt:lpwstr>
  </property>
  <property fmtid="{D5CDD505-2E9C-101B-9397-08002B2CF9AE}" pid="3" name="Order">
    <vt:r8>345500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